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10" w:type="pct"/>
        <w:tblInd w:w="-30" w:type="dxa"/>
        <w:tblLook w:val="04A0" w:firstRow="1" w:lastRow="0" w:firstColumn="1" w:lastColumn="0" w:noHBand="0" w:noVBand="1"/>
      </w:tblPr>
      <w:tblGrid>
        <w:gridCol w:w="3621"/>
        <w:gridCol w:w="1785"/>
        <w:gridCol w:w="3967"/>
      </w:tblGrid>
      <w:tr w:rsidR="004A18AD" w:rsidRPr="00F909B5" w14:paraId="697349F2" w14:textId="77777777" w:rsidTr="00D759D8">
        <w:trPr>
          <w:trHeight w:val="8996"/>
        </w:trPr>
        <w:tc>
          <w:tcPr>
            <w:tcW w:w="5000" w:type="pct"/>
            <w:gridSpan w:val="3"/>
            <w:vAlign w:val="center"/>
          </w:tcPr>
          <w:p w14:paraId="2D50ACC8" w14:textId="3493FBDE" w:rsidR="004723ED" w:rsidRPr="00F909B5" w:rsidRDefault="00145107" w:rsidP="0065308F">
            <w:pPr>
              <w:spacing w:after="120" w:line="276" w:lineRule="auto"/>
              <w:contextualSpacing/>
              <w:jc w:val="center"/>
              <w:rPr>
                <w:b/>
                <w:color w:val="000000" w:themeColor="text1"/>
                <w:szCs w:val="28"/>
              </w:rPr>
            </w:pPr>
            <w:r w:rsidRPr="00F909B5">
              <w:rPr>
                <w:b/>
                <w:color w:val="000000" w:themeColor="text1"/>
                <w:szCs w:val="28"/>
              </w:rPr>
              <w:t xml:space="preserve">ЧАСТНОЕ </w:t>
            </w:r>
            <w:r w:rsidR="004723ED" w:rsidRPr="00F909B5">
              <w:rPr>
                <w:b/>
                <w:color w:val="000000" w:themeColor="text1"/>
                <w:szCs w:val="28"/>
              </w:rPr>
              <w:t>ТЕХНИЧЕСКОЕ ЗАДАНИЕ</w:t>
            </w:r>
          </w:p>
          <w:p w14:paraId="02CC0F4A" w14:textId="23819BC1" w:rsidR="00145107" w:rsidRPr="00F909B5" w:rsidRDefault="004723ED" w:rsidP="0065308F">
            <w:pPr>
              <w:spacing w:after="120" w:line="276" w:lineRule="auto"/>
              <w:contextualSpacing/>
              <w:jc w:val="center"/>
              <w:rPr>
                <w:caps/>
                <w:szCs w:val="28"/>
              </w:rPr>
            </w:pPr>
            <w:r w:rsidRPr="00F909B5">
              <w:rPr>
                <w:b/>
                <w:color w:val="000000" w:themeColor="text1"/>
                <w:szCs w:val="28"/>
              </w:rPr>
              <w:t xml:space="preserve">на создание системы защиты </w:t>
            </w:r>
            <w:r w:rsidR="00145107" w:rsidRPr="00F909B5">
              <w:rPr>
                <w:b/>
                <w:color w:val="000000" w:themeColor="text1"/>
                <w:szCs w:val="28"/>
              </w:rPr>
              <w:t xml:space="preserve">информации </w:t>
            </w:r>
            <w:r w:rsidR="00E72F6B" w:rsidRPr="00E72F6B">
              <w:rPr>
                <w:b/>
                <w:color w:val="000000" w:themeColor="text1"/>
                <w:szCs w:val="28"/>
              </w:rPr>
              <w:t>Медицинс</w:t>
            </w:r>
            <w:r w:rsidR="00E72F6B">
              <w:rPr>
                <w:b/>
                <w:color w:val="000000" w:themeColor="text1"/>
                <w:szCs w:val="28"/>
              </w:rPr>
              <w:t>кой</w:t>
            </w:r>
            <w:r w:rsidR="00E72F6B" w:rsidRPr="00E72F6B">
              <w:rPr>
                <w:b/>
                <w:color w:val="000000" w:themeColor="text1"/>
                <w:szCs w:val="28"/>
              </w:rPr>
              <w:t xml:space="preserve"> систем</w:t>
            </w:r>
            <w:r w:rsidR="00E72F6B">
              <w:rPr>
                <w:b/>
                <w:color w:val="000000" w:themeColor="text1"/>
                <w:szCs w:val="28"/>
              </w:rPr>
              <w:t>ы</w:t>
            </w:r>
          </w:p>
          <w:p w14:paraId="7115F739" w14:textId="77777777" w:rsidR="00145107" w:rsidRPr="00F909B5" w:rsidRDefault="00145107" w:rsidP="0065308F">
            <w:pPr>
              <w:spacing w:line="276" w:lineRule="auto"/>
              <w:rPr>
                <w:szCs w:val="28"/>
              </w:rPr>
            </w:pPr>
          </w:p>
          <w:p w14:paraId="0A538F1C" w14:textId="72BA2F5A" w:rsidR="00145107" w:rsidRPr="00F909B5" w:rsidRDefault="00145107" w:rsidP="0065308F">
            <w:pPr>
              <w:spacing w:line="276" w:lineRule="auto"/>
              <w:rPr>
                <w:szCs w:val="28"/>
              </w:rPr>
            </w:pPr>
          </w:p>
          <w:p w14:paraId="6BB79464" w14:textId="7CC4B48A" w:rsidR="00145107" w:rsidRPr="00F909B5" w:rsidRDefault="00145107" w:rsidP="0065308F">
            <w:pPr>
              <w:spacing w:line="276" w:lineRule="auto"/>
              <w:rPr>
                <w:szCs w:val="28"/>
              </w:rPr>
            </w:pPr>
          </w:p>
          <w:p w14:paraId="214F07D9" w14:textId="6FECD118" w:rsidR="00145107" w:rsidRPr="00F909B5" w:rsidRDefault="00145107" w:rsidP="0065308F">
            <w:pPr>
              <w:spacing w:line="276" w:lineRule="auto"/>
              <w:rPr>
                <w:szCs w:val="28"/>
              </w:rPr>
            </w:pPr>
          </w:p>
          <w:p w14:paraId="6B1E6793" w14:textId="087854F0" w:rsidR="00145107" w:rsidRPr="00F909B5" w:rsidRDefault="00145107" w:rsidP="0065308F">
            <w:pPr>
              <w:spacing w:line="276" w:lineRule="auto"/>
              <w:rPr>
                <w:szCs w:val="28"/>
              </w:rPr>
            </w:pPr>
          </w:p>
          <w:p w14:paraId="5CBF0ABD" w14:textId="72FFCBA2" w:rsidR="00145107" w:rsidRPr="00F909B5" w:rsidRDefault="00145107" w:rsidP="0065308F">
            <w:pPr>
              <w:pStyle w:val="3f6"/>
              <w:tabs>
                <w:tab w:val="left" w:pos="1701"/>
              </w:tabs>
              <w:spacing w:line="276" w:lineRule="auto"/>
              <w:rPr>
                <w:b w:val="0"/>
                <w:sz w:val="28"/>
                <w:szCs w:val="28"/>
              </w:rPr>
            </w:pPr>
            <w:r w:rsidRPr="00780307">
              <w:rPr>
                <w:b w:val="0"/>
                <w:sz w:val="28"/>
                <w:szCs w:val="28"/>
              </w:rPr>
              <w:t xml:space="preserve">На </w:t>
            </w:r>
            <w:del w:id="0" w:author="Алена Куликова" w:date="2024-04-04T22:12:00Z" w16du:dateUtc="2024-04-04T19:12:00Z">
              <w:r w:rsidR="005D03F7" w:rsidRPr="00780307" w:rsidDel="00780307">
                <w:rPr>
                  <w:b w:val="0"/>
                  <w:noProof/>
                  <w:sz w:val="28"/>
                  <w:szCs w:val="28"/>
                </w:rPr>
                <w:delText>70</w:delText>
              </w:r>
              <w:r w:rsidRPr="00780307" w:rsidDel="00780307">
                <w:rPr>
                  <w:b w:val="0"/>
                  <w:sz w:val="28"/>
                  <w:szCs w:val="28"/>
                </w:rPr>
                <w:delText xml:space="preserve"> </w:delText>
              </w:r>
            </w:del>
            <w:ins w:id="1" w:author="Алена Куликова" w:date="2024-04-04T22:12:00Z" w16du:dateUtc="2024-04-04T19:12:00Z">
              <w:r w:rsidR="00780307" w:rsidRPr="00780307">
                <w:rPr>
                  <w:b w:val="0"/>
                  <w:noProof/>
                  <w:sz w:val="28"/>
                  <w:szCs w:val="28"/>
                </w:rPr>
                <w:t>7</w:t>
              </w:r>
              <w:r w:rsidR="00780307" w:rsidRPr="00780307">
                <w:rPr>
                  <w:b w:val="0"/>
                  <w:noProof/>
                  <w:sz w:val="28"/>
                  <w:szCs w:val="28"/>
                  <w:rPrChange w:id="2" w:author="Алена Куликова" w:date="2024-04-04T22:12:00Z" w16du:dateUtc="2024-04-04T19:12:00Z">
                    <w:rPr>
                      <w:b w:val="0"/>
                      <w:noProof/>
                      <w:sz w:val="28"/>
                      <w:szCs w:val="28"/>
                      <w:highlight w:val="yellow"/>
                    </w:rPr>
                  </w:rPrChange>
                </w:rPr>
                <w:t>4</w:t>
              </w:r>
              <w:r w:rsidR="00780307" w:rsidRPr="00780307">
                <w:rPr>
                  <w:b w:val="0"/>
                  <w:sz w:val="28"/>
                  <w:szCs w:val="28"/>
                </w:rPr>
                <w:t xml:space="preserve"> </w:t>
              </w:r>
            </w:ins>
            <w:r w:rsidRPr="00780307">
              <w:rPr>
                <w:b w:val="0"/>
                <w:sz w:val="28"/>
                <w:szCs w:val="28"/>
              </w:rPr>
              <w:t>листах</w:t>
            </w:r>
          </w:p>
          <w:p w14:paraId="0B5F2946" w14:textId="77777777" w:rsidR="008C055A" w:rsidRPr="00F909B5" w:rsidRDefault="008C055A" w:rsidP="0065308F">
            <w:pPr>
              <w:spacing w:line="276" w:lineRule="auto"/>
              <w:rPr>
                <w:szCs w:val="28"/>
              </w:rPr>
            </w:pPr>
          </w:p>
        </w:tc>
      </w:tr>
      <w:tr w:rsidR="004A18AD" w:rsidRPr="00F909B5" w14:paraId="3CD98F84" w14:textId="77777777" w:rsidTr="00D759D8">
        <w:trPr>
          <w:trHeight w:val="439"/>
        </w:trPr>
        <w:tc>
          <w:tcPr>
            <w:tcW w:w="1932" w:type="pct"/>
          </w:tcPr>
          <w:p w14:paraId="73E56E0B" w14:textId="77777777" w:rsidR="008C055A" w:rsidRPr="00F909B5" w:rsidRDefault="008C055A" w:rsidP="0065308F">
            <w:pPr>
              <w:pStyle w:val="affffa"/>
              <w:spacing w:line="276" w:lineRule="auto"/>
              <w:rPr>
                <w:rFonts w:cs="Times New Roman"/>
              </w:rPr>
            </w:pPr>
          </w:p>
        </w:tc>
        <w:tc>
          <w:tcPr>
            <w:tcW w:w="952" w:type="pct"/>
          </w:tcPr>
          <w:p w14:paraId="43BB9AED" w14:textId="77777777" w:rsidR="00B7490D" w:rsidRPr="00F909B5" w:rsidRDefault="00B7490D" w:rsidP="0065308F">
            <w:pPr>
              <w:spacing w:line="276" w:lineRule="auto"/>
              <w:rPr>
                <w:szCs w:val="28"/>
              </w:rPr>
            </w:pPr>
          </w:p>
        </w:tc>
        <w:tc>
          <w:tcPr>
            <w:tcW w:w="2116" w:type="pct"/>
          </w:tcPr>
          <w:p w14:paraId="0F33448D" w14:textId="77777777" w:rsidR="008C055A" w:rsidRPr="00F909B5" w:rsidRDefault="008C055A" w:rsidP="0065308F">
            <w:pPr>
              <w:spacing w:line="276" w:lineRule="auto"/>
              <w:rPr>
                <w:szCs w:val="28"/>
              </w:rPr>
            </w:pPr>
          </w:p>
        </w:tc>
      </w:tr>
      <w:tr w:rsidR="004A18AD" w:rsidRPr="00F909B5" w14:paraId="66F987E0" w14:textId="77777777" w:rsidTr="00D759D8">
        <w:trPr>
          <w:trHeight w:val="439"/>
        </w:trPr>
        <w:tc>
          <w:tcPr>
            <w:tcW w:w="1932" w:type="pct"/>
          </w:tcPr>
          <w:p w14:paraId="0163A0EF" w14:textId="77777777" w:rsidR="00B7490D" w:rsidRPr="00F909B5" w:rsidRDefault="00B7490D" w:rsidP="0065308F">
            <w:pPr>
              <w:pStyle w:val="affffa"/>
              <w:spacing w:line="276" w:lineRule="auto"/>
              <w:rPr>
                <w:rFonts w:cs="Times New Roman"/>
              </w:rPr>
            </w:pPr>
          </w:p>
        </w:tc>
        <w:tc>
          <w:tcPr>
            <w:tcW w:w="952" w:type="pct"/>
          </w:tcPr>
          <w:p w14:paraId="6621AC77" w14:textId="6A4CF92A" w:rsidR="008C055A" w:rsidRPr="00F909B5" w:rsidRDefault="008C055A" w:rsidP="0065308F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2116" w:type="pct"/>
          </w:tcPr>
          <w:p w14:paraId="34E2418D" w14:textId="77777777" w:rsidR="008C055A" w:rsidRPr="00F909B5" w:rsidRDefault="008C055A" w:rsidP="0065308F">
            <w:pPr>
              <w:spacing w:line="276" w:lineRule="auto"/>
              <w:rPr>
                <w:szCs w:val="28"/>
              </w:rPr>
            </w:pPr>
          </w:p>
        </w:tc>
      </w:tr>
    </w:tbl>
    <w:p w14:paraId="2D97690E" w14:textId="77777777" w:rsidR="008C5180" w:rsidRPr="00F909B5" w:rsidRDefault="008C5180" w:rsidP="0065308F">
      <w:pPr>
        <w:pStyle w:val="af5"/>
        <w:spacing w:line="276" w:lineRule="auto"/>
        <w:rPr>
          <w:rFonts w:cs="Times New Roman"/>
        </w:rPr>
      </w:pPr>
      <w:r w:rsidRPr="00F909B5">
        <w:rPr>
          <w:rFonts w:cs="Times New Roman"/>
        </w:rPr>
        <w:lastRenderedPageBreak/>
        <w:t>Содержание</w:t>
      </w:r>
    </w:p>
    <w:p w14:paraId="0D7912FA" w14:textId="75F63AA0" w:rsidR="004941F0" w:rsidRDefault="001F3354">
      <w:pPr>
        <w:pStyle w:val="16"/>
        <w:rPr>
          <w:rFonts w:asciiTheme="minorHAnsi" w:hAnsiTheme="minorHAnsi"/>
          <w:kern w:val="2"/>
          <w:sz w:val="22"/>
          <w14:ligatures w14:val="standardContextual"/>
        </w:rPr>
      </w:pPr>
      <w:r w:rsidRPr="00F909B5">
        <w:rPr>
          <w:rFonts w:cs="Times New Roman"/>
          <w:szCs w:val="28"/>
        </w:rPr>
        <w:fldChar w:fldCharType="begin"/>
      </w:r>
      <w:r w:rsidRPr="00F909B5">
        <w:rPr>
          <w:rFonts w:cs="Times New Roman"/>
          <w:szCs w:val="28"/>
        </w:rPr>
        <w:instrText xml:space="preserve"> TOC \o "1-2" \h \z \u </w:instrText>
      </w:r>
      <w:r w:rsidRPr="00F909B5">
        <w:rPr>
          <w:rFonts w:cs="Times New Roman"/>
          <w:szCs w:val="28"/>
        </w:rPr>
        <w:fldChar w:fldCharType="separate"/>
      </w:r>
      <w:hyperlink w:anchor="_Toc162304049" w:history="1">
        <w:r w:rsidR="004941F0" w:rsidRPr="00DA72DC">
          <w:rPr>
            <w:rStyle w:val="af6"/>
            <w:rFonts w:cs="Times New Roman"/>
          </w:rPr>
          <w:t>1</w:t>
        </w:r>
        <w:r w:rsidR="004941F0">
          <w:rPr>
            <w:rFonts w:asciiTheme="minorHAnsi" w:hAnsiTheme="minorHAnsi"/>
            <w:kern w:val="2"/>
            <w:sz w:val="22"/>
            <w14:ligatures w14:val="standardContextual"/>
          </w:rPr>
          <w:tab/>
        </w:r>
        <w:r w:rsidR="004941F0" w:rsidRPr="00DA72DC">
          <w:rPr>
            <w:rStyle w:val="af6"/>
            <w:rFonts w:cs="Times New Roman"/>
          </w:rPr>
          <w:t>Введение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_Toc162304049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3</w:t>
        </w:r>
        <w:r w:rsidR="004941F0">
          <w:rPr>
            <w:webHidden/>
          </w:rPr>
          <w:fldChar w:fldCharType="end"/>
        </w:r>
      </w:hyperlink>
    </w:p>
    <w:p w14:paraId="78D9B09F" w14:textId="6D94BDF0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50" w:history="1">
        <w:r w:rsidR="004941F0" w:rsidRPr="00DA72DC">
          <w:rPr>
            <w:rStyle w:val="af6"/>
          </w:rPr>
          <w:t>1.1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О документе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_Toc162304050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3</w:t>
        </w:r>
        <w:r w:rsidR="004941F0">
          <w:rPr>
            <w:webHidden/>
          </w:rPr>
          <w:fldChar w:fldCharType="end"/>
        </w:r>
      </w:hyperlink>
    </w:p>
    <w:p w14:paraId="5259BF9E" w14:textId="3628CA7C" w:rsidR="004941F0" w:rsidRDefault="00000000">
      <w:pPr>
        <w:pStyle w:val="16"/>
        <w:rPr>
          <w:rFonts w:asciiTheme="minorHAnsi" w:hAnsiTheme="minorHAnsi"/>
          <w:kern w:val="2"/>
          <w:sz w:val="22"/>
          <w14:ligatures w14:val="standardContextual"/>
        </w:rPr>
      </w:pPr>
      <w:hyperlink w:anchor="_Toc162304051" w:history="1">
        <w:r w:rsidR="004941F0" w:rsidRPr="00DA72DC">
          <w:rPr>
            <w:rStyle w:val="af6"/>
            <w:rFonts w:cs="Times New Roman"/>
          </w:rPr>
          <w:t>2</w:t>
        </w:r>
        <w:r w:rsidR="004941F0">
          <w:rPr>
            <w:rFonts w:asciiTheme="minorHAnsi" w:hAnsiTheme="minorHAnsi"/>
            <w:kern w:val="2"/>
            <w:sz w:val="22"/>
            <w14:ligatures w14:val="standardContextual"/>
          </w:rPr>
          <w:tab/>
        </w:r>
        <w:r w:rsidR="004941F0" w:rsidRPr="00DA72DC">
          <w:rPr>
            <w:rStyle w:val="af6"/>
            <w:rFonts w:cs="Times New Roman"/>
          </w:rPr>
          <w:t>Общие сведения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_Toc162304051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4</w:t>
        </w:r>
        <w:r w:rsidR="004941F0">
          <w:rPr>
            <w:webHidden/>
          </w:rPr>
          <w:fldChar w:fldCharType="end"/>
        </w:r>
      </w:hyperlink>
    </w:p>
    <w:p w14:paraId="5818F3FA" w14:textId="536B8FD0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52" w:history="1">
        <w:r w:rsidR="004941F0" w:rsidRPr="00DA72DC">
          <w:rPr>
            <w:rStyle w:val="af6"/>
          </w:rPr>
          <w:t>2.1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Наименование системы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_Toc162304052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4</w:t>
        </w:r>
        <w:r w:rsidR="004941F0">
          <w:rPr>
            <w:webHidden/>
          </w:rPr>
          <w:fldChar w:fldCharType="end"/>
        </w:r>
      </w:hyperlink>
    </w:p>
    <w:p w14:paraId="5054A705" w14:textId="7247DF79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53" w:history="1">
        <w:r w:rsidR="004941F0" w:rsidRPr="00DA72DC">
          <w:rPr>
            <w:rStyle w:val="af6"/>
          </w:rPr>
          <w:t>2.2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Цели и задачи создания СЗИ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_Toc162304053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4</w:t>
        </w:r>
        <w:r w:rsidR="004941F0">
          <w:rPr>
            <w:webHidden/>
          </w:rPr>
          <w:fldChar w:fldCharType="end"/>
        </w:r>
      </w:hyperlink>
    </w:p>
    <w:p w14:paraId="5A98458E" w14:textId="1ECAF8CC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54" w:history="1">
        <w:r w:rsidR="004941F0" w:rsidRPr="00DA72DC">
          <w:rPr>
            <w:rStyle w:val="af6"/>
          </w:rPr>
          <w:t>2.3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Наименование заказчика и разработчика системы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_Toc162304054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4</w:t>
        </w:r>
        <w:r w:rsidR="004941F0">
          <w:rPr>
            <w:webHidden/>
          </w:rPr>
          <w:fldChar w:fldCharType="end"/>
        </w:r>
      </w:hyperlink>
    </w:p>
    <w:p w14:paraId="1EB13127" w14:textId="28341B7A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55" w:history="1">
        <w:r w:rsidR="004941F0" w:rsidRPr="00DA72DC">
          <w:rPr>
            <w:rStyle w:val="af6"/>
          </w:rPr>
          <w:t>2.4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Нормативно-технические документы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_Toc162304055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4</w:t>
        </w:r>
        <w:r w:rsidR="004941F0">
          <w:rPr>
            <w:webHidden/>
          </w:rPr>
          <w:fldChar w:fldCharType="end"/>
        </w:r>
      </w:hyperlink>
    </w:p>
    <w:p w14:paraId="0EB77379" w14:textId="062FB32D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56" w:history="1">
        <w:r w:rsidR="004941F0" w:rsidRPr="00DA72DC">
          <w:rPr>
            <w:rStyle w:val="af6"/>
          </w:rPr>
          <w:t>2.5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Этапы работ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_Toc162304056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6</w:t>
        </w:r>
        <w:r w:rsidR="004941F0">
          <w:rPr>
            <w:webHidden/>
          </w:rPr>
          <w:fldChar w:fldCharType="end"/>
        </w:r>
      </w:hyperlink>
    </w:p>
    <w:p w14:paraId="2ED59551" w14:textId="49D4FEE0" w:rsidR="004941F0" w:rsidRDefault="00000000">
      <w:pPr>
        <w:pStyle w:val="16"/>
        <w:rPr>
          <w:rFonts w:asciiTheme="minorHAnsi" w:hAnsiTheme="minorHAnsi"/>
          <w:kern w:val="2"/>
          <w:sz w:val="22"/>
          <w14:ligatures w14:val="standardContextual"/>
        </w:rPr>
      </w:pPr>
      <w:hyperlink w:anchor="_Toc162304057" w:history="1">
        <w:r w:rsidR="004941F0" w:rsidRPr="00DA72DC">
          <w:rPr>
            <w:rStyle w:val="af6"/>
            <w:rFonts w:cs="Times New Roman"/>
          </w:rPr>
          <w:t>3</w:t>
        </w:r>
        <w:r w:rsidR="004941F0">
          <w:rPr>
            <w:rFonts w:asciiTheme="minorHAnsi" w:hAnsiTheme="minorHAnsi"/>
            <w:kern w:val="2"/>
            <w:sz w:val="22"/>
            <w14:ligatures w14:val="standardContextual"/>
          </w:rPr>
          <w:tab/>
        </w:r>
        <w:r w:rsidR="004941F0" w:rsidRPr="00DA72DC">
          <w:rPr>
            <w:rStyle w:val="af6"/>
            <w:rFonts w:cs="Times New Roman"/>
          </w:rPr>
          <w:t>Описание объекта защиты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_Toc162304057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8</w:t>
        </w:r>
        <w:r w:rsidR="004941F0">
          <w:rPr>
            <w:webHidden/>
          </w:rPr>
          <w:fldChar w:fldCharType="end"/>
        </w:r>
      </w:hyperlink>
    </w:p>
    <w:p w14:paraId="52CE0C48" w14:textId="5DEB735A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58" w:history="1">
        <w:r w:rsidR="004941F0" w:rsidRPr="00DA72DC">
          <w:rPr>
            <w:rStyle w:val="af6"/>
          </w:rPr>
          <w:t>3.1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Назначение и основные задачи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_Toc162304058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8</w:t>
        </w:r>
        <w:r w:rsidR="004941F0">
          <w:rPr>
            <w:webHidden/>
          </w:rPr>
          <w:fldChar w:fldCharType="end"/>
        </w:r>
      </w:hyperlink>
    </w:p>
    <w:p w14:paraId="45BA076A" w14:textId="5B060573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59" w:history="1">
        <w:r w:rsidR="004941F0" w:rsidRPr="00DA72DC">
          <w:rPr>
            <w:rStyle w:val="af6"/>
          </w:rPr>
          <w:t>3.2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 xml:space="preserve">Классификация </w:t>
        </w:r>
        <w:r w:rsidR="008C196E">
          <w:rPr>
            <w:rStyle w:val="af6"/>
          </w:rPr>
          <w:t xml:space="preserve">медицинской системы 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_Toc162304059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8</w:t>
        </w:r>
        <w:r w:rsidR="004941F0">
          <w:rPr>
            <w:webHidden/>
          </w:rPr>
          <w:fldChar w:fldCharType="end"/>
        </w:r>
      </w:hyperlink>
    </w:p>
    <w:p w14:paraId="0CBB3E82" w14:textId="7E281C89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60" w:history="1">
        <w:r w:rsidR="004941F0" w:rsidRPr="00DA72DC">
          <w:rPr>
            <w:rStyle w:val="af6"/>
          </w:rPr>
          <w:t>3.3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Состав обрабатываемой информации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_Toc162304060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8</w:t>
        </w:r>
        <w:r w:rsidR="004941F0">
          <w:rPr>
            <w:webHidden/>
          </w:rPr>
          <w:fldChar w:fldCharType="end"/>
        </w:r>
      </w:hyperlink>
    </w:p>
    <w:p w14:paraId="0659C245" w14:textId="29CEAE43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61" w:history="1">
        <w:r w:rsidR="004941F0" w:rsidRPr="00DA72DC">
          <w:rPr>
            <w:rStyle w:val="af6"/>
          </w:rPr>
          <w:t>3.4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 xml:space="preserve">Функциональная архитектура </w:t>
        </w:r>
        <w:r w:rsidR="008C196E">
          <w:rPr>
            <w:rStyle w:val="af6"/>
          </w:rPr>
          <w:t xml:space="preserve">медицинской системы 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_Toc162304061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8</w:t>
        </w:r>
        <w:r w:rsidR="004941F0">
          <w:rPr>
            <w:webHidden/>
          </w:rPr>
          <w:fldChar w:fldCharType="end"/>
        </w:r>
      </w:hyperlink>
    </w:p>
    <w:p w14:paraId="3C7E77A8" w14:textId="0C5E47D4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62" w:history="1">
        <w:r w:rsidR="004941F0" w:rsidRPr="00DA72DC">
          <w:rPr>
            <w:rStyle w:val="af6"/>
          </w:rPr>
          <w:t>3.5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 xml:space="preserve">Категории и типы доступа к информационным ресурсам и техническим средствам </w:t>
        </w:r>
        <w:r w:rsidR="008C196E">
          <w:rPr>
            <w:rStyle w:val="af6"/>
          </w:rPr>
          <w:t xml:space="preserve">медицинской системы 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_Toc162304062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8</w:t>
        </w:r>
        <w:r w:rsidR="004941F0">
          <w:rPr>
            <w:webHidden/>
          </w:rPr>
          <w:fldChar w:fldCharType="end"/>
        </w:r>
      </w:hyperlink>
    </w:p>
    <w:p w14:paraId="5AC13069" w14:textId="2CF413C6" w:rsidR="004941F0" w:rsidRDefault="00000000">
      <w:pPr>
        <w:pStyle w:val="16"/>
        <w:rPr>
          <w:rFonts w:asciiTheme="minorHAnsi" w:hAnsiTheme="minorHAnsi"/>
          <w:kern w:val="2"/>
          <w:sz w:val="22"/>
          <w14:ligatures w14:val="standardContextual"/>
        </w:rPr>
      </w:pPr>
      <w:hyperlink w:anchor="_Toc162304063" w:history="1">
        <w:r w:rsidR="004941F0" w:rsidRPr="00DA72DC">
          <w:rPr>
            <w:rStyle w:val="af6"/>
            <w:rFonts w:cs="Times New Roman"/>
          </w:rPr>
          <w:t>4</w:t>
        </w:r>
        <w:r w:rsidR="004941F0">
          <w:rPr>
            <w:rFonts w:asciiTheme="minorHAnsi" w:hAnsiTheme="minorHAnsi"/>
            <w:kern w:val="2"/>
            <w:sz w:val="22"/>
            <w14:ligatures w14:val="standardContextual"/>
          </w:rPr>
          <w:tab/>
        </w:r>
        <w:r w:rsidR="004941F0" w:rsidRPr="00DA72DC">
          <w:rPr>
            <w:rStyle w:val="af6"/>
            <w:rFonts w:cs="Times New Roman"/>
          </w:rPr>
          <w:t>Требования к СЗИ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_Toc162304063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9</w:t>
        </w:r>
        <w:r w:rsidR="004941F0">
          <w:rPr>
            <w:webHidden/>
          </w:rPr>
          <w:fldChar w:fldCharType="end"/>
        </w:r>
      </w:hyperlink>
    </w:p>
    <w:p w14:paraId="406B17D1" w14:textId="13D34035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64" w:history="1">
        <w:r w:rsidR="004941F0" w:rsidRPr="00DA72DC">
          <w:rPr>
            <w:rStyle w:val="af6"/>
          </w:rPr>
          <w:t>4.1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Требования к СЗИ в целом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_Toc162304064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9</w:t>
        </w:r>
        <w:r w:rsidR="004941F0">
          <w:rPr>
            <w:webHidden/>
          </w:rPr>
          <w:fldChar w:fldCharType="end"/>
        </w:r>
      </w:hyperlink>
    </w:p>
    <w:p w14:paraId="677D8770" w14:textId="2555C9AB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65" w:history="1">
        <w:r w:rsidR="004941F0" w:rsidRPr="00DA72DC">
          <w:rPr>
            <w:rStyle w:val="af6"/>
          </w:rPr>
          <w:t>4.2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Требования к структуре СЗИ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_Toc162304065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9</w:t>
        </w:r>
        <w:r w:rsidR="004941F0">
          <w:rPr>
            <w:webHidden/>
          </w:rPr>
          <w:fldChar w:fldCharType="end"/>
        </w:r>
      </w:hyperlink>
    </w:p>
    <w:p w14:paraId="55C1BDB6" w14:textId="3301F836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66" w:history="1">
        <w:r w:rsidR="004941F0" w:rsidRPr="00DA72DC">
          <w:rPr>
            <w:rStyle w:val="af6"/>
          </w:rPr>
          <w:t>4.3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Требования к функциям СЗИ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_Toc162304066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9</w:t>
        </w:r>
        <w:r w:rsidR="004941F0">
          <w:rPr>
            <w:webHidden/>
          </w:rPr>
          <w:fldChar w:fldCharType="end"/>
        </w:r>
      </w:hyperlink>
    </w:p>
    <w:p w14:paraId="0497C9C9" w14:textId="0BFD38F9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67" w:history="1">
        <w:r w:rsidR="004941F0" w:rsidRPr="00DA72DC">
          <w:rPr>
            <w:rStyle w:val="af6"/>
          </w:rPr>
          <w:t>4.4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Требования к средствам защиты информации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_Toc162304067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61</w:t>
        </w:r>
        <w:r w:rsidR="004941F0">
          <w:rPr>
            <w:webHidden/>
          </w:rPr>
          <w:fldChar w:fldCharType="end"/>
        </w:r>
      </w:hyperlink>
    </w:p>
    <w:p w14:paraId="4E24CF41" w14:textId="41FE52B2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68" w:history="1">
        <w:r w:rsidR="004941F0" w:rsidRPr="00DA72DC">
          <w:rPr>
            <w:rStyle w:val="af6"/>
          </w:rPr>
          <w:t>4.5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Требования к подсистемам СЗИ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_Toc162304068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62</w:t>
        </w:r>
        <w:r w:rsidR="004941F0">
          <w:rPr>
            <w:webHidden/>
          </w:rPr>
          <w:fldChar w:fldCharType="end"/>
        </w:r>
      </w:hyperlink>
    </w:p>
    <w:p w14:paraId="752FC308" w14:textId="3E7597C8" w:rsidR="004941F0" w:rsidRDefault="00000000">
      <w:pPr>
        <w:pStyle w:val="26"/>
        <w:rPr>
          <w:rFonts w:asciiTheme="minorHAnsi" w:eastAsiaTheme="minorEastAsia" w:hAnsiTheme="minorHAnsi" w:cstheme="minorBidi"/>
          <w:kern w:val="2"/>
          <w:sz w:val="22"/>
          <w:szCs w:val="22"/>
          <w:lang w:eastAsia="ru-RU"/>
          <w14:ligatures w14:val="standardContextual"/>
        </w:rPr>
      </w:pPr>
      <w:hyperlink w:anchor="_Toc162304069" w:history="1">
        <w:r w:rsidR="004941F0" w:rsidRPr="00DA72DC">
          <w:rPr>
            <w:rStyle w:val="af6"/>
          </w:rPr>
          <w:t>4.6</w:t>
        </w:r>
        <w:r w:rsidR="004941F0">
          <w:rPr>
            <w:rFonts w:asciiTheme="minorHAnsi" w:eastAsiaTheme="minorEastAsia" w:hAnsiTheme="minorHAnsi" w:cstheme="minorBidi"/>
            <w:kern w:val="2"/>
            <w:sz w:val="22"/>
            <w:szCs w:val="22"/>
            <w:lang w:eastAsia="ru-RU"/>
            <w14:ligatures w14:val="standardContextual"/>
          </w:rPr>
          <w:tab/>
        </w:r>
        <w:r w:rsidR="004941F0" w:rsidRPr="00DA72DC">
          <w:rPr>
            <w:rStyle w:val="af6"/>
          </w:rPr>
          <w:t>Требования к видам обеспечения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_Toc162304069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65</w:t>
        </w:r>
        <w:r w:rsidR="004941F0">
          <w:rPr>
            <w:webHidden/>
          </w:rPr>
          <w:fldChar w:fldCharType="end"/>
        </w:r>
      </w:hyperlink>
    </w:p>
    <w:p w14:paraId="445A029E" w14:textId="747BB838" w:rsidR="004941F0" w:rsidRDefault="00000000">
      <w:pPr>
        <w:pStyle w:val="16"/>
        <w:rPr>
          <w:rFonts w:asciiTheme="minorHAnsi" w:hAnsiTheme="minorHAnsi"/>
          <w:kern w:val="2"/>
          <w:sz w:val="22"/>
          <w14:ligatures w14:val="standardContextual"/>
        </w:rPr>
      </w:pPr>
      <w:hyperlink w:anchor="_Toc162304070" w:history="1">
        <w:r w:rsidR="004941F0" w:rsidRPr="00DA72DC">
          <w:rPr>
            <w:rStyle w:val="af6"/>
            <w:rFonts w:cs="Times New Roman"/>
          </w:rPr>
          <w:t>5</w:t>
        </w:r>
        <w:r w:rsidR="004941F0">
          <w:rPr>
            <w:rFonts w:asciiTheme="minorHAnsi" w:hAnsiTheme="minorHAnsi"/>
            <w:kern w:val="2"/>
            <w:sz w:val="22"/>
            <w14:ligatures w14:val="standardContextual"/>
          </w:rPr>
          <w:tab/>
        </w:r>
        <w:r w:rsidR="004941F0" w:rsidRPr="00DA72DC">
          <w:rPr>
            <w:rStyle w:val="af6"/>
            <w:rFonts w:cs="Times New Roman"/>
          </w:rPr>
          <w:t>Порядок контроля и приемки системы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_Toc162304070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67</w:t>
        </w:r>
        <w:r w:rsidR="004941F0">
          <w:rPr>
            <w:webHidden/>
          </w:rPr>
          <w:fldChar w:fldCharType="end"/>
        </w:r>
      </w:hyperlink>
    </w:p>
    <w:p w14:paraId="4C2332DA" w14:textId="698F9D8D" w:rsidR="004941F0" w:rsidRDefault="00000000">
      <w:pPr>
        <w:pStyle w:val="16"/>
        <w:rPr>
          <w:rFonts w:asciiTheme="minorHAnsi" w:hAnsiTheme="minorHAnsi"/>
          <w:kern w:val="2"/>
          <w:sz w:val="22"/>
          <w14:ligatures w14:val="standardContextual"/>
        </w:rPr>
      </w:pPr>
      <w:hyperlink w:anchor="_Toc162304071" w:history="1">
        <w:r w:rsidR="004941F0" w:rsidRPr="00DA72DC">
          <w:rPr>
            <w:rStyle w:val="af6"/>
            <w:rFonts w:cs="Times New Roman"/>
          </w:rPr>
          <w:t>6</w:t>
        </w:r>
        <w:r w:rsidR="004941F0">
          <w:rPr>
            <w:rFonts w:asciiTheme="minorHAnsi" w:hAnsiTheme="minorHAnsi"/>
            <w:kern w:val="2"/>
            <w:sz w:val="22"/>
            <w14:ligatures w14:val="standardContextual"/>
          </w:rPr>
          <w:tab/>
        </w:r>
        <w:r w:rsidR="004941F0" w:rsidRPr="00DA72DC">
          <w:rPr>
            <w:rStyle w:val="af6"/>
            <w:rFonts w:cs="Times New Roman"/>
          </w:rPr>
          <w:t>Порядок внесения изменений в техническое задание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_Toc162304071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68</w:t>
        </w:r>
        <w:r w:rsidR="004941F0">
          <w:rPr>
            <w:webHidden/>
          </w:rPr>
          <w:fldChar w:fldCharType="end"/>
        </w:r>
      </w:hyperlink>
    </w:p>
    <w:p w14:paraId="7D62ABA9" w14:textId="73AD2B81" w:rsidR="004941F0" w:rsidRDefault="00000000">
      <w:pPr>
        <w:pStyle w:val="16"/>
        <w:rPr>
          <w:rFonts w:asciiTheme="minorHAnsi" w:hAnsiTheme="minorHAnsi"/>
          <w:kern w:val="2"/>
          <w:sz w:val="22"/>
          <w14:ligatures w14:val="standardContextual"/>
        </w:rPr>
      </w:pPr>
      <w:hyperlink w:anchor="_Toc162304072" w:history="1">
        <w:r w:rsidR="004941F0" w:rsidRPr="00DA72DC">
          <w:rPr>
            <w:rStyle w:val="af6"/>
            <w:rFonts w:cs="Times New Roman"/>
          </w:rPr>
          <w:t>7</w:t>
        </w:r>
        <w:r w:rsidR="004941F0">
          <w:rPr>
            <w:rFonts w:asciiTheme="minorHAnsi" w:hAnsiTheme="minorHAnsi"/>
            <w:kern w:val="2"/>
            <w:sz w:val="22"/>
            <w14:ligatures w14:val="standardContextual"/>
          </w:rPr>
          <w:tab/>
        </w:r>
        <w:r w:rsidR="004941F0" w:rsidRPr="00DA72DC">
          <w:rPr>
            <w:rStyle w:val="af6"/>
            <w:rFonts w:cs="Times New Roman"/>
          </w:rPr>
          <w:t>Требования к документированию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_Toc162304072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69</w:t>
        </w:r>
        <w:r w:rsidR="004941F0">
          <w:rPr>
            <w:webHidden/>
          </w:rPr>
          <w:fldChar w:fldCharType="end"/>
        </w:r>
      </w:hyperlink>
    </w:p>
    <w:p w14:paraId="4D6063C3" w14:textId="33B480F8" w:rsidR="004941F0" w:rsidRDefault="00000000">
      <w:pPr>
        <w:pStyle w:val="16"/>
        <w:rPr>
          <w:rFonts w:asciiTheme="minorHAnsi" w:hAnsiTheme="minorHAnsi"/>
          <w:kern w:val="2"/>
          <w:sz w:val="22"/>
          <w14:ligatures w14:val="standardContextual"/>
        </w:rPr>
      </w:pPr>
      <w:hyperlink w:anchor="_Toc162304073" w:history="1">
        <w:r w:rsidR="004941F0" w:rsidRPr="00DA72DC">
          <w:rPr>
            <w:rStyle w:val="af6"/>
            <w:rFonts w:cs="Times New Roman"/>
          </w:rPr>
          <w:t>8</w:t>
        </w:r>
        <w:r w:rsidR="004941F0">
          <w:rPr>
            <w:rFonts w:asciiTheme="minorHAnsi" w:hAnsiTheme="minorHAnsi"/>
            <w:kern w:val="2"/>
            <w:sz w:val="22"/>
            <w14:ligatures w14:val="standardContextual"/>
          </w:rPr>
          <w:tab/>
        </w:r>
        <w:r w:rsidR="004941F0" w:rsidRPr="00DA72DC">
          <w:rPr>
            <w:rStyle w:val="af6"/>
            <w:rFonts w:cs="Times New Roman"/>
          </w:rPr>
          <w:t>Перечень принятых сокращений</w:t>
        </w:r>
        <w:r w:rsidR="004941F0">
          <w:rPr>
            <w:webHidden/>
          </w:rPr>
          <w:tab/>
        </w:r>
        <w:r w:rsidR="004941F0">
          <w:rPr>
            <w:webHidden/>
          </w:rPr>
          <w:fldChar w:fldCharType="begin"/>
        </w:r>
        <w:r w:rsidR="004941F0">
          <w:rPr>
            <w:webHidden/>
          </w:rPr>
          <w:instrText xml:space="preserve"> PAGEREF _Toc162304073 \h </w:instrText>
        </w:r>
        <w:r w:rsidR="004941F0">
          <w:rPr>
            <w:webHidden/>
          </w:rPr>
        </w:r>
        <w:r w:rsidR="004941F0">
          <w:rPr>
            <w:webHidden/>
          </w:rPr>
          <w:fldChar w:fldCharType="separate"/>
        </w:r>
        <w:r w:rsidR="005D03F7">
          <w:rPr>
            <w:webHidden/>
          </w:rPr>
          <w:t>70</w:t>
        </w:r>
        <w:r w:rsidR="004941F0">
          <w:rPr>
            <w:webHidden/>
          </w:rPr>
          <w:fldChar w:fldCharType="end"/>
        </w:r>
      </w:hyperlink>
    </w:p>
    <w:p w14:paraId="57F54723" w14:textId="05E002F0" w:rsidR="00A41AF8" w:rsidRPr="00F909B5" w:rsidRDefault="001F3354" w:rsidP="0065308F">
      <w:pPr>
        <w:spacing w:line="276" w:lineRule="auto"/>
        <w:rPr>
          <w:szCs w:val="28"/>
        </w:rPr>
      </w:pPr>
      <w:r w:rsidRPr="00F909B5">
        <w:rPr>
          <w:rFonts w:eastAsiaTheme="minorEastAsia"/>
          <w:noProof/>
          <w:szCs w:val="28"/>
        </w:rPr>
        <w:fldChar w:fldCharType="end"/>
      </w:r>
    </w:p>
    <w:p w14:paraId="75BFD196" w14:textId="7F7E4123" w:rsidR="0046109F" w:rsidRPr="00F909B5" w:rsidRDefault="004723ED" w:rsidP="0065308F">
      <w:pPr>
        <w:pStyle w:val="13"/>
        <w:spacing w:line="276" w:lineRule="auto"/>
        <w:rPr>
          <w:rFonts w:cs="Times New Roman"/>
        </w:rPr>
      </w:pPr>
      <w:bookmarkStart w:id="3" w:name="_Toc162304049"/>
      <w:r w:rsidRPr="00F909B5">
        <w:rPr>
          <w:rFonts w:cs="Times New Roman"/>
        </w:rPr>
        <w:lastRenderedPageBreak/>
        <w:t>Введение</w:t>
      </w:r>
      <w:bookmarkEnd w:id="3"/>
    </w:p>
    <w:p w14:paraId="5AD85808" w14:textId="77777777" w:rsidR="009C0589" w:rsidRPr="00F909B5" w:rsidRDefault="009C0589" w:rsidP="0065308F">
      <w:pPr>
        <w:pStyle w:val="22"/>
        <w:spacing w:line="276" w:lineRule="auto"/>
        <w:ind w:left="0"/>
        <w:rPr>
          <w:rFonts w:cs="Times New Roman"/>
        </w:rPr>
      </w:pPr>
      <w:bookmarkStart w:id="4" w:name="_Toc69996481"/>
      <w:bookmarkStart w:id="5" w:name="_Toc162304050"/>
      <w:r w:rsidRPr="00F909B5">
        <w:rPr>
          <w:rFonts w:cs="Times New Roman"/>
        </w:rPr>
        <w:t>О документе</w:t>
      </w:r>
      <w:bookmarkEnd w:id="4"/>
      <w:bookmarkEnd w:id="5"/>
    </w:p>
    <w:p w14:paraId="38B62484" w14:textId="79A875FD" w:rsidR="009C0589" w:rsidRPr="00F909B5" w:rsidRDefault="004723ED" w:rsidP="0065308F">
      <w:pPr>
        <w:pStyle w:val="afffffff"/>
        <w:shd w:val="clear" w:color="auto" w:fill="FFFFFF" w:themeFill="background1"/>
        <w:spacing w:line="276" w:lineRule="auto"/>
        <w:rPr>
          <w:szCs w:val="28"/>
        </w:rPr>
      </w:pPr>
      <w:r w:rsidRPr="00F909B5">
        <w:rPr>
          <w:szCs w:val="28"/>
        </w:rPr>
        <w:t xml:space="preserve">Настоящий документ содержит </w:t>
      </w:r>
      <w:r w:rsidR="00145107" w:rsidRPr="00F909B5">
        <w:rPr>
          <w:szCs w:val="28"/>
        </w:rPr>
        <w:t xml:space="preserve">частное </w:t>
      </w:r>
      <w:r w:rsidRPr="00F909B5">
        <w:rPr>
          <w:szCs w:val="28"/>
        </w:rPr>
        <w:t xml:space="preserve">техническое задание на создание системы защиты </w:t>
      </w:r>
      <w:r w:rsidR="00145107" w:rsidRPr="00F909B5">
        <w:rPr>
          <w:szCs w:val="28"/>
        </w:rPr>
        <w:t xml:space="preserve">информации </w:t>
      </w:r>
      <w:r w:rsidR="00EF61AA" w:rsidRPr="00F232CD">
        <w:rPr>
          <w:szCs w:val="32"/>
        </w:rPr>
        <w:t>медицинской системы</w:t>
      </w:r>
      <w:r w:rsidR="008144A8" w:rsidRPr="00F909B5">
        <w:rPr>
          <w:szCs w:val="28"/>
        </w:rPr>
        <w:t>.</w:t>
      </w:r>
    </w:p>
    <w:p w14:paraId="643BD62D" w14:textId="13019772" w:rsidR="004723ED" w:rsidRPr="00F909B5" w:rsidRDefault="004723ED" w:rsidP="0065308F">
      <w:pPr>
        <w:pStyle w:val="afffffff"/>
        <w:shd w:val="clear" w:color="auto" w:fill="FFFFFF" w:themeFill="background1"/>
        <w:spacing w:line="276" w:lineRule="auto"/>
        <w:rPr>
          <w:szCs w:val="28"/>
        </w:rPr>
      </w:pPr>
      <w:r w:rsidRPr="00F909B5">
        <w:rPr>
          <w:szCs w:val="28"/>
        </w:rPr>
        <w:t>Формирование требований к системе защиты</w:t>
      </w:r>
      <w:r w:rsidR="00145107" w:rsidRPr="00F909B5">
        <w:rPr>
          <w:szCs w:val="28"/>
        </w:rPr>
        <w:t xml:space="preserve"> информации</w:t>
      </w:r>
      <w:r w:rsidR="000B4D49" w:rsidRPr="00F909B5">
        <w:rPr>
          <w:szCs w:val="28"/>
        </w:rPr>
        <w:t xml:space="preserve"> </w:t>
      </w:r>
      <w:r w:rsidR="00EF61AA" w:rsidRPr="00F232CD">
        <w:rPr>
          <w:szCs w:val="32"/>
        </w:rPr>
        <w:t>медицинской системы</w:t>
      </w:r>
      <w:r w:rsidR="00EF61AA" w:rsidRPr="00F232CD">
        <w:rPr>
          <w:sz w:val="32"/>
          <w:szCs w:val="32"/>
          <w:lang w:eastAsia="ru-RU"/>
        </w:rPr>
        <w:t xml:space="preserve"> </w:t>
      </w:r>
      <w:r w:rsidRPr="00F909B5">
        <w:rPr>
          <w:szCs w:val="28"/>
        </w:rPr>
        <w:t xml:space="preserve">осуществляется на основе </w:t>
      </w:r>
      <w:r w:rsidR="00145107" w:rsidRPr="00F909B5">
        <w:rPr>
          <w:szCs w:val="28"/>
        </w:rPr>
        <w:t>на основе категорий защищаемой информации, модели нарушителя и угроз безопасности информации в соответствии с положениями законодательных актов и нормативных документов уполномоченных федеральных органов исполнительной власт</w:t>
      </w:r>
      <w:r w:rsidRPr="00F909B5">
        <w:rPr>
          <w:szCs w:val="28"/>
        </w:rPr>
        <w:t xml:space="preserve">и. </w:t>
      </w:r>
    </w:p>
    <w:p w14:paraId="08086B53" w14:textId="04E31D1F" w:rsidR="004723ED" w:rsidRPr="00F909B5" w:rsidRDefault="004723ED" w:rsidP="0065308F">
      <w:pPr>
        <w:pStyle w:val="13"/>
        <w:spacing w:line="276" w:lineRule="auto"/>
        <w:rPr>
          <w:rFonts w:cs="Times New Roman"/>
        </w:rPr>
      </w:pPr>
      <w:bookmarkStart w:id="6" w:name="_Toc162304051"/>
      <w:r w:rsidRPr="00F909B5">
        <w:rPr>
          <w:rFonts w:cs="Times New Roman"/>
        </w:rPr>
        <w:lastRenderedPageBreak/>
        <w:t>Общие сведения</w:t>
      </w:r>
      <w:bookmarkEnd w:id="6"/>
    </w:p>
    <w:p w14:paraId="0956AC1A" w14:textId="77777777" w:rsidR="004723ED" w:rsidRPr="00F909B5" w:rsidRDefault="004723ED" w:rsidP="0065308F">
      <w:pPr>
        <w:pStyle w:val="22"/>
        <w:spacing w:line="276" w:lineRule="auto"/>
        <w:ind w:left="0"/>
        <w:rPr>
          <w:rFonts w:cs="Times New Roman"/>
        </w:rPr>
      </w:pPr>
      <w:bookmarkStart w:id="7" w:name="_Toc72923947"/>
      <w:bookmarkStart w:id="8" w:name="_Toc162304052"/>
      <w:r w:rsidRPr="00F909B5">
        <w:rPr>
          <w:rFonts w:cs="Times New Roman"/>
        </w:rPr>
        <w:t>Наименование системы</w:t>
      </w:r>
      <w:bookmarkEnd w:id="7"/>
      <w:bookmarkEnd w:id="8"/>
    </w:p>
    <w:p w14:paraId="5D1512AC" w14:textId="0A1A3376" w:rsidR="004723ED" w:rsidRPr="00F909B5" w:rsidRDefault="004723ED" w:rsidP="0065308F">
      <w:pPr>
        <w:pStyle w:val="afffffff"/>
        <w:spacing w:line="276" w:lineRule="auto"/>
        <w:rPr>
          <w:szCs w:val="28"/>
        </w:rPr>
      </w:pPr>
      <w:r w:rsidRPr="00F909B5">
        <w:rPr>
          <w:szCs w:val="28"/>
        </w:rPr>
        <w:t xml:space="preserve">Полное наименование системы: </w:t>
      </w:r>
      <w:r w:rsidR="000B4D49" w:rsidRPr="00F909B5">
        <w:rPr>
          <w:szCs w:val="28"/>
        </w:rPr>
        <w:t xml:space="preserve">Система защиты информации </w:t>
      </w:r>
      <w:r w:rsidR="005D7CDA">
        <w:rPr>
          <w:szCs w:val="28"/>
        </w:rPr>
        <w:t>м</w:t>
      </w:r>
      <w:r w:rsidR="00E347AE">
        <w:rPr>
          <w:szCs w:val="28"/>
        </w:rPr>
        <w:t>едицинск</w:t>
      </w:r>
      <w:r w:rsidR="005D7CDA">
        <w:rPr>
          <w:szCs w:val="28"/>
        </w:rPr>
        <w:t>ой</w:t>
      </w:r>
      <w:r w:rsidR="00E347AE">
        <w:rPr>
          <w:szCs w:val="28"/>
        </w:rPr>
        <w:t xml:space="preserve"> с</w:t>
      </w:r>
      <w:r w:rsidR="000B4D49" w:rsidRPr="00F909B5">
        <w:rPr>
          <w:szCs w:val="28"/>
        </w:rPr>
        <w:t>истем</w:t>
      </w:r>
      <w:r w:rsidR="005D7CDA">
        <w:rPr>
          <w:szCs w:val="28"/>
        </w:rPr>
        <w:t>ы</w:t>
      </w:r>
      <w:r w:rsidR="00F909B5">
        <w:rPr>
          <w:szCs w:val="28"/>
        </w:rPr>
        <w:t>.</w:t>
      </w:r>
    </w:p>
    <w:p w14:paraId="0C7A374A" w14:textId="615DBFC5" w:rsidR="004723ED" w:rsidRPr="00F909B5" w:rsidRDefault="004723ED" w:rsidP="0065308F">
      <w:pPr>
        <w:pStyle w:val="afffffff"/>
        <w:spacing w:line="276" w:lineRule="auto"/>
        <w:rPr>
          <w:szCs w:val="28"/>
        </w:rPr>
      </w:pPr>
      <w:r w:rsidRPr="00F909B5">
        <w:rPr>
          <w:szCs w:val="28"/>
        </w:rPr>
        <w:t xml:space="preserve">Краткое наименование системы: </w:t>
      </w:r>
      <w:r w:rsidR="005E3374" w:rsidRPr="00F909B5">
        <w:rPr>
          <w:szCs w:val="28"/>
        </w:rPr>
        <w:t>СЗИ</w:t>
      </w:r>
      <w:r w:rsidR="00F909B5">
        <w:rPr>
          <w:szCs w:val="28"/>
        </w:rPr>
        <w:t>.</w:t>
      </w:r>
    </w:p>
    <w:p w14:paraId="19CF247A" w14:textId="77777777" w:rsidR="005E3374" w:rsidRPr="00F909B5" w:rsidRDefault="004723ED" w:rsidP="0065308F">
      <w:pPr>
        <w:pStyle w:val="22"/>
        <w:spacing w:line="276" w:lineRule="auto"/>
        <w:ind w:left="0"/>
        <w:rPr>
          <w:rFonts w:cs="Times New Roman"/>
        </w:rPr>
      </w:pPr>
      <w:r w:rsidRPr="00F909B5">
        <w:rPr>
          <w:rFonts w:cs="Times New Roman"/>
        </w:rPr>
        <w:tab/>
      </w:r>
      <w:bookmarkStart w:id="9" w:name="_Toc145419259"/>
      <w:bookmarkStart w:id="10" w:name="_Toc162304053"/>
      <w:bookmarkStart w:id="11" w:name="_Toc72923948"/>
      <w:r w:rsidR="005E3374" w:rsidRPr="00F909B5">
        <w:rPr>
          <w:rFonts w:cs="Times New Roman"/>
        </w:rPr>
        <w:t>Цели и задачи создания СЗИ</w:t>
      </w:r>
      <w:bookmarkEnd w:id="9"/>
      <w:bookmarkEnd w:id="10"/>
    </w:p>
    <w:p w14:paraId="3AB70DEC" w14:textId="447A3129" w:rsidR="005E3374" w:rsidRPr="00F909B5" w:rsidRDefault="005E3374" w:rsidP="0065308F">
      <w:pPr>
        <w:pStyle w:val="afffffff"/>
        <w:spacing w:line="276" w:lineRule="auto"/>
        <w:rPr>
          <w:szCs w:val="28"/>
        </w:rPr>
      </w:pPr>
      <w:r w:rsidRPr="00F909B5">
        <w:rPr>
          <w:szCs w:val="28"/>
        </w:rPr>
        <w:t xml:space="preserve">Целью создания СЗИ является обеспечение защиты информации, обрабатываемой </w:t>
      </w:r>
      <w:r w:rsidR="005D7CDA" w:rsidRPr="00F909B5">
        <w:rPr>
          <w:szCs w:val="28"/>
        </w:rPr>
        <w:t xml:space="preserve">в </w:t>
      </w:r>
      <w:r w:rsidR="005D7CDA">
        <w:rPr>
          <w:szCs w:val="28"/>
        </w:rPr>
        <w:t>медицинскую систему</w:t>
      </w:r>
      <w:r w:rsidR="000B4D49" w:rsidRPr="00F909B5">
        <w:rPr>
          <w:szCs w:val="28"/>
          <w:lang w:eastAsia="ru-RU"/>
        </w:rPr>
        <w:t>.</w:t>
      </w:r>
    </w:p>
    <w:p w14:paraId="1B9DFA04" w14:textId="3C8A92A1" w:rsidR="005E3374" w:rsidRPr="00F909B5" w:rsidRDefault="005E3374" w:rsidP="0065308F">
      <w:pPr>
        <w:pStyle w:val="afffffff"/>
        <w:spacing w:line="276" w:lineRule="auto"/>
        <w:rPr>
          <w:szCs w:val="28"/>
        </w:rPr>
      </w:pPr>
      <w:r w:rsidRPr="00F909B5">
        <w:rPr>
          <w:szCs w:val="28"/>
        </w:rPr>
        <w:t>Организационные и технические меры защиты информации, реализуемые в рамках СЗИ, направлены на обеспечение:</w:t>
      </w:r>
    </w:p>
    <w:p w14:paraId="168D38C8" w14:textId="77777777" w:rsidR="005E3374" w:rsidRPr="00F909B5" w:rsidRDefault="005E3374" w:rsidP="006A4E8D">
      <w:pPr>
        <w:pStyle w:val="afffffff"/>
        <w:numPr>
          <w:ilvl w:val="0"/>
          <w:numId w:val="33"/>
        </w:numPr>
        <w:spacing w:line="276" w:lineRule="auto"/>
        <w:rPr>
          <w:szCs w:val="28"/>
        </w:rPr>
      </w:pPr>
      <w:r w:rsidRPr="00F909B5">
        <w:rPr>
          <w:szCs w:val="28"/>
        </w:rPr>
        <w:t>конфиденциальности (предотвращение неправомерного доступа, копирования, предоставления или распространения информации);</w:t>
      </w:r>
    </w:p>
    <w:p w14:paraId="42C81584" w14:textId="77777777" w:rsidR="005E3374" w:rsidRPr="00F909B5" w:rsidRDefault="005E3374" w:rsidP="006A4E8D">
      <w:pPr>
        <w:pStyle w:val="afffffff"/>
        <w:numPr>
          <w:ilvl w:val="0"/>
          <w:numId w:val="33"/>
        </w:numPr>
        <w:spacing w:line="276" w:lineRule="auto"/>
        <w:rPr>
          <w:szCs w:val="28"/>
        </w:rPr>
      </w:pPr>
      <w:r w:rsidRPr="00F909B5">
        <w:rPr>
          <w:szCs w:val="28"/>
        </w:rPr>
        <w:t>целостности (предотвращение неправомерного уничтожения или модифицирования информации);</w:t>
      </w:r>
    </w:p>
    <w:p w14:paraId="10EE4006" w14:textId="77777777" w:rsidR="005E3374" w:rsidRPr="00F909B5" w:rsidRDefault="005E3374" w:rsidP="006A4E8D">
      <w:pPr>
        <w:pStyle w:val="afffffff"/>
        <w:numPr>
          <w:ilvl w:val="0"/>
          <w:numId w:val="33"/>
        </w:numPr>
        <w:spacing w:line="276" w:lineRule="auto"/>
        <w:rPr>
          <w:szCs w:val="28"/>
        </w:rPr>
      </w:pPr>
      <w:r w:rsidRPr="00F909B5">
        <w:rPr>
          <w:szCs w:val="28"/>
        </w:rPr>
        <w:t>доступности (предотвращение неправомерного блокирования информации).</w:t>
      </w:r>
    </w:p>
    <w:p w14:paraId="1F1ADC35" w14:textId="74A11427" w:rsidR="005E3374" w:rsidRPr="00F909B5" w:rsidRDefault="005E3374" w:rsidP="0065308F">
      <w:pPr>
        <w:pStyle w:val="afffffff"/>
        <w:spacing w:line="276" w:lineRule="auto"/>
        <w:rPr>
          <w:szCs w:val="28"/>
        </w:rPr>
      </w:pPr>
      <w:r w:rsidRPr="00F909B5">
        <w:rPr>
          <w:szCs w:val="28"/>
        </w:rPr>
        <w:t>Критериями оценки достижения поставленных целей по созданию СЗИ являются:</w:t>
      </w:r>
    </w:p>
    <w:p w14:paraId="647E8F4E" w14:textId="06B16CF1" w:rsidR="005E3374" w:rsidRPr="00F909B5" w:rsidRDefault="005E3374" w:rsidP="006A4E8D">
      <w:pPr>
        <w:pStyle w:val="afffffff"/>
        <w:numPr>
          <w:ilvl w:val="0"/>
          <w:numId w:val="33"/>
        </w:numPr>
        <w:spacing w:line="276" w:lineRule="auto"/>
        <w:rPr>
          <w:szCs w:val="28"/>
        </w:rPr>
      </w:pPr>
      <w:r w:rsidRPr="00F909B5">
        <w:rPr>
          <w:szCs w:val="28"/>
        </w:rPr>
        <w:t>нейтрализация актуальных угроз безопасности информации;</w:t>
      </w:r>
    </w:p>
    <w:p w14:paraId="664C8A10" w14:textId="50DA8BFD" w:rsidR="005E3374" w:rsidRPr="00F909B5" w:rsidRDefault="005E3374" w:rsidP="006A4E8D">
      <w:pPr>
        <w:pStyle w:val="afffffff"/>
        <w:numPr>
          <w:ilvl w:val="0"/>
          <w:numId w:val="33"/>
        </w:numPr>
        <w:spacing w:line="276" w:lineRule="auto"/>
        <w:rPr>
          <w:szCs w:val="28"/>
        </w:rPr>
      </w:pPr>
      <w:r w:rsidRPr="00F909B5">
        <w:rPr>
          <w:szCs w:val="28"/>
        </w:rPr>
        <w:t xml:space="preserve">соответствие </w:t>
      </w:r>
      <w:r w:rsidR="00FE7336">
        <w:rPr>
          <w:szCs w:val="28"/>
        </w:rPr>
        <w:t>медицинской с</w:t>
      </w:r>
      <w:r w:rsidR="00FE7336" w:rsidRPr="00F909B5">
        <w:rPr>
          <w:szCs w:val="28"/>
        </w:rPr>
        <w:t>истем</w:t>
      </w:r>
      <w:r w:rsidR="00FE7336">
        <w:rPr>
          <w:szCs w:val="28"/>
        </w:rPr>
        <w:t>ы</w:t>
      </w:r>
      <w:r w:rsidR="00FE7336" w:rsidRPr="00F909B5">
        <w:rPr>
          <w:szCs w:val="28"/>
        </w:rPr>
        <w:t xml:space="preserve"> </w:t>
      </w:r>
      <w:r w:rsidR="0065308F" w:rsidRPr="00F909B5">
        <w:rPr>
          <w:szCs w:val="28"/>
        </w:rPr>
        <w:t>требованиям</w:t>
      </w:r>
      <w:r w:rsidRPr="00F909B5">
        <w:rPr>
          <w:szCs w:val="28"/>
        </w:rPr>
        <w:t xml:space="preserve"> по обеспечению безопасности информации, установленным законодательством Российской Федерации и нормативными правовыми актами;</w:t>
      </w:r>
    </w:p>
    <w:p w14:paraId="215962C7" w14:textId="77777777" w:rsidR="005E3374" w:rsidRPr="00F909B5" w:rsidRDefault="005E3374" w:rsidP="006A4E8D">
      <w:pPr>
        <w:pStyle w:val="afffffff"/>
        <w:numPr>
          <w:ilvl w:val="0"/>
          <w:numId w:val="33"/>
        </w:numPr>
        <w:spacing w:line="276" w:lineRule="auto"/>
        <w:rPr>
          <w:szCs w:val="28"/>
        </w:rPr>
      </w:pPr>
      <w:r w:rsidRPr="00F909B5">
        <w:rPr>
          <w:szCs w:val="28"/>
        </w:rPr>
        <w:t>выполнение требований настоящего частного технического задания.</w:t>
      </w:r>
    </w:p>
    <w:p w14:paraId="47A7CD73" w14:textId="77777777" w:rsidR="004723ED" w:rsidRPr="00F909B5" w:rsidRDefault="004723ED" w:rsidP="0065308F">
      <w:pPr>
        <w:pStyle w:val="22"/>
        <w:spacing w:line="276" w:lineRule="auto"/>
        <w:ind w:left="0"/>
        <w:rPr>
          <w:rFonts w:cs="Times New Roman"/>
        </w:rPr>
      </w:pPr>
      <w:bookmarkStart w:id="12" w:name="_Toc162304054"/>
      <w:r w:rsidRPr="00F909B5">
        <w:rPr>
          <w:rFonts w:cs="Times New Roman"/>
        </w:rPr>
        <w:t>Наименование заказчика и разработчика системы</w:t>
      </w:r>
      <w:bookmarkEnd w:id="11"/>
      <w:bookmarkEnd w:id="12"/>
    </w:p>
    <w:p w14:paraId="3CBC9800" w14:textId="07A89189" w:rsidR="00111B69" w:rsidRPr="000F6777" w:rsidRDefault="004723ED" w:rsidP="001E3C9F">
      <w:pPr>
        <w:pStyle w:val="afffffff"/>
        <w:spacing w:line="276" w:lineRule="auto"/>
        <w:rPr>
          <w:szCs w:val="28"/>
        </w:rPr>
      </w:pPr>
      <w:r w:rsidRPr="000F6777">
        <w:rPr>
          <w:szCs w:val="28"/>
        </w:rPr>
        <w:t>Заказчик:</w:t>
      </w:r>
      <w:r w:rsidR="001E3C9F" w:rsidRPr="000F6777">
        <w:rPr>
          <w:szCs w:val="28"/>
        </w:rPr>
        <w:t xml:space="preserve"> АО «</w:t>
      </w:r>
      <w:proofErr w:type="spellStart"/>
      <w:r w:rsidR="001E3C9F" w:rsidRPr="000F6777">
        <w:rPr>
          <w:szCs w:val="28"/>
        </w:rPr>
        <w:t>неКУЛИКОВА</w:t>
      </w:r>
      <w:proofErr w:type="spellEnd"/>
      <w:r w:rsidR="001E3C9F" w:rsidRPr="000F6777">
        <w:rPr>
          <w:szCs w:val="28"/>
        </w:rPr>
        <w:t>»</w:t>
      </w:r>
      <w:r w:rsidR="00B110B5">
        <w:rPr>
          <w:szCs w:val="28"/>
        </w:rPr>
        <w:t xml:space="preserve"> </w:t>
      </w:r>
      <w:r w:rsidR="00B110B5" w:rsidRPr="00B110B5">
        <w:rPr>
          <w:szCs w:val="28"/>
        </w:rPr>
        <w:t>(далее – Заказчик)</w:t>
      </w:r>
    </w:p>
    <w:p w14:paraId="78073402" w14:textId="5AD51B86" w:rsidR="004723ED" w:rsidRPr="000F6777" w:rsidRDefault="00B7490D" w:rsidP="0065308F">
      <w:pPr>
        <w:pStyle w:val="afffffff"/>
        <w:spacing w:line="276" w:lineRule="auto"/>
        <w:rPr>
          <w:szCs w:val="28"/>
        </w:rPr>
      </w:pPr>
      <w:r w:rsidRPr="000F6777">
        <w:rPr>
          <w:szCs w:val="28"/>
        </w:rPr>
        <w:t>Юридический адрес</w:t>
      </w:r>
      <w:r w:rsidR="004723ED" w:rsidRPr="000F6777">
        <w:rPr>
          <w:szCs w:val="28"/>
        </w:rPr>
        <w:t xml:space="preserve">: </w:t>
      </w:r>
      <w:r w:rsidR="001E3C9F" w:rsidRPr="000F6777">
        <w:rPr>
          <w:szCs w:val="28"/>
        </w:rPr>
        <w:t>127051, г. Москва, Цветной б-р, д. 30, корпус 2</w:t>
      </w:r>
    </w:p>
    <w:p w14:paraId="660F4EA8" w14:textId="224DBB37" w:rsidR="004723ED" w:rsidRPr="00F909B5" w:rsidRDefault="004723ED" w:rsidP="0065308F">
      <w:pPr>
        <w:pStyle w:val="afffffff"/>
        <w:spacing w:line="276" w:lineRule="auto"/>
        <w:rPr>
          <w:szCs w:val="28"/>
        </w:rPr>
      </w:pPr>
      <w:r w:rsidRPr="000F6777">
        <w:rPr>
          <w:szCs w:val="28"/>
        </w:rPr>
        <w:t>Исполнитель:</w:t>
      </w:r>
      <w:r w:rsidR="001E3C9F" w:rsidRPr="000F6777">
        <w:rPr>
          <w:szCs w:val="28"/>
        </w:rPr>
        <w:t xml:space="preserve"> </w:t>
      </w:r>
      <w:r w:rsidR="00B110B5" w:rsidRPr="00B110B5">
        <w:rPr>
          <w:szCs w:val="28"/>
        </w:rPr>
        <w:t>ФГУП «НПП «</w:t>
      </w:r>
      <w:proofErr w:type="spellStart"/>
      <w:r w:rsidR="00F3383C">
        <w:rPr>
          <w:szCs w:val="28"/>
        </w:rPr>
        <w:t>точно</w:t>
      </w:r>
      <w:r w:rsidR="00B110B5">
        <w:rPr>
          <w:szCs w:val="28"/>
        </w:rPr>
        <w:t>КУЛИКОВА</w:t>
      </w:r>
      <w:proofErr w:type="spellEnd"/>
      <w:r w:rsidR="00B110B5" w:rsidRPr="00B110B5">
        <w:rPr>
          <w:szCs w:val="28"/>
        </w:rPr>
        <w:t>» (далее – Исполнитель).</w:t>
      </w:r>
    </w:p>
    <w:p w14:paraId="681C9348" w14:textId="3D3D2AA4" w:rsidR="004723ED" w:rsidRPr="00F909B5" w:rsidRDefault="004723ED" w:rsidP="0065308F">
      <w:pPr>
        <w:pStyle w:val="22"/>
        <w:spacing w:line="276" w:lineRule="auto"/>
        <w:ind w:left="0"/>
        <w:rPr>
          <w:rFonts w:cs="Times New Roman"/>
        </w:rPr>
      </w:pPr>
      <w:bookmarkStart w:id="13" w:name="_TOC4902"/>
      <w:bookmarkStart w:id="14" w:name="_Toc202681286"/>
      <w:bookmarkStart w:id="15" w:name="_Toc204148542"/>
      <w:bookmarkStart w:id="16" w:name="_Toc211852926"/>
      <w:bookmarkStart w:id="17" w:name="_Toc379218072"/>
      <w:bookmarkStart w:id="18" w:name="_Toc520470672"/>
      <w:bookmarkStart w:id="19" w:name="_Toc72923952"/>
      <w:bookmarkStart w:id="20" w:name="_Toc162304055"/>
      <w:bookmarkEnd w:id="13"/>
      <w:r w:rsidRPr="00F909B5">
        <w:rPr>
          <w:rFonts w:cs="Times New Roman"/>
        </w:rPr>
        <w:t>Нормативно-технические документы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B4B0DC5" w14:textId="4AAFC919" w:rsidR="004723ED" w:rsidRPr="00F909B5" w:rsidRDefault="004723ED" w:rsidP="0065308F">
      <w:pPr>
        <w:pStyle w:val="1f"/>
        <w:spacing w:line="276" w:lineRule="auto"/>
        <w:rPr>
          <w:rFonts w:eastAsiaTheme="minorHAnsi"/>
          <w:sz w:val="28"/>
          <w:szCs w:val="28"/>
          <w:lang w:eastAsia="en-US"/>
        </w:rPr>
      </w:pPr>
      <w:r w:rsidRPr="00F909B5">
        <w:rPr>
          <w:rFonts w:eastAsiaTheme="minorHAnsi"/>
          <w:sz w:val="28"/>
          <w:szCs w:val="28"/>
          <w:lang w:eastAsia="en-US"/>
        </w:rPr>
        <w:t xml:space="preserve">При разработке настоящего </w:t>
      </w:r>
      <w:r w:rsidR="001C1AB4" w:rsidRPr="00F909B5">
        <w:rPr>
          <w:rFonts w:eastAsiaTheme="minorHAnsi"/>
          <w:sz w:val="28"/>
          <w:szCs w:val="28"/>
          <w:lang w:eastAsia="en-US"/>
        </w:rPr>
        <w:t>ЧТЗ</w:t>
      </w:r>
      <w:r w:rsidRPr="00F909B5">
        <w:rPr>
          <w:rFonts w:eastAsiaTheme="minorHAnsi"/>
          <w:sz w:val="28"/>
          <w:szCs w:val="28"/>
          <w:lang w:eastAsia="en-US"/>
        </w:rPr>
        <w:t xml:space="preserve"> использовалась следующая нормативно-правовая и методическая документация:</w:t>
      </w:r>
      <w:bookmarkStart w:id="21" w:name="_Toc401819553"/>
      <w:bookmarkStart w:id="22" w:name="_Toc418096092"/>
      <w:bookmarkStart w:id="23" w:name="_Toc441067373"/>
      <w:bookmarkStart w:id="24" w:name="_Toc441067466"/>
      <w:bookmarkStart w:id="25" w:name="_Toc441068449"/>
    </w:p>
    <w:p w14:paraId="21E6F2B4" w14:textId="77777777" w:rsidR="00431B52" w:rsidRDefault="00431B52" w:rsidP="00431B52">
      <w:pPr>
        <w:pStyle w:val="afffffff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sz w:val="26"/>
          <w:szCs w:val="26"/>
        </w:rPr>
      </w:pPr>
      <w:bookmarkStart w:id="26" w:name="_Ref327962745"/>
      <w:bookmarkEnd w:id="21"/>
      <w:bookmarkEnd w:id="22"/>
      <w:bookmarkEnd w:id="23"/>
      <w:bookmarkEnd w:id="24"/>
      <w:bookmarkEnd w:id="25"/>
      <w:r>
        <w:rPr>
          <w:sz w:val="26"/>
          <w:szCs w:val="26"/>
        </w:rPr>
        <w:lastRenderedPageBreak/>
        <w:t xml:space="preserve">Федеральный закон от 27.07.2006 г. № 152-ФЗ «О персональных данных»; </w:t>
      </w:r>
    </w:p>
    <w:p w14:paraId="33F9B1C4" w14:textId="77777777" w:rsidR="00431B52" w:rsidRDefault="00431B52" w:rsidP="00431B52">
      <w:pPr>
        <w:pStyle w:val="afffffff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Федеральный закон от 27.07.2006 № 149-ФЗ «Об информации, информационных технологиях и о защите информации»;</w:t>
      </w:r>
    </w:p>
    <w:p w14:paraId="738E65EC" w14:textId="77777777" w:rsidR="00431B52" w:rsidRDefault="00431B52" w:rsidP="00431B52">
      <w:pPr>
        <w:pStyle w:val="afffffff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sz w:val="26"/>
          <w:szCs w:val="26"/>
        </w:rPr>
      </w:pPr>
      <w:bookmarkStart w:id="27" w:name="_Ref377680493"/>
      <w:r>
        <w:rPr>
          <w:sz w:val="26"/>
          <w:szCs w:val="26"/>
        </w:rPr>
        <w:t>Постановление Правительства Российской Федерации от 01 ноября 2012 г. № 1119 «Об утверждении требований к защите персональных данных при их обработке в информационных системах персональных данных»;</w:t>
      </w:r>
      <w:bookmarkEnd w:id="26"/>
      <w:bookmarkEnd w:id="27"/>
    </w:p>
    <w:p w14:paraId="38E916BB" w14:textId="77777777" w:rsidR="00431B52" w:rsidRDefault="00431B52" w:rsidP="00431B52">
      <w:pPr>
        <w:pStyle w:val="afffffff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Методический документ «Методика оценки угроз безопасности информации» (утвержден ФСТЭК России 05.02.2021);</w:t>
      </w:r>
    </w:p>
    <w:p w14:paraId="36865BD0" w14:textId="4E89EE46" w:rsidR="00431B52" w:rsidRDefault="00431B52" w:rsidP="00431B52">
      <w:pPr>
        <w:pStyle w:val="afffffff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«Методические рекомендации по разработке нормативных правовых актов, определяющих угрозы безопасности персональных данных, актуальные при обработке персональных данных в информационных системах персональных данных, эксплуатируемых при осуществлении соответствующих видов деятельности» (утверждены руководством 8 Центра ФСБ России 31 марта 2015 года № 149/7/2/6-432);</w:t>
      </w:r>
    </w:p>
    <w:p w14:paraId="22ABB890" w14:textId="77777777" w:rsidR="00712EC9" w:rsidRPr="00AF5775" w:rsidRDefault="00712EC9" w:rsidP="00712EC9">
      <w:pPr>
        <w:pStyle w:val="afffffff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sz w:val="26"/>
          <w:szCs w:val="26"/>
        </w:rPr>
      </w:pPr>
      <w:r w:rsidRPr="00AF5775">
        <w:rPr>
          <w:sz w:val="26"/>
          <w:szCs w:val="26"/>
        </w:rPr>
        <w:t>Приказ ФСТЭК от 18 февраля 2013 г.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14:paraId="5B7D0544" w14:textId="77777777" w:rsidR="00431B52" w:rsidRDefault="00431B52" w:rsidP="00431B52">
      <w:pPr>
        <w:pStyle w:val="afffffff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>«Состав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 (утверждены ФСБ России 10 июля 2014 г. N 378).</w:t>
      </w:r>
    </w:p>
    <w:p w14:paraId="264399D0" w14:textId="77777777" w:rsidR="000B4D49" w:rsidRPr="00F909B5" w:rsidRDefault="000B4D49" w:rsidP="0065308F">
      <w:pPr>
        <w:spacing w:line="276" w:lineRule="auto"/>
        <w:rPr>
          <w:szCs w:val="28"/>
        </w:rPr>
      </w:pPr>
    </w:p>
    <w:p w14:paraId="54D32262" w14:textId="77777777" w:rsidR="000B4D49" w:rsidRPr="00F909B5" w:rsidRDefault="000B4D49" w:rsidP="0065308F">
      <w:pPr>
        <w:pStyle w:val="22"/>
        <w:spacing w:line="276" w:lineRule="auto"/>
        <w:ind w:left="0"/>
        <w:rPr>
          <w:rFonts w:cs="Times New Roman"/>
        </w:rPr>
      </w:pPr>
      <w:bookmarkStart w:id="28" w:name="_Toc145419272"/>
      <w:bookmarkStart w:id="29" w:name="_Toc162304056"/>
      <w:r w:rsidRPr="00F909B5">
        <w:rPr>
          <w:rFonts w:cs="Times New Roman"/>
        </w:rPr>
        <w:lastRenderedPageBreak/>
        <w:t>Этапы работ</w:t>
      </w:r>
      <w:bookmarkEnd w:id="28"/>
      <w:bookmarkEnd w:id="29"/>
    </w:p>
    <w:p w14:paraId="42DADA26" w14:textId="725775E4" w:rsidR="000B4D49" w:rsidRPr="00F909B5" w:rsidRDefault="000B4D49" w:rsidP="0065308F">
      <w:pPr>
        <w:pStyle w:val="SB"/>
        <w:spacing w:before="0" w:after="0"/>
        <w:ind w:left="2" w:firstLine="707"/>
        <w:rPr>
          <w:rFonts w:cs="Times New Roman"/>
          <w:sz w:val="28"/>
          <w:szCs w:val="28"/>
          <w:lang w:eastAsia="ru-RU"/>
        </w:rPr>
      </w:pPr>
      <w:r w:rsidRPr="00F909B5">
        <w:rPr>
          <w:rFonts w:cs="Times New Roman"/>
          <w:sz w:val="28"/>
          <w:szCs w:val="28"/>
          <w:lang w:eastAsia="ru-RU"/>
        </w:rPr>
        <w:t xml:space="preserve">Состав и содержание работ по созданию системы защиты информации </w:t>
      </w:r>
      <w:bookmarkStart w:id="30" w:name="_Hlk162469583"/>
      <w:r w:rsidR="006B439E" w:rsidRPr="00F232CD">
        <w:rPr>
          <w:sz w:val="28"/>
          <w:szCs w:val="32"/>
        </w:rPr>
        <w:t>медицинской системы</w:t>
      </w:r>
      <w:r w:rsidR="006B439E" w:rsidRPr="00F232CD">
        <w:rPr>
          <w:rFonts w:cs="Times New Roman"/>
          <w:sz w:val="32"/>
          <w:szCs w:val="32"/>
          <w:lang w:eastAsia="ru-RU"/>
        </w:rPr>
        <w:t xml:space="preserve"> </w:t>
      </w:r>
      <w:bookmarkEnd w:id="30"/>
      <w:r w:rsidRPr="00F909B5">
        <w:rPr>
          <w:rFonts w:cs="Times New Roman"/>
          <w:sz w:val="28"/>
          <w:szCs w:val="28"/>
          <w:lang w:eastAsia="ru-RU"/>
        </w:rPr>
        <w:t>приведены в таблице (</w:t>
      </w:r>
      <w:r w:rsidRPr="00F909B5">
        <w:rPr>
          <w:rFonts w:cs="Times New Roman"/>
          <w:sz w:val="28"/>
          <w:szCs w:val="28"/>
          <w:lang w:eastAsia="ru-RU"/>
        </w:rPr>
        <w:fldChar w:fldCharType="begin"/>
      </w:r>
      <w:r w:rsidRPr="00F909B5">
        <w:rPr>
          <w:rFonts w:cs="Times New Roman"/>
          <w:sz w:val="28"/>
          <w:szCs w:val="28"/>
          <w:lang w:eastAsia="ru-RU"/>
        </w:rPr>
        <w:instrText xml:space="preserve"> REF _Ref131770528 \h  \* MERGEFORMAT </w:instrText>
      </w:r>
      <w:r w:rsidRPr="00F909B5">
        <w:rPr>
          <w:rFonts w:cs="Times New Roman"/>
          <w:sz w:val="28"/>
          <w:szCs w:val="28"/>
          <w:lang w:eastAsia="ru-RU"/>
        </w:rPr>
      </w:r>
      <w:r w:rsidRPr="00F909B5">
        <w:rPr>
          <w:rFonts w:cs="Times New Roman"/>
          <w:sz w:val="28"/>
          <w:szCs w:val="28"/>
          <w:lang w:eastAsia="ru-RU"/>
        </w:rPr>
        <w:fldChar w:fldCharType="separate"/>
      </w:r>
      <w:r w:rsidR="00F909B5" w:rsidRPr="00F909B5">
        <w:rPr>
          <w:rFonts w:cs="Times New Roman"/>
          <w:sz w:val="28"/>
          <w:szCs w:val="28"/>
          <w:lang w:eastAsia="ru-RU"/>
        </w:rPr>
        <w:t>Таблица 1</w:t>
      </w:r>
      <w:r w:rsidRPr="00F909B5">
        <w:rPr>
          <w:rFonts w:cs="Times New Roman"/>
          <w:sz w:val="28"/>
          <w:szCs w:val="28"/>
          <w:lang w:eastAsia="ru-RU"/>
        </w:rPr>
        <w:fldChar w:fldCharType="end"/>
      </w:r>
      <w:r w:rsidRPr="00F909B5">
        <w:rPr>
          <w:rFonts w:cs="Times New Roman"/>
          <w:sz w:val="28"/>
          <w:szCs w:val="28"/>
          <w:lang w:eastAsia="ru-RU"/>
        </w:rPr>
        <w:t>).</w:t>
      </w:r>
    </w:p>
    <w:p w14:paraId="60EFC7C2" w14:textId="77777777" w:rsidR="000B4D49" w:rsidRPr="00F909B5" w:rsidRDefault="000B4D49" w:rsidP="0065308F">
      <w:pPr>
        <w:pStyle w:val="afffffff2"/>
        <w:spacing w:line="276" w:lineRule="auto"/>
        <w:rPr>
          <w:sz w:val="28"/>
          <w:szCs w:val="28"/>
        </w:rPr>
      </w:pPr>
      <w:bookmarkStart w:id="31" w:name="_Ref131770528"/>
      <w:r w:rsidRPr="00F909B5">
        <w:rPr>
          <w:sz w:val="28"/>
          <w:szCs w:val="28"/>
          <w:lang w:val="ru-RU"/>
        </w:rPr>
        <w:t xml:space="preserve">Таблица </w:t>
      </w:r>
      <w:r w:rsidRPr="00F909B5">
        <w:rPr>
          <w:sz w:val="28"/>
          <w:szCs w:val="28"/>
        </w:rPr>
        <w:fldChar w:fldCharType="begin"/>
      </w:r>
      <w:r w:rsidRPr="00F909B5">
        <w:rPr>
          <w:sz w:val="28"/>
          <w:szCs w:val="28"/>
          <w:lang w:val="ru-RU"/>
        </w:rPr>
        <w:instrText xml:space="preserve"> </w:instrText>
      </w:r>
      <w:r w:rsidRPr="00F909B5">
        <w:rPr>
          <w:sz w:val="28"/>
          <w:szCs w:val="28"/>
        </w:rPr>
        <w:instrText>SEQ</w:instrText>
      </w:r>
      <w:r w:rsidRPr="00F909B5">
        <w:rPr>
          <w:sz w:val="28"/>
          <w:szCs w:val="28"/>
          <w:lang w:val="ru-RU"/>
        </w:rPr>
        <w:instrText xml:space="preserve"> Таблица \* </w:instrText>
      </w:r>
      <w:r w:rsidRPr="00F909B5">
        <w:rPr>
          <w:sz w:val="28"/>
          <w:szCs w:val="28"/>
        </w:rPr>
        <w:instrText>ARABIC</w:instrText>
      </w:r>
      <w:r w:rsidRPr="00F909B5">
        <w:rPr>
          <w:sz w:val="28"/>
          <w:szCs w:val="28"/>
          <w:lang w:val="ru-RU"/>
        </w:rPr>
        <w:instrText xml:space="preserve"> </w:instrText>
      </w:r>
      <w:r w:rsidRPr="00F909B5">
        <w:rPr>
          <w:sz w:val="28"/>
          <w:szCs w:val="28"/>
        </w:rPr>
        <w:fldChar w:fldCharType="separate"/>
      </w:r>
      <w:r w:rsidR="00F909B5" w:rsidRPr="00F909B5">
        <w:rPr>
          <w:noProof/>
          <w:sz w:val="28"/>
          <w:szCs w:val="28"/>
          <w:lang w:val="ru-RU"/>
        </w:rPr>
        <w:t>1</w:t>
      </w:r>
      <w:r w:rsidRPr="00F909B5">
        <w:rPr>
          <w:noProof/>
          <w:sz w:val="28"/>
          <w:szCs w:val="28"/>
        </w:rPr>
        <w:fldChar w:fldCharType="end"/>
      </w:r>
      <w:bookmarkEnd w:id="31"/>
      <w:r w:rsidRPr="00F909B5">
        <w:rPr>
          <w:sz w:val="28"/>
          <w:szCs w:val="28"/>
          <w:lang w:val="ru-RU"/>
        </w:rPr>
        <w:t xml:space="preserve"> – Состав и содержание работ по созданию </w:t>
      </w:r>
      <w:r w:rsidRPr="00F909B5">
        <w:rPr>
          <w:sz w:val="28"/>
          <w:szCs w:val="28"/>
        </w:rPr>
        <w:t xml:space="preserve">СЗИ 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5"/>
        <w:gridCol w:w="5528"/>
      </w:tblGrid>
      <w:tr w:rsidR="000B4D49" w:rsidRPr="00F909B5" w14:paraId="4F422332" w14:textId="77777777" w:rsidTr="0065308F">
        <w:trPr>
          <w:cantSplit/>
          <w:trHeight w:val="555"/>
          <w:tblHeader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CF4327" w14:textId="77777777" w:rsidR="000B4D49" w:rsidRPr="00F909B5" w:rsidRDefault="000B4D49" w:rsidP="0065308F">
            <w:pPr>
              <w:pStyle w:val="affffffff3"/>
              <w:spacing w:before="0" w:after="0" w:line="276" w:lineRule="auto"/>
              <w:rPr>
                <w:rFonts w:cs="Times New Roman"/>
                <w:sz w:val="28"/>
                <w:szCs w:val="28"/>
              </w:rPr>
            </w:pPr>
            <w:r w:rsidRPr="00F909B5">
              <w:rPr>
                <w:rFonts w:cs="Times New Roman"/>
                <w:bCs/>
                <w:sz w:val="28"/>
                <w:szCs w:val="28"/>
                <w:lang w:eastAsia="en-US"/>
              </w:rPr>
              <w:t>Наименование работ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501BAA" w14:textId="77777777" w:rsidR="000B4D49" w:rsidRPr="00F909B5" w:rsidRDefault="000B4D49" w:rsidP="0065308F">
            <w:pPr>
              <w:pStyle w:val="affffffff3"/>
              <w:spacing w:before="0" w:after="0" w:line="276" w:lineRule="auto"/>
              <w:rPr>
                <w:rFonts w:cs="Times New Roman"/>
                <w:sz w:val="28"/>
                <w:szCs w:val="28"/>
              </w:rPr>
            </w:pPr>
            <w:r w:rsidRPr="00F909B5">
              <w:rPr>
                <w:rFonts w:cs="Times New Roman"/>
                <w:bCs/>
                <w:sz w:val="28"/>
                <w:szCs w:val="28"/>
                <w:lang w:eastAsia="en-US"/>
              </w:rPr>
              <w:t>Результат выполнения работ</w:t>
            </w:r>
          </w:p>
        </w:tc>
      </w:tr>
      <w:tr w:rsidR="000B4D49" w:rsidRPr="00F909B5" w14:paraId="1DE4D790" w14:textId="77777777" w:rsidTr="0065308F">
        <w:trPr>
          <w:cantSplit/>
          <w:trHeight w:val="60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4D1838" w14:textId="77777777" w:rsidR="000B4D49" w:rsidRPr="00F909B5" w:rsidRDefault="000B4D49" w:rsidP="0065308F">
            <w:pPr>
              <w:pStyle w:val="affffffff1"/>
              <w:spacing w:before="0" w:after="0" w:line="276" w:lineRule="auto"/>
              <w:rPr>
                <w:sz w:val="28"/>
                <w:szCs w:val="28"/>
              </w:rPr>
            </w:pPr>
            <w:r w:rsidRPr="00F909B5">
              <w:rPr>
                <w:sz w:val="28"/>
                <w:szCs w:val="28"/>
              </w:rPr>
              <w:t xml:space="preserve">Определение требований к системе защиты информации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92E013" w14:textId="74824F01" w:rsidR="00F909B5" w:rsidRDefault="00F909B5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Акт категорирования </w:t>
            </w:r>
            <w:r w:rsidR="00F232CD" w:rsidRPr="00F232CD">
              <w:rPr>
                <w:sz w:val="28"/>
                <w:szCs w:val="32"/>
              </w:rPr>
              <w:t>медицинской системы</w:t>
            </w:r>
          </w:p>
          <w:p w14:paraId="23A6FB21" w14:textId="77777777" w:rsidR="000B4D49" w:rsidRPr="00F909B5" w:rsidRDefault="000B4D49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  <w:lang w:eastAsia="en-US"/>
              </w:rPr>
            </w:pPr>
            <w:r w:rsidRPr="00F909B5">
              <w:rPr>
                <w:sz w:val="28"/>
                <w:szCs w:val="28"/>
                <w:lang w:eastAsia="en-US"/>
              </w:rPr>
              <w:t>Модель угроз и модель нарушителя безопасности информации;</w:t>
            </w:r>
          </w:p>
          <w:p w14:paraId="57FCF236" w14:textId="77777777" w:rsidR="000B4D49" w:rsidRPr="00F909B5" w:rsidRDefault="000B4D49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  <w:lang w:eastAsia="en-US"/>
              </w:rPr>
            </w:pPr>
            <w:r w:rsidRPr="00F909B5">
              <w:rPr>
                <w:sz w:val="28"/>
                <w:szCs w:val="28"/>
                <w:lang w:eastAsia="en-US"/>
              </w:rPr>
              <w:t>Частное техническое задание на создание системы защиты информации.</w:t>
            </w:r>
          </w:p>
        </w:tc>
      </w:tr>
      <w:tr w:rsidR="000B4D49" w:rsidRPr="00F909B5" w14:paraId="6907A26A" w14:textId="77777777" w:rsidTr="0065308F">
        <w:trPr>
          <w:cantSplit/>
          <w:trHeight w:val="60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FE6" w14:textId="77777777" w:rsidR="000B4D49" w:rsidRPr="00F909B5" w:rsidRDefault="000B4D49" w:rsidP="0065308F">
            <w:pPr>
              <w:pStyle w:val="affffffff1"/>
              <w:spacing w:before="0" w:after="0" w:line="276" w:lineRule="auto"/>
              <w:rPr>
                <w:sz w:val="28"/>
                <w:szCs w:val="28"/>
              </w:rPr>
            </w:pPr>
            <w:r w:rsidRPr="00F909B5">
              <w:rPr>
                <w:sz w:val="28"/>
                <w:szCs w:val="28"/>
              </w:rPr>
              <w:t xml:space="preserve">Разработка организационно-распорядительной документации для системы защиты информации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87BA6C" w14:textId="77777777" w:rsidR="000B4D49" w:rsidRPr="00F909B5" w:rsidRDefault="000B4D49" w:rsidP="0065308F">
            <w:pPr>
              <w:tabs>
                <w:tab w:val="left" w:pos="317"/>
              </w:tabs>
              <w:spacing w:line="276" w:lineRule="auto"/>
              <w:ind w:left="33"/>
              <w:rPr>
                <w:szCs w:val="28"/>
              </w:rPr>
            </w:pPr>
            <w:r w:rsidRPr="00F909B5">
              <w:rPr>
                <w:szCs w:val="28"/>
              </w:rPr>
              <w:t xml:space="preserve">Комплект организационно-распорядительной документации </w:t>
            </w:r>
          </w:p>
        </w:tc>
      </w:tr>
      <w:tr w:rsidR="000B4D49" w:rsidRPr="00F909B5" w14:paraId="20EAF56E" w14:textId="77777777" w:rsidTr="0065308F">
        <w:trPr>
          <w:cantSplit/>
          <w:trHeight w:val="60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EEACE6" w14:textId="77777777" w:rsidR="000B4D49" w:rsidRPr="00F909B5" w:rsidRDefault="000B4D49" w:rsidP="0065308F">
            <w:pPr>
              <w:pStyle w:val="affffffff1"/>
              <w:spacing w:before="0" w:after="0" w:line="276" w:lineRule="auto"/>
              <w:rPr>
                <w:sz w:val="28"/>
                <w:szCs w:val="28"/>
              </w:rPr>
            </w:pPr>
            <w:r w:rsidRPr="00F909B5">
              <w:rPr>
                <w:sz w:val="28"/>
                <w:szCs w:val="28"/>
              </w:rPr>
              <w:t>Разработка системы защиты информации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6BDF14" w14:textId="77777777" w:rsidR="000B4D49" w:rsidRPr="00F909B5" w:rsidRDefault="000B4D49" w:rsidP="0065308F">
            <w:pPr>
              <w:pStyle w:val="aa"/>
              <w:numPr>
                <w:ilvl w:val="0"/>
                <w:numId w:val="0"/>
              </w:numPr>
              <w:tabs>
                <w:tab w:val="clear" w:pos="851"/>
                <w:tab w:val="left" w:pos="317"/>
              </w:tabs>
              <w:spacing w:after="0" w:line="276" w:lineRule="auto"/>
              <w:ind w:left="33"/>
              <w:jc w:val="left"/>
              <w:rPr>
                <w:sz w:val="28"/>
                <w:szCs w:val="28"/>
                <w:lang w:eastAsia="en-US"/>
              </w:rPr>
            </w:pPr>
            <w:r w:rsidRPr="00F909B5">
              <w:rPr>
                <w:sz w:val="28"/>
                <w:szCs w:val="28"/>
                <w:lang w:eastAsia="en-US"/>
              </w:rPr>
              <w:t xml:space="preserve">Комплект документов технического проекта СЗИ: </w:t>
            </w:r>
          </w:p>
          <w:p w14:paraId="4C59CED8" w14:textId="77777777" w:rsidR="000B4D49" w:rsidRPr="00F909B5" w:rsidRDefault="000B4D49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  <w:lang w:eastAsia="en-US"/>
              </w:rPr>
            </w:pPr>
            <w:r w:rsidRPr="00F909B5">
              <w:rPr>
                <w:sz w:val="28"/>
                <w:szCs w:val="28"/>
                <w:lang w:eastAsia="en-US"/>
              </w:rPr>
              <w:t>Ведомость технического проекта на систему защиты информации;</w:t>
            </w:r>
          </w:p>
          <w:p w14:paraId="2C61005F" w14:textId="77777777" w:rsidR="000B4D49" w:rsidRPr="00F909B5" w:rsidRDefault="000B4D49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  <w:lang w:eastAsia="en-US"/>
              </w:rPr>
            </w:pPr>
            <w:r w:rsidRPr="00F909B5">
              <w:rPr>
                <w:sz w:val="28"/>
                <w:szCs w:val="28"/>
                <w:lang w:eastAsia="en-US"/>
              </w:rPr>
              <w:t>Пояснительная записка к техническому проекту на систему защиты информации;</w:t>
            </w:r>
          </w:p>
          <w:p w14:paraId="2058166E" w14:textId="77777777" w:rsidR="000B4D49" w:rsidRPr="00F909B5" w:rsidRDefault="000B4D49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  <w:lang w:eastAsia="en-US"/>
              </w:rPr>
            </w:pPr>
            <w:r w:rsidRPr="00F909B5">
              <w:rPr>
                <w:sz w:val="28"/>
                <w:szCs w:val="28"/>
                <w:lang w:eastAsia="en-US"/>
              </w:rPr>
              <w:t>Схема структурная комплекса технических средств;</w:t>
            </w:r>
          </w:p>
          <w:p w14:paraId="6E612C3C" w14:textId="77777777" w:rsidR="000B4D49" w:rsidRPr="00F909B5" w:rsidRDefault="000B4D49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  <w:lang w:eastAsia="en-US"/>
              </w:rPr>
            </w:pPr>
            <w:r w:rsidRPr="00F909B5">
              <w:rPr>
                <w:sz w:val="28"/>
                <w:szCs w:val="28"/>
                <w:lang w:eastAsia="en-US"/>
              </w:rPr>
              <w:t>Ведомость покупных изделий.</w:t>
            </w:r>
            <w:r w:rsidRPr="00F909B5" w:rsidDel="00984FA5"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  <w:tr w:rsidR="000B4D49" w:rsidRPr="00F909B5" w14:paraId="7BEDF83A" w14:textId="77777777" w:rsidTr="0065308F">
        <w:trPr>
          <w:cantSplit/>
          <w:trHeight w:val="60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64BB5" w14:textId="77777777" w:rsidR="000B4D49" w:rsidRPr="00F909B5" w:rsidRDefault="000B4D49" w:rsidP="0065308F">
            <w:pPr>
              <w:pStyle w:val="affffffff1"/>
              <w:spacing w:before="0" w:after="0" w:line="276" w:lineRule="auto"/>
              <w:rPr>
                <w:sz w:val="28"/>
                <w:szCs w:val="28"/>
              </w:rPr>
            </w:pPr>
            <w:r w:rsidRPr="00F909B5">
              <w:rPr>
                <w:sz w:val="28"/>
                <w:szCs w:val="28"/>
              </w:rPr>
              <w:t>Внедрение системы защиты информации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235B48" w14:textId="77777777" w:rsidR="000B4D49" w:rsidRPr="00F909B5" w:rsidRDefault="000B4D49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  <w:lang w:eastAsia="en-US"/>
              </w:rPr>
            </w:pPr>
            <w:r w:rsidRPr="00F909B5">
              <w:rPr>
                <w:sz w:val="28"/>
                <w:szCs w:val="28"/>
                <w:lang w:eastAsia="en-US"/>
              </w:rPr>
              <w:t>Протокол приемочных испытаний;</w:t>
            </w:r>
          </w:p>
          <w:p w14:paraId="2F71D52A" w14:textId="77777777" w:rsidR="000B4D49" w:rsidRPr="00F909B5" w:rsidRDefault="000B4D49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</w:rPr>
            </w:pPr>
            <w:r w:rsidRPr="00F909B5">
              <w:rPr>
                <w:sz w:val="28"/>
                <w:szCs w:val="28"/>
                <w:lang w:eastAsia="en-US"/>
              </w:rPr>
              <w:t>Акт перевода системы в промышленную эксплуатацию;</w:t>
            </w:r>
          </w:p>
          <w:p w14:paraId="3D0B7756" w14:textId="77777777" w:rsidR="000B4D49" w:rsidRPr="00F909B5" w:rsidRDefault="000B4D49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</w:rPr>
            </w:pPr>
            <w:r w:rsidRPr="00F909B5">
              <w:rPr>
                <w:sz w:val="28"/>
                <w:szCs w:val="28"/>
              </w:rPr>
              <w:t xml:space="preserve">Проект технического паспорта </w:t>
            </w:r>
            <w:r w:rsidRPr="00F909B5">
              <w:rPr>
                <w:sz w:val="28"/>
                <w:szCs w:val="28"/>
                <w:lang w:eastAsia="en-US"/>
              </w:rPr>
              <w:t>информационной системы.</w:t>
            </w:r>
          </w:p>
        </w:tc>
      </w:tr>
      <w:tr w:rsidR="000B4D49" w:rsidRPr="00F909B5" w14:paraId="380022CF" w14:textId="77777777" w:rsidTr="0065308F">
        <w:trPr>
          <w:cantSplit/>
          <w:trHeight w:val="60"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58CF0A" w14:textId="2C359979" w:rsidR="000B4D49" w:rsidRPr="00F909B5" w:rsidRDefault="000B4D49" w:rsidP="0065308F">
            <w:pPr>
              <w:pStyle w:val="affffffff1"/>
              <w:spacing w:before="0" w:after="0" w:line="276" w:lineRule="auto"/>
              <w:rPr>
                <w:sz w:val="28"/>
                <w:szCs w:val="28"/>
              </w:rPr>
            </w:pPr>
            <w:r w:rsidRPr="00F909B5">
              <w:rPr>
                <w:sz w:val="28"/>
                <w:szCs w:val="28"/>
              </w:rPr>
              <w:lastRenderedPageBreak/>
              <w:t xml:space="preserve">Аттестационные испытания </w:t>
            </w:r>
            <w:r w:rsidR="00E13377" w:rsidRPr="00F232CD">
              <w:rPr>
                <w:sz w:val="28"/>
                <w:szCs w:val="32"/>
              </w:rPr>
              <w:t>медицинской системы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0BAA25" w14:textId="77777777" w:rsidR="000B4D49" w:rsidRPr="00F909B5" w:rsidRDefault="000B4D49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  <w:lang w:eastAsia="en-US"/>
              </w:rPr>
            </w:pPr>
            <w:r w:rsidRPr="00F909B5">
              <w:rPr>
                <w:sz w:val="28"/>
                <w:szCs w:val="28"/>
                <w:lang w:eastAsia="en-US"/>
              </w:rPr>
              <w:t>Программа и методики аттестационных испытаний;</w:t>
            </w:r>
          </w:p>
          <w:p w14:paraId="278B1C7E" w14:textId="77777777" w:rsidR="000B4D49" w:rsidRPr="00F909B5" w:rsidRDefault="000B4D49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  <w:lang w:eastAsia="en-US"/>
              </w:rPr>
            </w:pPr>
            <w:r w:rsidRPr="00F909B5">
              <w:rPr>
                <w:sz w:val="28"/>
                <w:szCs w:val="28"/>
                <w:lang w:eastAsia="en-US"/>
              </w:rPr>
              <w:t>Протокол аттестационных испытаний;</w:t>
            </w:r>
          </w:p>
          <w:p w14:paraId="1ED0D974" w14:textId="77777777" w:rsidR="000B4D49" w:rsidRPr="00F909B5" w:rsidRDefault="000B4D49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</w:rPr>
            </w:pPr>
            <w:r w:rsidRPr="00F909B5">
              <w:rPr>
                <w:sz w:val="28"/>
                <w:szCs w:val="28"/>
                <w:lang w:eastAsia="en-US"/>
              </w:rPr>
              <w:t>Заключение по результатам аттестационных испытаний;</w:t>
            </w:r>
          </w:p>
          <w:p w14:paraId="4D32FC26" w14:textId="77777777" w:rsidR="000B4D49" w:rsidRPr="00F909B5" w:rsidRDefault="000B4D49" w:rsidP="006A4E8D">
            <w:pPr>
              <w:pStyle w:val="aa"/>
              <w:numPr>
                <w:ilvl w:val="0"/>
                <w:numId w:val="36"/>
              </w:numPr>
              <w:tabs>
                <w:tab w:val="clear" w:pos="851"/>
                <w:tab w:val="clear" w:pos="1219"/>
                <w:tab w:val="left" w:pos="317"/>
              </w:tabs>
              <w:spacing w:after="0" w:line="276" w:lineRule="auto"/>
              <w:ind w:left="33" w:firstLine="0"/>
              <w:jc w:val="left"/>
              <w:rPr>
                <w:sz w:val="28"/>
                <w:szCs w:val="28"/>
              </w:rPr>
            </w:pPr>
            <w:r w:rsidRPr="00F909B5">
              <w:rPr>
                <w:sz w:val="28"/>
                <w:szCs w:val="28"/>
              </w:rPr>
              <w:t>Аттестат соответствия требованиям защиты информации (в случае отсутствия замечаний в заключении по результатам аттестационных испытаний).</w:t>
            </w:r>
          </w:p>
        </w:tc>
      </w:tr>
    </w:tbl>
    <w:p w14:paraId="35B48306" w14:textId="5B3B0940" w:rsidR="000B4D49" w:rsidRPr="00AC4674" w:rsidRDefault="004723ED" w:rsidP="00F34A03">
      <w:pPr>
        <w:pStyle w:val="13"/>
        <w:spacing w:line="276" w:lineRule="auto"/>
        <w:jc w:val="both"/>
        <w:rPr>
          <w:rFonts w:cs="Times New Roman"/>
        </w:rPr>
      </w:pPr>
      <w:bookmarkStart w:id="32" w:name="_Toc72923954"/>
      <w:bookmarkStart w:id="33" w:name="_Toc162304057"/>
      <w:bookmarkStart w:id="34" w:name="_Toc505334924"/>
      <w:r w:rsidRPr="00AC4674">
        <w:rPr>
          <w:rFonts w:cs="Times New Roman"/>
        </w:rPr>
        <w:lastRenderedPageBreak/>
        <w:t>Описание объекта защиты</w:t>
      </w:r>
      <w:bookmarkEnd w:id="32"/>
      <w:bookmarkEnd w:id="33"/>
    </w:p>
    <w:p w14:paraId="1968DD3C" w14:textId="02F06771" w:rsidR="004A713F" w:rsidRPr="00AC4674" w:rsidRDefault="004A713F" w:rsidP="00F34A03">
      <w:pPr>
        <w:spacing w:line="276" w:lineRule="auto"/>
        <w:ind w:firstLine="851"/>
        <w:jc w:val="both"/>
        <w:rPr>
          <w:lang w:eastAsia="en-US"/>
        </w:rPr>
      </w:pPr>
      <w:r w:rsidRPr="00AC4674">
        <w:rPr>
          <w:lang w:eastAsia="en-US"/>
        </w:rPr>
        <w:t>Медицинская система содержит чувствительную информацию о пациентах, медицинских процедурах, лекарствах и прочих данных, требующих особой защиты от несанкционированного доступа и утечки.</w:t>
      </w:r>
    </w:p>
    <w:p w14:paraId="1FA3F350" w14:textId="2D08A105" w:rsidR="000B4D49" w:rsidRPr="00AC4674" w:rsidRDefault="000B4D49" w:rsidP="00F34A03">
      <w:pPr>
        <w:pStyle w:val="22"/>
        <w:spacing w:line="276" w:lineRule="auto"/>
        <w:ind w:left="0"/>
        <w:jc w:val="both"/>
        <w:rPr>
          <w:rFonts w:cs="Times New Roman"/>
        </w:rPr>
      </w:pPr>
      <w:bookmarkStart w:id="35" w:name="_Toc127533045"/>
      <w:bookmarkStart w:id="36" w:name="_Toc145419265"/>
      <w:bookmarkStart w:id="37" w:name="_Toc162304058"/>
      <w:r w:rsidRPr="00AC4674">
        <w:rPr>
          <w:rFonts w:cs="Times New Roman"/>
        </w:rPr>
        <w:t xml:space="preserve">Назначение и основные </w:t>
      </w:r>
      <w:commentRangeStart w:id="38"/>
      <w:commentRangeStart w:id="39"/>
      <w:r w:rsidRPr="00AC4674">
        <w:rPr>
          <w:rFonts w:cs="Times New Roman"/>
        </w:rPr>
        <w:t>задачи</w:t>
      </w:r>
      <w:bookmarkEnd w:id="35"/>
      <w:bookmarkEnd w:id="36"/>
      <w:bookmarkEnd w:id="37"/>
      <w:commentRangeEnd w:id="38"/>
      <w:r w:rsidR="003B1691">
        <w:rPr>
          <w:rStyle w:val="aff3"/>
          <w:rFonts w:eastAsia="Times New Roman" w:cs="Times New Roman"/>
          <w:b w:val="0"/>
          <w:kern w:val="0"/>
          <w:lang w:eastAsia="ru-RU"/>
        </w:rPr>
        <w:commentReference w:id="38"/>
      </w:r>
      <w:commentRangeEnd w:id="39"/>
      <w:r w:rsidR="00B304FF">
        <w:rPr>
          <w:rStyle w:val="aff3"/>
          <w:rFonts w:eastAsia="Times New Roman" w:cs="Times New Roman"/>
          <w:b w:val="0"/>
          <w:kern w:val="0"/>
          <w:lang w:eastAsia="ru-RU"/>
        </w:rPr>
        <w:commentReference w:id="39"/>
      </w:r>
    </w:p>
    <w:p w14:paraId="2F2EFAA5" w14:textId="77777777" w:rsidR="00B304FF" w:rsidRDefault="006238B5" w:rsidP="00F34A03">
      <w:pPr>
        <w:spacing w:line="276" w:lineRule="auto"/>
        <w:ind w:firstLine="851"/>
        <w:jc w:val="both"/>
        <w:rPr>
          <w:ins w:id="40" w:author="Алена Куликова" w:date="2024-04-04T21:32:00Z" w16du:dateUtc="2024-04-04T18:32:00Z"/>
          <w:lang w:eastAsia="en-US"/>
        </w:rPr>
      </w:pPr>
      <w:r w:rsidRPr="00AC4674">
        <w:rPr>
          <w:lang w:eastAsia="en-US"/>
        </w:rPr>
        <w:t xml:space="preserve">Назначение: </w:t>
      </w:r>
    </w:p>
    <w:p w14:paraId="370418E3" w14:textId="2FD23B05" w:rsidR="006238B5" w:rsidRPr="00AC4674" w:rsidRDefault="00A0656C" w:rsidP="00F34A03">
      <w:pPr>
        <w:spacing w:line="276" w:lineRule="auto"/>
        <w:ind w:firstLine="851"/>
        <w:jc w:val="both"/>
        <w:rPr>
          <w:lang w:eastAsia="en-US"/>
        </w:rPr>
      </w:pPr>
      <w:ins w:id="41" w:author="Алена Куликова" w:date="2024-04-04T21:30:00Z" w16du:dateUtc="2024-04-04T18:30:00Z">
        <w:r w:rsidRPr="00A0656C">
          <w:rPr>
            <w:lang w:eastAsia="en-US"/>
          </w:rPr>
          <w:t>Медицинская информационная система (МИС) предназначена для автоматизированной обработки медицинских данных пациентов с целью обеспечения безопасности информации в медицинской сфере</w:t>
        </w:r>
      </w:ins>
      <w:del w:id="42" w:author="Алена Куликова" w:date="2024-04-04T21:30:00Z" w16du:dateUtc="2024-04-04T18:30:00Z">
        <w:r w:rsidR="006238B5" w:rsidRPr="00AC4674" w:rsidDel="00A0656C">
          <w:rPr>
            <w:lang w:eastAsia="en-US"/>
          </w:rPr>
          <w:delText>Обеспечение безопасности информации в медицинской системе</w:delText>
        </w:r>
      </w:del>
      <w:r w:rsidR="006238B5" w:rsidRPr="00AC4674">
        <w:rPr>
          <w:lang w:eastAsia="en-US"/>
        </w:rPr>
        <w:t>.</w:t>
      </w:r>
    </w:p>
    <w:p w14:paraId="43418FE5" w14:textId="00120347" w:rsidR="00B304FF" w:rsidRDefault="00B304FF" w:rsidP="00B304FF">
      <w:pPr>
        <w:spacing w:line="276" w:lineRule="auto"/>
        <w:ind w:firstLine="851"/>
        <w:jc w:val="both"/>
        <w:rPr>
          <w:ins w:id="43" w:author="Алена Куликова" w:date="2024-04-04T21:32:00Z" w16du:dateUtc="2024-04-04T18:32:00Z"/>
          <w:lang w:eastAsia="en-US"/>
        </w:rPr>
      </w:pPr>
      <w:ins w:id="44" w:author="Алена Куликова" w:date="2024-04-04T21:32:00Z" w16du:dateUtc="2024-04-04T18:32:00Z">
        <w:r>
          <w:rPr>
            <w:lang w:eastAsia="en-US"/>
          </w:rPr>
          <w:t>Основные задачи:</w:t>
        </w:r>
      </w:ins>
    </w:p>
    <w:p w14:paraId="5F040895" w14:textId="73AF6F39" w:rsidR="00B304FF" w:rsidRDefault="00B304FF" w:rsidP="00B304FF">
      <w:pPr>
        <w:spacing w:line="276" w:lineRule="auto"/>
        <w:ind w:firstLine="851"/>
        <w:jc w:val="both"/>
        <w:rPr>
          <w:ins w:id="45" w:author="Алена Куликова" w:date="2024-04-04T21:32:00Z" w16du:dateUtc="2024-04-04T18:32:00Z"/>
          <w:lang w:eastAsia="en-US"/>
        </w:rPr>
      </w:pPr>
      <w:ins w:id="46" w:author="Алена Куликова" w:date="2024-04-04T21:32:00Z" w16du:dateUtc="2024-04-04T18:32:00Z">
        <w:r>
          <w:rPr>
            <w:lang w:eastAsia="en-US"/>
          </w:rPr>
          <w:t>1. Управление медицинскими данными: обеспечение хранения, передачи и анализа информации о пациентах, диагнозах, лечении и результатах обследований.</w:t>
        </w:r>
      </w:ins>
    </w:p>
    <w:p w14:paraId="3B3562B7" w14:textId="4F701C18" w:rsidR="00B304FF" w:rsidRDefault="00B304FF" w:rsidP="00B304FF">
      <w:pPr>
        <w:spacing w:line="276" w:lineRule="auto"/>
        <w:ind w:firstLine="851"/>
        <w:jc w:val="both"/>
        <w:rPr>
          <w:ins w:id="47" w:author="Алена Куликова" w:date="2024-04-04T21:32:00Z" w16du:dateUtc="2024-04-04T18:32:00Z"/>
          <w:lang w:eastAsia="en-US"/>
        </w:rPr>
      </w:pPr>
      <w:ins w:id="48" w:author="Алена Куликова" w:date="2024-04-04T21:32:00Z" w16du:dateUtc="2024-04-04T18:32:00Z">
        <w:r>
          <w:rPr>
            <w:lang w:eastAsia="en-US"/>
          </w:rPr>
          <w:t>2. Обеспечение безопасности данных: защита от несанкционированного доступа к медицинской информации, предотвращение утечек и сохранение конфиденциальности пациентов.</w:t>
        </w:r>
      </w:ins>
    </w:p>
    <w:p w14:paraId="76FB001D" w14:textId="5F58DF25" w:rsidR="00B304FF" w:rsidRDefault="00B304FF" w:rsidP="00B304FF">
      <w:pPr>
        <w:spacing w:line="276" w:lineRule="auto"/>
        <w:ind w:firstLine="851"/>
        <w:jc w:val="both"/>
        <w:rPr>
          <w:ins w:id="49" w:author="Алена Куликова" w:date="2024-04-04T21:32:00Z" w16du:dateUtc="2024-04-04T18:32:00Z"/>
          <w:lang w:eastAsia="en-US"/>
        </w:rPr>
      </w:pPr>
      <w:ins w:id="50" w:author="Алена Куликова" w:date="2024-04-04T21:32:00Z" w16du:dateUtc="2024-04-04T18:32:00Z">
        <w:r>
          <w:rPr>
            <w:lang w:eastAsia="en-US"/>
          </w:rPr>
          <w:t>3. Автоматизация процессов: упрощение работы медицинского персонала за счет автоматизации записей, отчетности, назначений лекарств и процедур.</w:t>
        </w:r>
      </w:ins>
    </w:p>
    <w:p w14:paraId="3CC465FA" w14:textId="5479493E" w:rsidR="00B304FF" w:rsidRDefault="00B304FF" w:rsidP="00B304FF">
      <w:pPr>
        <w:spacing w:line="276" w:lineRule="auto"/>
        <w:ind w:firstLine="851"/>
        <w:jc w:val="both"/>
        <w:rPr>
          <w:ins w:id="51" w:author="Алена Куликова" w:date="2024-04-04T21:32:00Z" w16du:dateUtc="2024-04-04T18:32:00Z"/>
          <w:lang w:eastAsia="en-US"/>
        </w:rPr>
      </w:pPr>
      <w:ins w:id="52" w:author="Алена Куликова" w:date="2024-04-04T21:32:00Z" w16du:dateUtc="2024-04-04T18:32:00Z">
        <w:r>
          <w:rPr>
            <w:lang w:eastAsia="en-US"/>
          </w:rPr>
          <w:t>4. Повышение качества медицинской помощи: обеспечение доступа к актуальным медицинским данным, улучшение координации между специалистами и оптимизация процессов диагностики и лечения.</w:t>
        </w:r>
      </w:ins>
    </w:p>
    <w:p w14:paraId="04C0DA2E" w14:textId="0E36E9D9" w:rsidR="00B304FF" w:rsidRDefault="00B304FF" w:rsidP="00B304FF">
      <w:pPr>
        <w:spacing w:line="276" w:lineRule="auto"/>
        <w:ind w:firstLine="851"/>
        <w:jc w:val="both"/>
        <w:rPr>
          <w:ins w:id="53" w:author="Алена Куликова" w:date="2024-04-04T21:32:00Z" w16du:dateUtc="2024-04-04T18:32:00Z"/>
          <w:lang w:eastAsia="en-US"/>
        </w:rPr>
      </w:pPr>
      <w:ins w:id="54" w:author="Алена Куликова" w:date="2024-04-04T21:32:00Z" w16du:dateUtc="2024-04-04T18:32:00Z">
        <w:r>
          <w:rPr>
            <w:lang w:eastAsia="en-US"/>
          </w:rPr>
          <w:t>5. Мониторинг и аналитика: сбор и анализ данных для выявления тенденций заболеваемости, эффективности лечения, оптимизации ресурсов и принятия информированных решений в области здравоохранения.</w:t>
        </w:r>
      </w:ins>
    </w:p>
    <w:p w14:paraId="4AACDC84" w14:textId="757EDAE5" w:rsidR="006238B5" w:rsidRPr="00AC4674" w:rsidRDefault="00B304FF" w:rsidP="00B304FF">
      <w:pPr>
        <w:spacing w:line="276" w:lineRule="auto"/>
        <w:ind w:firstLine="851"/>
        <w:jc w:val="both"/>
        <w:rPr>
          <w:lang w:eastAsia="en-US"/>
        </w:rPr>
      </w:pPr>
      <w:ins w:id="55" w:author="Алена Куликова" w:date="2024-04-04T21:32:00Z" w16du:dateUtc="2024-04-04T18:32:00Z">
        <w:r>
          <w:rPr>
            <w:lang w:eastAsia="en-US"/>
          </w:rPr>
          <w:t>6. Интеграция с другими системами: обеспечение взаимодействия МИС с другими информационными системами в медицинском учреждении (лабораториями, фармацией, страховыми компаниями и т.д.) для обмена данными и согласованной работы.</w:t>
        </w:r>
      </w:ins>
      <w:del w:id="56" w:author="Алена Куликова" w:date="2024-04-04T21:32:00Z" w16du:dateUtc="2024-04-04T18:32:00Z">
        <w:r w:rsidR="006238B5" w:rsidRPr="00AC4674" w:rsidDel="00B304FF">
          <w:rPr>
            <w:lang w:eastAsia="en-US"/>
          </w:rPr>
          <w:delText xml:space="preserve">Основные задачи: </w:delText>
        </w:r>
      </w:del>
      <w:del w:id="57" w:author="Алена Куликова" w:date="2024-04-04T21:31:00Z" w16du:dateUtc="2024-04-04T18:31:00Z">
        <w:r w:rsidR="006238B5" w:rsidRPr="00AC4674" w:rsidDel="00CE753E">
          <w:rPr>
            <w:lang w:eastAsia="en-US"/>
          </w:rPr>
          <w:delText>Защита от несанкционированного доступа, обеспечение конфиденциальности и целостности данных</w:delText>
        </w:r>
      </w:del>
      <w:r w:rsidR="006238B5" w:rsidRPr="00AC4674">
        <w:rPr>
          <w:lang w:eastAsia="en-US"/>
        </w:rPr>
        <w:t>.</w:t>
      </w:r>
    </w:p>
    <w:p w14:paraId="6FBA1356" w14:textId="428BE9A1" w:rsidR="000B4D49" w:rsidRPr="00AC4674" w:rsidRDefault="000B4D49" w:rsidP="00F34A03">
      <w:pPr>
        <w:pStyle w:val="22"/>
        <w:spacing w:line="276" w:lineRule="auto"/>
        <w:ind w:left="0"/>
        <w:jc w:val="both"/>
        <w:rPr>
          <w:rFonts w:cs="Times New Roman"/>
        </w:rPr>
      </w:pPr>
      <w:bookmarkStart w:id="58" w:name="_Toc162304059"/>
      <w:r w:rsidRPr="00AC4674">
        <w:rPr>
          <w:rFonts w:cs="Times New Roman"/>
        </w:rPr>
        <w:t xml:space="preserve">Классификация </w:t>
      </w:r>
      <w:bookmarkEnd w:id="58"/>
      <w:r w:rsidR="003C0CC5" w:rsidRPr="003C0CC5">
        <w:rPr>
          <w:rFonts w:cs="Times New Roman"/>
        </w:rPr>
        <w:t>медицинской системы</w:t>
      </w:r>
    </w:p>
    <w:p w14:paraId="61BD2670" w14:textId="39BD1790" w:rsidR="00AE6449" w:rsidRPr="00AC4674" w:rsidRDefault="004D3837" w:rsidP="00F34A03">
      <w:pPr>
        <w:spacing w:line="276" w:lineRule="auto"/>
        <w:ind w:firstLine="851"/>
        <w:jc w:val="both"/>
        <w:rPr>
          <w:lang w:eastAsia="en-US"/>
        </w:rPr>
      </w:pPr>
      <w:r w:rsidRPr="004D3837">
        <w:rPr>
          <w:lang w:eastAsia="en-US"/>
        </w:rPr>
        <w:t xml:space="preserve">В соответствии с актом </w:t>
      </w:r>
      <w:r w:rsidR="00DD6BF3" w:rsidRPr="00DD6BF3">
        <w:rPr>
          <w:lang w:eastAsia="en-US"/>
        </w:rPr>
        <w:t xml:space="preserve">классификации информационной системы обрабатывающей </w:t>
      </w:r>
      <w:r w:rsidR="003A4574">
        <w:rPr>
          <w:lang w:eastAsia="en-US"/>
        </w:rPr>
        <w:t>ПДн</w:t>
      </w:r>
      <w:r w:rsidR="00DD6BF3">
        <w:rPr>
          <w:lang w:eastAsia="en-US"/>
        </w:rPr>
        <w:t xml:space="preserve">, </w:t>
      </w:r>
      <w:r w:rsidRPr="004D3837">
        <w:rPr>
          <w:lang w:eastAsia="en-US"/>
        </w:rPr>
        <w:t>класс медицинской информационной системы — УЗ2</w:t>
      </w:r>
      <w:r w:rsidR="00445A2E">
        <w:rPr>
          <w:lang w:eastAsia="en-US"/>
        </w:rPr>
        <w:t xml:space="preserve">. </w:t>
      </w:r>
    </w:p>
    <w:p w14:paraId="68900FD5" w14:textId="77777777" w:rsidR="000B4D49" w:rsidRPr="00AC4674" w:rsidRDefault="000B4D49" w:rsidP="00F34A03">
      <w:pPr>
        <w:pStyle w:val="22"/>
        <w:spacing w:line="276" w:lineRule="auto"/>
        <w:ind w:left="0"/>
        <w:jc w:val="both"/>
        <w:rPr>
          <w:rFonts w:cs="Times New Roman"/>
        </w:rPr>
      </w:pPr>
      <w:bookmarkStart w:id="59" w:name="_Toc127533046"/>
      <w:bookmarkStart w:id="60" w:name="_Toc145419267"/>
      <w:bookmarkStart w:id="61" w:name="_Toc162304060"/>
      <w:r w:rsidRPr="00AC4674">
        <w:rPr>
          <w:rFonts w:cs="Times New Roman"/>
        </w:rPr>
        <w:t>Состав обрабатываемой информации</w:t>
      </w:r>
      <w:bookmarkEnd w:id="59"/>
      <w:bookmarkEnd w:id="60"/>
      <w:bookmarkEnd w:id="61"/>
      <w:r w:rsidRPr="00AC4674">
        <w:rPr>
          <w:rFonts w:cs="Times New Roman"/>
        </w:rPr>
        <w:t xml:space="preserve"> </w:t>
      </w:r>
    </w:p>
    <w:p w14:paraId="4A1FA636" w14:textId="38784F66" w:rsidR="00C37AD0" w:rsidRDefault="00C37AD0" w:rsidP="00C37AD0">
      <w:pPr>
        <w:spacing w:line="276" w:lineRule="auto"/>
        <w:ind w:firstLine="851"/>
        <w:jc w:val="both"/>
        <w:rPr>
          <w:lang w:eastAsia="en-US"/>
        </w:rPr>
      </w:pPr>
      <w:r>
        <w:rPr>
          <w:lang w:eastAsia="en-US"/>
        </w:rPr>
        <w:t xml:space="preserve">1. </w:t>
      </w:r>
      <w:r w:rsidR="00480865">
        <w:rPr>
          <w:lang w:eastAsia="en-US"/>
        </w:rPr>
        <w:tab/>
      </w:r>
      <w:r>
        <w:rPr>
          <w:lang w:eastAsia="en-US"/>
        </w:rPr>
        <w:t>ФИО пациента.</w:t>
      </w:r>
    </w:p>
    <w:p w14:paraId="3B383604" w14:textId="7A8AC7F4" w:rsidR="00C37AD0" w:rsidRDefault="00C37AD0" w:rsidP="00C37AD0">
      <w:pPr>
        <w:spacing w:line="276" w:lineRule="auto"/>
        <w:ind w:firstLine="851"/>
        <w:jc w:val="both"/>
        <w:rPr>
          <w:lang w:eastAsia="en-US"/>
        </w:rPr>
      </w:pPr>
      <w:r>
        <w:rPr>
          <w:lang w:eastAsia="en-US"/>
        </w:rPr>
        <w:lastRenderedPageBreak/>
        <w:t xml:space="preserve">2. </w:t>
      </w:r>
      <w:r w:rsidR="00480865">
        <w:rPr>
          <w:lang w:eastAsia="en-US"/>
        </w:rPr>
        <w:tab/>
      </w:r>
      <w:r>
        <w:rPr>
          <w:lang w:eastAsia="en-US"/>
        </w:rPr>
        <w:t>Дата рождения.</w:t>
      </w:r>
    </w:p>
    <w:p w14:paraId="767D0D78" w14:textId="3925DBEB" w:rsidR="00C37AD0" w:rsidRDefault="00C37AD0" w:rsidP="00C37AD0">
      <w:pPr>
        <w:spacing w:line="276" w:lineRule="auto"/>
        <w:ind w:firstLine="851"/>
        <w:jc w:val="both"/>
        <w:rPr>
          <w:lang w:eastAsia="en-US"/>
        </w:rPr>
      </w:pPr>
      <w:r>
        <w:rPr>
          <w:lang w:eastAsia="en-US"/>
        </w:rPr>
        <w:t xml:space="preserve">3. </w:t>
      </w:r>
      <w:r w:rsidR="00480865">
        <w:rPr>
          <w:lang w:eastAsia="en-US"/>
        </w:rPr>
        <w:tab/>
      </w:r>
      <w:r>
        <w:rPr>
          <w:lang w:eastAsia="en-US"/>
        </w:rPr>
        <w:t>Адрес проживания.</w:t>
      </w:r>
    </w:p>
    <w:p w14:paraId="367AA284" w14:textId="7C729F02" w:rsidR="00C37AD0" w:rsidRDefault="00C37AD0" w:rsidP="00C37AD0">
      <w:pPr>
        <w:spacing w:line="276" w:lineRule="auto"/>
        <w:ind w:firstLine="851"/>
        <w:jc w:val="both"/>
        <w:rPr>
          <w:lang w:eastAsia="en-US"/>
        </w:rPr>
      </w:pPr>
      <w:r>
        <w:rPr>
          <w:lang w:eastAsia="en-US"/>
        </w:rPr>
        <w:t xml:space="preserve">4. </w:t>
      </w:r>
      <w:r w:rsidR="00480865">
        <w:rPr>
          <w:lang w:eastAsia="en-US"/>
        </w:rPr>
        <w:tab/>
      </w:r>
      <w:r>
        <w:rPr>
          <w:lang w:eastAsia="en-US"/>
        </w:rPr>
        <w:t>Контактная информация (телефон, электронная почта).</w:t>
      </w:r>
    </w:p>
    <w:p w14:paraId="19B9676A" w14:textId="544B0B5B" w:rsidR="00C37AD0" w:rsidRDefault="00C37AD0" w:rsidP="00C37AD0">
      <w:pPr>
        <w:spacing w:line="276" w:lineRule="auto"/>
        <w:ind w:firstLine="851"/>
        <w:jc w:val="both"/>
        <w:rPr>
          <w:lang w:eastAsia="en-US"/>
        </w:rPr>
      </w:pPr>
      <w:r>
        <w:rPr>
          <w:lang w:eastAsia="en-US"/>
        </w:rPr>
        <w:t xml:space="preserve">5. </w:t>
      </w:r>
      <w:r w:rsidR="00480865">
        <w:rPr>
          <w:lang w:eastAsia="en-US"/>
        </w:rPr>
        <w:tab/>
      </w:r>
      <w:r>
        <w:rPr>
          <w:lang w:eastAsia="en-US"/>
        </w:rPr>
        <w:t>Номер медицинского полиса.</w:t>
      </w:r>
    </w:p>
    <w:p w14:paraId="78C10F97" w14:textId="5DFF972C" w:rsidR="00C37AD0" w:rsidRDefault="00C37AD0" w:rsidP="00C37AD0">
      <w:pPr>
        <w:spacing w:line="276" w:lineRule="auto"/>
        <w:ind w:firstLine="851"/>
        <w:jc w:val="both"/>
        <w:rPr>
          <w:lang w:eastAsia="en-US"/>
        </w:rPr>
      </w:pPr>
      <w:r>
        <w:rPr>
          <w:lang w:eastAsia="en-US"/>
        </w:rPr>
        <w:t xml:space="preserve">6. </w:t>
      </w:r>
      <w:r w:rsidR="00480865">
        <w:rPr>
          <w:lang w:eastAsia="en-US"/>
        </w:rPr>
        <w:tab/>
      </w:r>
      <w:r>
        <w:rPr>
          <w:lang w:eastAsia="en-US"/>
        </w:rPr>
        <w:t>Результаты анализов и обследований.</w:t>
      </w:r>
    </w:p>
    <w:p w14:paraId="21801C01" w14:textId="31574927" w:rsidR="00C37AD0" w:rsidRDefault="00C37AD0" w:rsidP="00C37AD0">
      <w:pPr>
        <w:spacing w:line="276" w:lineRule="auto"/>
        <w:ind w:firstLine="851"/>
        <w:jc w:val="both"/>
        <w:rPr>
          <w:lang w:eastAsia="en-US"/>
        </w:rPr>
      </w:pPr>
      <w:r>
        <w:rPr>
          <w:lang w:eastAsia="en-US"/>
        </w:rPr>
        <w:t xml:space="preserve">7. </w:t>
      </w:r>
      <w:r w:rsidR="00480865">
        <w:rPr>
          <w:lang w:eastAsia="en-US"/>
        </w:rPr>
        <w:tab/>
      </w:r>
      <w:r>
        <w:rPr>
          <w:lang w:eastAsia="en-US"/>
        </w:rPr>
        <w:t>Диагнозы и история болезни.</w:t>
      </w:r>
    </w:p>
    <w:p w14:paraId="4ABF077D" w14:textId="7C9E32A8" w:rsidR="00C37AD0" w:rsidRDefault="00C37AD0" w:rsidP="00C37AD0">
      <w:pPr>
        <w:spacing w:line="276" w:lineRule="auto"/>
        <w:ind w:firstLine="851"/>
        <w:jc w:val="both"/>
        <w:rPr>
          <w:lang w:eastAsia="en-US"/>
        </w:rPr>
      </w:pPr>
      <w:r>
        <w:rPr>
          <w:lang w:eastAsia="en-US"/>
        </w:rPr>
        <w:t xml:space="preserve">8. </w:t>
      </w:r>
      <w:r w:rsidR="00480865">
        <w:rPr>
          <w:lang w:eastAsia="en-US"/>
        </w:rPr>
        <w:tab/>
      </w:r>
      <w:r>
        <w:rPr>
          <w:lang w:eastAsia="en-US"/>
        </w:rPr>
        <w:t>Информация о лечении и назначенных препаратах.</w:t>
      </w:r>
    </w:p>
    <w:p w14:paraId="1D8F17EF" w14:textId="5C0A60E6" w:rsidR="00C37AD0" w:rsidRDefault="00C37AD0" w:rsidP="00C37AD0">
      <w:pPr>
        <w:spacing w:line="276" w:lineRule="auto"/>
        <w:ind w:firstLine="851"/>
        <w:jc w:val="both"/>
        <w:rPr>
          <w:lang w:eastAsia="en-US"/>
        </w:rPr>
      </w:pPr>
      <w:r>
        <w:rPr>
          <w:lang w:eastAsia="en-US"/>
        </w:rPr>
        <w:t xml:space="preserve">9. </w:t>
      </w:r>
      <w:r w:rsidR="00480865">
        <w:rPr>
          <w:lang w:eastAsia="en-US"/>
        </w:rPr>
        <w:tab/>
      </w:r>
      <w:r>
        <w:rPr>
          <w:lang w:eastAsia="en-US"/>
        </w:rPr>
        <w:t>Данные о визитах к врачу (дата, время, причина обращения).</w:t>
      </w:r>
    </w:p>
    <w:p w14:paraId="6605F293" w14:textId="153439CA" w:rsidR="006E2DC6" w:rsidRPr="00AC4674" w:rsidRDefault="00C37AD0" w:rsidP="00C37AD0">
      <w:pPr>
        <w:spacing w:line="276" w:lineRule="auto"/>
        <w:ind w:firstLine="851"/>
        <w:jc w:val="both"/>
        <w:rPr>
          <w:lang w:eastAsia="en-US"/>
        </w:rPr>
      </w:pPr>
      <w:r>
        <w:rPr>
          <w:lang w:eastAsia="en-US"/>
        </w:rPr>
        <w:t xml:space="preserve">10. </w:t>
      </w:r>
      <w:r w:rsidR="00480865">
        <w:rPr>
          <w:lang w:eastAsia="en-US"/>
        </w:rPr>
        <w:tab/>
      </w:r>
      <w:r>
        <w:rPr>
          <w:lang w:eastAsia="en-US"/>
        </w:rPr>
        <w:t>Интимная информация о здоровье пациента (сексуальная ориентация, ВИЧ-статус)</w:t>
      </w:r>
      <w:r w:rsidR="00042CEC" w:rsidRPr="00AC4674">
        <w:rPr>
          <w:lang w:eastAsia="en-US"/>
        </w:rPr>
        <w:t>.</w:t>
      </w:r>
      <w:r>
        <w:rPr>
          <w:lang w:eastAsia="en-US"/>
        </w:rPr>
        <w:t xml:space="preserve"> </w:t>
      </w:r>
    </w:p>
    <w:p w14:paraId="0E883584" w14:textId="6B112D1A" w:rsidR="000B4D49" w:rsidRPr="00AC4674" w:rsidDel="007250E6" w:rsidRDefault="000B4D49" w:rsidP="00F34A03">
      <w:pPr>
        <w:pStyle w:val="22"/>
        <w:spacing w:line="276" w:lineRule="auto"/>
        <w:ind w:left="0"/>
        <w:jc w:val="both"/>
        <w:rPr>
          <w:del w:id="62" w:author="Алена Куликова" w:date="2024-04-04T21:34:00Z" w16du:dateUtc="2024-04-04T18:34:00Z"/>
          <w:rFonts w:cs="Times New Roman"/>
        </w:rPr>
      </w:pPr>
      <w:bookmarkStart w:id="63" w:name="_Toc52909405"/>
      <w:bookmarkStart w:id="64" w:name="_Toc56686090"/>
      <w:bookmarkStart w:id="65" w:name="_Toc63669495"/>
      <w:bookmarkStart w:id="66" w:name="_Toc145419268"/>
      <w:bookmarkStart w:id="67" w:name="_Toc162304061"/>
      <w:r w:rsidRPr="00AC4674">
        <w:rPr>
          <w:rFonts w:cs="Times New Roman"/>
        </w:rPr>
        <w:t xml:space="preserve">Функциональная архитектура </w:t>
      </w:r>
      <w:bookmarkEnd w:id="63"/>
      <w:bookmarkEnd w:id="64"/>
      <w:bookmarkEnd w:id="65"/>
      <w:bookmarkEnd w:id="66"/>
      <w:bookmarkEnd w:id="67"/>
      <w:r w:rsidR="003C0CC5" w:rsidRPr="003C0CC5">
        <w:rPr>
          <w:rFonts w:cs="Times New Roman"/>
        </w:rPr>
        <w:t xml:space="preserve">медицинской </w:t>
      </w:r>
      <w:commentRangeStart w:id="68"/>
      <w:commentRangeStart w:id="69"/>
      <w:r w:rsidR="003C0CC5" w:rsidRPr="003C0CC5">
        <w:rPr>
          <w:rFonts w:cs="Times New Roman"/>
        </w:rPr>
        <w:t>системы</w:t>
      </w:r>
      <w:commentRangeEnd w:id="68"/>
      <w:r w:rsidR="003B1691">
        <w:rPr>
          <w:rStyle w:val="aff3"/>
          <w:rFonts w:eastAsia="Times New Roman" w:cs="Times New Roman"/>
          <w:b w:val="0"/>
          <w:kern w:val="0"/>
          <w:lang w:eastAsia="ru-RU"/>
        </w:rPr>
        <w:commentReference w:id="68"/>
      </w:r>
      <w:commentRangeEnd w:id="69"/>
      <w:r w:rsidR="002E68D2">
        <w:rPr>
          <w:rStyle w:val="aff3"/>
          <w:rFonts w:eastAsia="Times New Roman" w:cs="Times New Roman"/>
          <w:b w:val="0"/>
          <w:kern w:val="0"/>
          <w:lang w:eastAsia="ru-RU"/>
        </w:rPr>
        <w:commentReference w:id="69"/>
      </w:r>
    </w:p>
    <w:p w14:paraId="13BF6D3F" w14:textId="77777777" w:rsidR="007250E6" w:rsidRDefault="007250E6">
      <w:pPr>
        <w:pStyle w:val="22"/>
        <w:spacing w:line="276" w:lineRule="auto"/>
        <w:ind w:left="0"/>
        <w:jc w:val="both"/>
        <w:rPr>
          <w:ins w:id="70" w:author="Алена Куликова" w:date="2024-04-04T21:34:00Z" w16du:dateUtc="2024-04-04T18:34:00Z"/>
        </w:rPr>
        <w:pPrChange w:id="71" w:author="Алена Куликова" w:date="2024-04-04T21:34:00Z" w16du:dateUtc="2024-04-04T18:34:00Z">
          <w:pPr>
            <w:spacing w:line="276" w:lineRule="auto"/>
            <w:ind w:firstLine="851"/>
            <w:jc w:val="both"/>
          </w:pPr>
        </w:pPrChange>
      </w:pPr>
    </w:p>
    <w:p w14:paraId="78E21AF5" w14:textId="33F6CA8E" w:rsidR="00AB0DF3" w:rsidRPr="00AC4674" w:rsidRDefault="007250E6" w:rsidP="00F34A03">
      <w:pPr>
        <w:spacing w:line="276" w:lineRule="auto"/>
        <w:ind w:firstLine="851"/>
        <w:jc w:val="both"/>
        <w:rPr>
          <w:lang w:eastAsia="en-US"/>
        </w:rPr>
      </w:pPr>
      <w:ins w:id="72" w:author="Алена Куликова" w:date="2024-04-04T21:34:00Z" w16du:dateUtc="2024-04-04T18:34:00Z">
        <w:r w:rsidRPr="007250E6">
          <w:rPr>
            <w:lang w:eastAsia="en-US"/>
          </w:rPr>
          <w:t>Медицинская информационная система (МИС) представляет собой клиент-серверную информационную систему. Она состоит из серверов баз данных, клиентских приложений, сетевого оборудования и систем мониторинга безопасности</w:t>
        </w:r>
      </w:ins>
      <w:del w:id="73" w:author="Алена Куликова" w:date="2024-04-04T21:34:00Z" w16du:dateUtc="2024-04-04T18:34:00Z">
        <w:r w:rsidR="00AB0DF3" w:rsidRPr="00AC4674" w:rsidDel="007250E6">
          <w:rPr>
            <w:lang w:eastAsia="en-US"/>
          </w:rPr>
          <w:delText>Серверы баз данных, клиентские приложения, сетевое оборудование, системы мониторинга безопасности</w:delText>
        </w:r>
      </w:del>
      <w:r w:rsidR="00042CEC" w:rsidRPr="00AC4674">
        <w:rPr>
          <w:lang w:eastAsia="en-US"/>
        </w:rPr>
        <w:t>.</w:t>
      </w:r>
    </w:p>
    <w:p w14:paraId="4AF99CBC" w14:textId="5097B9EA" w:rsidR="000B4D49" w:rsidRPr="00AC4674" w:rsidDel="00356B7D" w:rsidRDefault="000B4D49" w:rsidP="00F34A03">
      <w:pPr>
        <w:pStyle w:val="22"/>
        <w:spacing w:line="276" w:lineRule="auto"/>
        <w:ind w:left="0"/>
        <w:jc w:val="both"/>
        <w:rPr>
          <w:del w:id="74" w:author="Алена Куликова" w:date="2024-04-04T21:38:00Z" w16du:dateUtc="2024-04-04T18:38:00Z"/>
          <w:rFonts w:cs="Times New Roman"/>
        </w:rPr>
      </w:pPr>
      <w:bookmarkStart w:id="75" w:name="_Toc145419270"/>
      <w:bookmarkStart w:id="76" w:name="_Toc162304062"/>
      <w:bookmarkStart w:id="77" w:name="_Toc517419300"/>
      <w:bookmarkStart w:id="78" w:name="_Toc523060742"/>
      <w:bookmarkStart w:id="79" w:name="_Toc10028558"/>
      <w:bookmarkStart w:id="80" w:name="_Toc52909412"/>
      <w:bookmarkStart w:id="81" w:name="_Toc56686097"/>
      <w:bookmarkStart w:id="82" w:name="_Ref6926745"/>
      <w:commentRangeStart w:id="83"/>
      <w:commentRangeStart w:id="84"/>
      <w:r w:rsidRPr="00AC4674">
        <w:rPr>
          <w:rFonts w:cs="Times New Roman"/>
        </w:rPr>
        <w:t xml:space="preserve">Категории и типы доступа к информационным ресурсам и техническим средствам </w:t>
      </w:r>
      <w:bookmarkEnd w:id="75"/>
      <w:bookmarkEnd w:id="76"/>
      <w:r w:rsidR="00782A90" w:rsidRPr="00782A90">
        <w:rPr>
          <w:rFonts w:cs="Times New Roman"/>
        </w:rPr>
        <w:t>медицинской системы</w:t>
      </w:r>
      <w:commentRangeEnd w:id="83"/>
      <w:r w:rsidR="00356B7D">
        <w:rPr>
          <w:rStyle w:val="aff3"/>
          <w:rFonts w:eastAsia="Times New Roman" w:cs="Times New Roman"/>
          <w:b w:val="0"/>
          <w:kern w:val="0"/>
          <w:lang w:eastAsia="ru-RU"/>
        </w:rPr>
        <w:commentReference w:id="83"/>
      </w:r>
      <w:commentRangeEnd w:id="84"/>
      <w:r w:rsidR="00356B7D">
        <w:rPr>
          <w:rStyle w:val="aff3"/>
          <w:rFonts w:eastAsia="Times New Roman" w:cs="Times New Roman"/>
          <w:b w:val="0"/>
          <w:kern w:val="0"/>
          <w:lang w:eastAsia="ru-RU"/>
        </w:rPr>
        <w:commentReference w:id="84"/>
      </w:r>
    </w:p>
    <w:p w14:paraId="08D2FCEE" w14:textId="4F11B1E9" w:rsidR="00E82024" w:rsidRPr="00AC4674" w:rsidDel="00356B7D" w:rsidRDefault="00E82024">
      <w:pPr>
        <w:pStyle w:val="22"/>
        <w:spacing w:line="276" w:lineRule="auto"/>
        <w:ind w:left="0"/>
        <w:jc w:val="both"/>
        <w:rPr>
          <w:del w:id="85" w:author="Алена Куликова" w:date="2024-04-04T21:38:00Z" w16du:dateUtc="2024-04-04T18:38:00Z"/>
        </w:rPr>
        <w:pPrChange w:id="86" w:author="Алена Куликова" w:date="2024-04-04T21:38:00Z" w16du:dateUtc="2024-04-04T18:38:00Z">
          <w:pPr>
            <w:spacing w:line="276" w:lineRule="auto"/>
            <w:ind w:firstLine="851"/>
            <w:jc w:val="both"/>
          </w:pPr>
        </w:pPrChange>
      </w:pPr>
      <w:del w:id="87" w:author="Алена Куликова" w:date="2024-04-04T21:38:00Z" w16du:dateUtc="2024-04-04T18:38:00Z">
        <w:r w:rsidRPr="00AC4674" w:rsidDel="00356B7D">
          <w:delText>Категории доступа: администраторы, врачи, медсестры, пациенты.</w:delText>
        </w:r>
      </w:del>
    </w:p>
    <w:p w14:paraId="5591E9DB" w14:textId="73E137F6" w:rsidR="00356B7D" w:rsidRDefault="00E82024">
      <w:pPr>
        <w:pStyle w:val="22"/>
        <w:spacing w:line="276" w:lineRule="auto"/>
        <w:ind w:left="0"/>
        <w:jc w:val="both"/>
        <w:rPr>
          <w:ins w:id="88" w:author="Алена Куликова" w:date="2024-04-04T21:37:00Z" w16du:dateUtc="2024-04-04T18:37:00Z"/>
        </w:rPr>
        <w:pPrChange w:id="89" w:author="Алена Куликова" w:date="2024-04-04T21:38:00Z" w16du:dateUtc="2024-04-04T18:38:00Z">
          <w:pPr>
            <w:spacing w:line="276" w:lineRule="auto"/>
            <w:ind w:firstLine="851"/>
            <w:jc w:val="both"/>
          </w:pPr>
        </w:pPrChange>
      </w:pPr>
      <w:del w:id="90" w:author="Алена Куликова" w:date="2024-04-04T21:38:00Z" w16du:dateUtc="2024-04-04T18:38:00Z">
        <w:r w:rsidRPr="00AC4674" w:rsidDel="00356B7D">
          <w:delText xml:space="preserve">Типы доступа: чтение, запись, </w:delText>
        </w:r>
        <w:commentRangeStart w:id="91"/>
        <w:r w:rsidRPr="00AC4674" w:rsidDel="00356B7D">
          <w:delText>исполнение</w:delText>
        </w:r>
        <w:commentRangeEnd w:id="91"/>
        <w:r w:rsidR="003B1691" w:rsidDel="00356B7D">
          <w:rPr>
            <w:rStyle w:val="aff3"/>
          </w:rPr>
          <w:commentReference w:id="91"/>
        </w:r>
        <w:r w:rsidR="00042CEC" w:rsidRPr="00AC4674" w:rsidDel="00356B7D">
          <w:delText>.</w:delText>
        </w:r>
      </w:del>
    </w:p>
    <w:p w14:paraId="4F27D793" w14:textId="77777777" w:rsidR="00356B7D" w:rsidRDefault="00356B7D" w:rsidP="00356B7D">
      <w:pPr>
        <w:spacing w:line="276" w:lineRule="auto"/>
        <w:ind w:firstLine="851"/>
        <w:jc w:val="both"/>
        <w:rPr>
          <w:ins w:id="92" w:author="Алена Куликова" w:date="2024-04-04T21:37:00Z" w16du:dateUtc="2024-04-04T18:37:00Z"/>
          <w:lang w:eastAsia="en-US"/>
        </w:rPr>
      </w:pPr>
      <w:ins w:id="93" w:author="Алена Куликова" w:date="2024-04-04T21:37:00Z" w16du:dateUtc="2024-04-04T18:37:00Z">
        <w:r>
          <w:rPr>
            <w:lang w:eastAsia="en-US"/>
          </w:rPr>
          <w:t xml:space="preserve">Категории доступа: </w:t>
        </w:r>
      </w:ins>
    </w:p>
    <w:p w14:paraId="46860C20" w14:textId="77777777" w:rsidR="00356B7D" w:rsidRDefault="00356B7D" w:rsidP="00356B7D">
      <w:pPr>
        <w:pStyle w:val="a3"/>
        <w:numPr>
          <w:ilvl w:val="0"/>
          <w:numId w:val="45"/>
        </w:numPr>
        <w:spacing w:line="276" w:lineRule="auto"/>
        <w:jc w:val="both"/>
        <w:rPr>
          <w:ins w:id="94" w:author="Алена Куликова" w:date="2024-04-04T21:37:00Z" w16du:dateUtc="2024-04-04T18:37:00Z"/>
          <w:lang w:eastAsia="en-US"/>
        </w:rPr>
      </w:pPr>
      <w:ins w:id="95" w:author="Алена Куликова" w:date="2024-04-04T21:37:00Z" w16du:dateUtc="2024-04-04T18:37:00Z">
        <w:r>
          <w:rPr>
            <w:lang w:eastAsia="en-US"/>
          </w:rPr>
          <w:t>Администраторы;</w:t>
        </w:r>
      </w:ins>
    </w:p>
    <w:p w14:paraId="1F8C0CC8" w14:textId="77777777" w:rsidR="00356B7D" w:rsidRDefault="00356B7D" w:rsidP="00356B7D">
      <w:pPr>
        <w:pStyle w:val="a3"/>
        <w:numPr>
          <w:ilvl w:val="0"/>
          <w:numId w:val="45"/>
        </w:numPr>
        <w:spacing w:line="276" w:lineRule="auto"/>
        <w:jc w:val="both"/>
        <w:rPr>
          <w:ins w:id="96" w:author="Алена Куликова" w:date="2024-04-04T21:37:00Z" w16du:dateUtc="2024-04-04T18:37:00Z"/>
          <w:lang w:eastAsia="en-US"/>
        </w:rPr>
      </w:pPr>
      <w:ins w:id="97" w:author="Алена Куликова" w:date="2024-04-04T21:37:00Z" w16du:dateUtc="2024-04-04T18:37:00Z">
        <w:r>
          <w:rPr>
            <w:lang w:eastAsia="en-US"/>
          </w:rPr>
          <w:t>Врачи;</w:t>
        </w:r>
      </w:ins>
    </w:p>
    <w:p w14:paraId="5AD3105F" w14:textId="77777777" w:rsidR="00356B7D" w:rsidRDefault="00356B7D" w:rsidP="00356B7D">
      <w:pPr>
        <w:pStyle w:val="a3"/>
        <w:numPr>
          <w:ilvl w:val="0"/>
          <w:numId w:val="45"/>
        </w:numPr>
        <w:spacing w:line="276" w:lineRule="auto"/>
        <w:jc w:val="both"/>
        <w:rPr>
          <w:ins w:id="98" w:author="Алена Куликова" w:date="2024-04-04T21:37:00Z" w16du:dateUtc="2024-04-04T18:37:00Z"/>
          <w:lang w:eastAsia="en-US"/>
        </w:rPr>
      </w:pPr>
      <w:ins w:id="99" w:author="Алена Куликова" w:date="2024-04-04T21:37:00Z" w16du:dateUtc="2024-04-04T18:37:00Z">
        <w:r>
          <w:rPr>
            <w:lang w:eastAsia="en-US"/>
          </w:rPr>
          <w:t>Медсестры;</w:t>
        </w:r>
      </w:ins>
    </w:p>
    <w:p w14:paraId="6E2803CC" w14:textId="77777777" w:rsidR="00356B7D" w:rsidRDefault="00356B7D" w:rsidP="00356B7D">
      <w:pPr>
        <w:pStyle w:val="a3"/>
        <w:numPr>
          <w:ilvl w:val="0"/>
          <w:numId w:val="45"/>
        </w:numPr>
        <w:spacing w:line="276" w:lineRule="auto"/>
        <w:jc w:val="both"/>
        <w:rPr>
          <w:ins w:id="100" w:author="Алена Куликова" w:date="2024-04-04T21:37:00Z" w16du:dateUtc="2024-04-04T18:37:00Z"/>
          <w:lang w:eastAsia="en-US"/>
        </w:rPr>
      </w:pPr>
      <w:ins w:id="101" w:author="Алена Куликова" w:date="2024-04-04T21:37:00Z" w16du:dateUtc="2024-04-04T18:37:00Z">
        <w:r>
          <w:rPr>
            <w:lang w:eastAsia="en-US"/>
          </w:rPr>
          <w:t>пациенты.</w:t>
        </w:r>
      </w:ins>
    </w:p>
    <w:p w14:paraId="1026898C" w14:textId="77777777" w:rsidR="00356B7D" w:rsidRDefault="00356B7D" w:rsidP="00356B7D">
      <w:pPr>
        <w:spacing w:line="276" w:lineRule="auto"/>
        <w:ind w:firstLine="851"/>
        <w:jc w:val="both"/>
        <w:rPr>
          <w:ins w:id="102" w:author="Алена Куликова" w:date="2024-04-04T21:37:00Z" w16du:dateUtc="2024-04-04T18:37:00Z"/>
          <w:lang w:eastAsia="en-US"/>
        </w:rPr>
      </w:pPr>
      <w:ins w:id="103" w:author="Алена Куликова" w:date="2024-04-04T21:37:00Z" w16du:dateUtc="2024-04-04T18:37:00Z">
        <w:r>
          <w:rPr>
            <w:lang w:eastAsia="en-US"/>
          </w:rPr>
          <w:t xml:space="preserve">Типы доступа: </w:t>
        </w:r>
      </w:ins>
    </w:p>
    <w:p w14:paraId="31776AA5" w14:textId="77777777" w:rsidR="00356B7D" w:rsidRDefault="00356B7D" w:rsidP="00356B7D">
      <w:pPr>
        <w:pStyle w:val="a3"/>
        <w:numPr>
          <w:ilvl w:val="0"/>
          <w:numId w:val="46"/>
        </w:numPr>
        <w:spacing w:line="276" w:lineRule="auto"/>
        <w:jc w:val="both"/>
        <w:rPr>
          <w:ins w:id="104" w:author="Алена Куликова" w:date="2024-04-04T21:37:00Z" w16du:dateUtc="2024-04-04T18:37:00Z"/>
          <w:lang w:eastAsia="en-US"/>
        </w:rPr>
      </w:pPr>
      <w:ins w:id="105" w:author="Алена Куликова" w:date="2024-04-04T21:37:00Z" w16du:dateUtc="2024-04-04T18:37:00Z">
        <w:r>
          <w:rPr>
            <w:lang w:eastAsia="en-US"/>
          </w:rPr>
          <w:t>Чтение;</w:t>
        </w:r>
      </w:ins>
    </w:p>
    <w:p w14:paraId="4D430AEA" w14:textId="77777777" w:rsidR="00356B7D" w:rsidRDefault="00356B7D" w:rsidP="00356B7D">
      <w:pPr>
        <w:pStyle w:val="a3"/>
        <w:numPr>
          <w:ilvl w:val="0"/>
          <w:numId w:val="46"/>
        </w:numPr>
        <w:spacing w:line="276" w:lineRule="auto"/>
        <w:jc w:val="both"/>
        <w:rPr>
          <w:ins w:id="106" w:author="Алена Куликова" w:date="2024-04-04T21:37:00Z" w16du:dateUtc="2024-04-04T18:37:00Z"/>
          <w:lang w:eastAsia="en-US"/>
        </w:rPr>
      </w:pPr>
      <w:ins w:id="107" w:author="Алена Куликова" w:date="2024-04-04T21:37:00Z" w16du:dateUtc="2024-04-04T18:37:00Z">
        <w:r>
          <w:rPr>
            <w:lang w:eastAsia="en-US"/>
          </w:rPr>
          <w:t>Запись;</w:t>
        </w:r>
      </w:ins>
    </w:p>
    <w:p w14:paraId="20069E15" w14:textId="77777777" w:rsidR="00356B7D" w:rsidRDefault="00356B7D" w:rsidP="00356B7D">
      <w:pPr>
        <w:pStyle w:val="a3"/>
        <w:numPr>
          <w:ilvl w:val="0"/>
          <w:numId w:val="46"/>
        </w:numPr>
        <w:spacing w:line="276" w:lineRule="auto"/>
        <w:jc w:val="both"/>
        <w:rPr>
          <w:ins w:id="108" w:author="Алена Куликова" w:date="2024-04-04T21:37:00Z" w16du:dateUtc="2024-04-04T18:37:00Z"/>
          <w:lang w:eastAsia="en-US"/>
        </w:rPr>
      </w:pPr>
      <w:ins w:id="109" w:author="Алена Куликова" w:date="2024-04-04T21:37:00Z" w16du:dateUtc="2024-04-04T18:37:00Z">
        <w:r>
          <w:rPr>
            <w:lang w:eastAsia="en-US"/>
          </w:rPr>
          <w:t>Исполнение.</w:t>
        </w:r>
      </w:ins>
    </w:p>
    <w:p w14:paraId="38EB54C2" w14:textId="77777777" w:rsidR="00356B7D" w:rsidRDefault="00356B7D" w:rsidP="00356B7D">
      <w:pPr>
        <w:spacing w:line="276" w:lineRule="auto"/>
        <w:ind w:firstLine="851"/>
        <w:jc w:val="both"/>
        <w:rPr>
          <w:ins w:id="110" w:author="Алена Куликова" w:date="2024-04-04T21:37:00Z" w16du:dateUtc="2024-04-04T18:37:00Z"/>
          <w:lang w:eastAsia="en-US"/>
        </w:rPr>
      </w:pPr>
      <w:ins w:id="111" w:author="Алена Куликова" w:date="2024-04-04T21:37:00Z" w16du:dateUtc="2024-04-04T18:37:00Z">
        <w:r>
          <w:rPr>
            <w:lang w:eastAsia="en-US"/>
          </w:rPr>
          <w:t>Режим работы пользователей в м</w:t>
        </w:r>
        <w:r w:rsidRPr="007250E6">
          <w:rPr>
            <w:lang w:eastAsia="en-US"/>
          </w:rPr>
          <w:t>едицинск</w:t>
        </w:r>
        <w:r>
          <w:rPr>
            <w:lang w:eastAsia="en-US"/>
          </w:rPr>
          <w:t>ой</w:t>
        </w:r>
        <w:r w:rsidRPr="007250E6">
          <w:rPr>
            <w:lang w:eastAsia="en-US"/>
          </w:rPr>
          <w:t xml:space="preserve"> информационн</w:t>
        </w:r>
        <w:r>
          <w:rPr>
            <w:lang w:eastAsia="en-US"/>
          </w:rPr>
          <w:t>ой</w:t>
        </w:r>
        <w:r w:rsidRPr="007250E6">
          <w:rPr>
            <w:lang w:eastAsia="en-US"/>
          </w:rPr>
          <w:t xml:space="preserve"> систем</w:t>
        </w:r>
        <w:r>
          <w:rPr>
            <w:lang w:eastAsia="en-US"/>
          </w:rPr>
          <w:t>е</w:t>
        </w:r>
        <w:r w:rsidRPr="007250E6">
          <w:rPr>
            <w:lang w:eastAsia="en-US"/>
          </w:rPr>
          <w:t xml:space="preserve"> (МИС)</w:t>
        </w:r>
        <w:r>
          <w:rPr>
            <w:lang w:eastAsia="en-US"/>
          </w:rPr>
          <w:t>: многопользовательский с разными правами доступа.</w:t>
        </w:r>
      </w:ins>
    </w:p>
    <w:p w14:paraId="45325156" w14:textId="371F7B1B" w:rsidR="00356B7D" w:rsidRPr="00AC4674" w:rsidRDefault="00356B7D" w:rsidP="00356B7D">
      <w:pPr>
        <w:spacing w:line="276" w:lineRule="auto"/>
        <w:ind w:firstLine="851"/>
        <w:jc w:val="both"/>
        <w:rPr>
          <w:lang w:eastAsia="en-US"/>
        </w:rPr>
      </w:pPr>
      <w:ins w:id="112" w:author="Алена Куликова" w:date="2024-04-04T21:37:00Z" w16du:dateUtc="2024-04-04T18:37:00Z">
        <w:r>
          <w:rPr>
            <w:lang w:eastAsia="en-US"/>
          </w:rPr>
          <w:t>Пользователи подключаются к серверам МИС посредством веб-браузера, установленного на рабочем месте пользователя (АРМ), с использованием протокола HTTPS по каналам связи сети "Интернет".</w:t>
        </w:r>
      </w:ins>
    </w:p>
    <w:p w14:paraId="606C4B29" w14:textId="478818B0" w:rsidR="00C05A5D" w:rsidRPr="00F909B5" w:rsidRDefault="00C05A5D" w:rsidP="0065308F">
      <w:pPr>
        <w:pStyle w:val="13"/>
        <w:spacing w:line="276" w:lineRule="auto"/>
        <w:rPr>
          <w:rFonts w:cs="Times New Roman"/>
        </w:rPr>
      </w:pPr>
      <w:bookmarkStart w:id="113" w:name="_Toc179917048"/>
      <w:bookmarkStart w:id="114" w:name="_Toc72923962"/>
      <w:bookmarkStart w:id="115" w:name="_Toc162304063"/>
      <w:bookmarkStart w:id="116" w:name="_Toc518515801"/>
      <w:bookmarkStart w:id="117" w:name="_Toc505334926"/>
      <w:bookmarkEnd w:id="34"/>
      <w:bookmarkEnd w:id="77"/>
      <w:bookmarkEnd w:id="78"/>
      <w:bookmarkEnd w:id="79"/>
      <w:bookmarkEnd w:id="80"/>
      <w:bookmarkEnd w:id="81"/>
      <w:bookmarkEnd w:id="82"/>
      <w:r w:rsidRPr="00F909B5">
        <w:rPr>
          <w:rFonts w:cs="Times New Roman"/>
        </w:rPr>
        <w:lastRenderedPageBreak/>
        <w:t xml:space="preserve">Требования к </w:t>
      </w:r>
      <w:bookmarkEnd w:id="113"/>
      <w:bookmarkEnd w:id="114"/>
      <w:r w:rsidR="00833F98" w:rsidRPr="00F909B5">
        <w:rPr>
          <w:rFonts w:cs="Times New Roman"/>
        </w:rPr>
        <w:t>СЗИ</w:t>
      </w:r>
      <w:bookmarkEnd w:id="115"/>
      <w:r w:rsidRPr="00F909B5">
        <w:rPr>
          <w:rFonts w:cs="Times New Roman"/>
        </w:rPr>
        <w:t xml:space="preserve"> </w:t>
      </w:r>
      <w:bookmarkEnd w:id="116"/>
    </w:p>
    <w:p w14:paraId="358C3EEF" w14:textId="52A26FBB" w:rsidR="00C05A5D" w:rsidRPr="00F909B5" w:rsidRDefault="00C05A5D" w:rsidP="0065308F">
      <w:pPr>
        <w:pStyle w:val="22"/>
        <w:spacing w:line="276" w:lineRule="auto"/>
        <w:ind w:left="0"/>
        <w:rPr>
          <w:rFonts w:cs="Times New Roman"/>
        </w:rPr>
      </w:pPr>
      <w:bookmarkStart w:id="118" w:name="_TOC42239"/>
      <w:bookmarkStart w:id="119" w:name="_TOC42273"/>
      <w:bookmarkStart w:id="120" w:name="_Toc48583435"/>
      <w:bookmarkStart w:id="121" w:name="_Toc72923963"/>
      <w:bookmarkStart w:id="122" w:name="_Toc162304064"/>
      <w:bookmarkEnd w:id="118"/>
      <w:bookmarkEnd w:id="119"/>
      <w:r w:rsidRPr="00F909B5">
        <w:rPr>
          <w:rFonts w:cs="Times New Roman"/>
        </w:rPr>
        <w:t xml:space="preserve">Требования к </w:t>
      </w:r>
      <w:r w:rsidR="00833F98" w:rsidRPr="00F909B5">
        <w:rPr>
          <w:rFonts w:cs="Times New Roman"/>
        </w:rPr>
        <w:t xml:space="preserve">СЗИ </w:t>
      </w:r>
      <w:r w:rsidRPr="00F909B5">
        <w:rPr>
          <w:rFonts w:cs="Times New Roman"/>
        </w:rPr>
        <w:t>в целом</w:t>
      </w:r>
      <w:bookmarkEnd w:id="120"/>
      <w:bookmarkEnd w:id="121"/>
      <w:bookmarkEnd w:id="122"/>
    </w:p>
    <w:p w14:paraId="27A8A664" w14:textId="56ABC257" w:rsidR="0065308F" w:rsidRPr="00F909B5" w:rsidRDefault="0065308F" w:rsidP="0065308F">
      <w:pPr>
        <w:pStyle w:val="NIC-2"/>
        <w:rPr>
          <w:rFonts w:cs="Times New Roman"/>
          <w:sz w:val="28"/>
          <w:szCs w:val="28"/>
        </w:rPr>
      </w:pPr>
      <w:r w:rsidRPr="00F909B5">
        <w:rPr>
          <w:rFonts w:cs="Times New Roman"/>
          <w:sz w:val="28"/>
          <w:szCs w:val="28"/>
        </w:rPr>
        <w:t xml:space="preserve">СЗИ </w:t>
      </w:r>
      <w:r w:rsidR="00685170" w:rsidRPr="00F232CD">
        <w:rPr>
          <w:sz w:val="28"/>
          <w:szCs w:val="32"/>
        </w:rPr>
        <w:t>медицинской системы</w:t>
      </w:r>
      <w:r w:rsidR="00685170" w:rsidRPr="00F232CD">
        <w:rPr>
          <w:rFonts w:cs="Times New Roman"/>
          <w:sz w:val="32"/>
          <w:szCs w:val="32"/>
        </w:rPr>
        <w:t xml:space="preserve"> </w:t>
      </w:r>
      <w:r w:rsidRPr="00F909B5">
        <w:rPr>
          <w:rFonts w:cs="Times New Roman"/>
          <w:sz w:val="28"/>
          <w:szCs w:val="28"/>
        </w:rPr>
        <w:t xml:space="preserve">должна обеспечивать целостность, конфиденциальность и доступность данных, обрабатываемых в </w:t>
      </w:r>
      <w:r w:rsidR="001D7089" w:rsidRPr="00F232CD">
        <w:rPr>
          <w:sz w:val="28"/>
          <w:szCs w:val="32"/>
        </w:rPr>
        <w:t>медицинской системы</w:t>
      </w:r>
      <w:r w:rsidRPr="00F909B5">
        <w:rPr>
          <w:rFonts w:cs="Times New Roman"/>
          <w:sz w:val="28"/>
          <w:szCs w:val="28"/>
        </w:rPr>
        <w:t>, за счет нейтрализации актуальных угроз безопасности информации.</w:t>
      </w:r>
    </w:p>
    <w:p w14:paraId="0C041316" w14:textId="77777777" w:rsidR="0065308F" w:rsidRPr="00F909B5" w:rsidRDefault="0065308F" w:rsidP="0065308F">
      <w:pPr>
        <w:pStyle w:val="NIC-2"/>
        <w:rPr>
          <w:rFonts w:cs="Times New Roman"/>
          <w:sz w:val="28"/>
          <w:szCs w:val="28"/>
        </w:rPr>
      </w:pPr>
      <w:r w:rsidRPr="00F909B5">
        <w:rPr>
          <w:rFonts w:cs="Times New Roman"/>
          <w:sz w:val="28"/>
          <w:szCs w:val="28"/>
        </w:rPr>
        <w:t xml:space="preserve">СЗИ должна </w:t>
      </w:r>
      <w:commentRangeStart w:id="123"/>
      <w:commentRangeStart w:id="124"/>
      <w:r w:rsidRPr="00F909B5">
        <w:rPr>
          <w:rFonts w:cs="Times New Roman"/>
          <w:sz w:val="28"/>
          <w:szCs w:val="28"/>
        </w:rPr>
        <w:t>обеспечивать</w:t>
      </w:r>
      <w:commentRangeEnd w:id="123"/>
      <w:r w:rsidR="00C763FF">
        <w:rPr>
          <w:rStyle w:val="aff3"/>
          <w:rFonts w:eastAsia="Times New Roman" w:cs="Times New Roman"/>
        </w:rPr>
        <w:commentReference w:id="123"/>
      </w:r>
      <w:commentRangeEnd w:id="124"/>
      <w:r w:rsidR="00A0656C">
        <w:rPr>
          <w:rStyle w:val="aff3"/>
          <w:rFonts w:eastAsia="Times New Roman" w:cs="Times New Roman"/>
        </w:rPr>
        <w:commentReference w:id="124"/>
      </w:r>
      <w:r w:rsidRPr="00F909B5">
        <w:rPr>
          <w:rFonts w:cs="Times New Roman"/>
          <w:sz w:val="28"/>
          <w:szCs w:val="28"/>
        </w:rPr>
        <w:t>:</w:t>
      </w:r>
    </w:p>
    <w:p w14:paraId="31FD1A36" w14:textId="77777777" w:rsidR="0065308F" w:rsidRDefault="0065308F" w:rsidP="006A4E8D">
      <w:pPr>
        <w:pStyle w:val="a3"/>
        <w:widowControl/>
        <w:numPr>
          <w:ilvl w:val="0"/>
          <w:numId w:val="37"/>
        </w:numPr>
        <w:spacing w:line="276" w:lineRule="auto"/>
        <w:ind w:left="1429"/>
        <w:jc w:val="both"/>
        <w:rPr>
          <w:ins w:id="125" w:author="Алена Куликова" w:date="2024-04-04T21:29:00Z" w16du:dateUtc="2024-04-04T18:29:00Z"/>
          <w:szCs w:val="28"/>
        </w:rPr>
      </w:pPr>
      <w:r w:rsidRPr="0064273A">
        <w:rPr>
          <w:szCs w:val="28"/>
        </w:rPr>
        <w:t>реализацию организационных и технических мер по обеспечению безопасности персональных данных, определенных Приказом ФСБ России № 378 для третьего уровня защищенности персональных данных;</w:t>
      </w:r>
    </w:p>
    <w:p w14:paraId="29206A9F" w14:textId="690047DE" w:rsidR="004C3C46" w:rsidRPr="0064273A" w:rsidRDefault="004C3C46" w:rsidP="006A4E8D">
      <w:pPr>
        <w:pStyle w:val="a3"/>
        <w:widowControl/>
        <w:numPr>
          <w:ilvl w:val="0"/>
          <w:numId w:val="37"/>
        </w:numPr>
        <w:spacing w:line="276" w:lineRule="auto"/>
        <w:ind w:left="1429"/>
        <w:jc w:val="both"/>
        <w:rPr>
          <w:szCs w:val="28"/>
        </w:rPr>
      </w:pPr>
      <w:ins w:id="126" w:author="Алена Куликова" w:date="2024-04-04T21:29:00Z" w16du:dateUtc="2024-04-04T18:29:00Z">
        <w:r w:rsidRPr="004C3C46">
          <w:rPr>
            <w:szCs w:val="28"/>
          </w:rPr>
          <w:t>Приказ ФСТЭК от 18 февраля 2013 г.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  </w:r>
        <w:r w:rsidRPr="0064273A">
          <w:rPr>
            <w:szCs w:val="28"/>
          </w:rPr>
          <w:t>;</w:t>
        </w:r>
      </w:ins>
    </w:p>
    <w:p w14:paraId="25795D3B" w14:textId="77777777" w:rsidR="0065308F" w:rsidRPr="00F909B5" w:rsidRDefault="0065308F" w:rsidP="006A4E8D">
      <w:pPr>
        <w:pStyle w:val="a3"/>
        <w:widowControl/>
        <w:numPr>
          <w:ilvl w:val="0"/>
          <w:numId w:val="37"/>
        </w:numPr>
        <w:spacing w:line="276" w:lineRule="auto"/>
        <w:ind w:left="1429"/>
        <w:jc w:val="both"/>
        <w:rPr>
          <w:szCs w:val="28"/>
        </w:rPr>
      </w:pPr>
      <w:r w:rsidRPr="00F909B5">
        <w:rPr>
          <w:szCs w:val="28"/>
        </w:rPr>
        <w:t>нейтрализацию актуальных угроз безопасности обрабатываемой информации.</w:t>
      </w:r>
    </w:p>
    <w:p w14:paraId="3BFA6777" w14:textId="77777777" w:rsidR="0065308F" w:rsidRPr="00F909B5" w:rsidRDefault="0065308F" w:rsidP="0065308F">
      <w:pPr>
        <w:pStyle w:val="NIC-2"/>
        <w:rPr>
          <w:rFonts w:cs="Times New Roman"/>
          <w:sz w:val="28"/>
          <w:szCs w:val="28"/>
        </w:rPr>
      </w:pPr>
      <w:r w:rsidRPr="00F909B5">
        <w:rPr>
          <w:rFonts w:cs="Times New Roman"/>
          <w:sz w:val="28"/>
          <w:szCs w:val="28"/>
        </w:rPr>
        <w:t>При использовании СКЗИ в целях решения задач обеспечения безопасности информации, должны выполняться технические и организационные меры обеспечения безопасности для СКЗИ, предъявляемые ФСБ России.</w:t>
      </w:r>
    </w:p>
    <w:p w14:paraId="6CA5D213" w14:textId="2B6C8789" w:rsidR="00C05A5D" w:rsidRPr="00F909B5" w:rsidRDefault="00C05A5D" w:rsidP="0065308F">
      <w:pPr>
        <w:pStyle w:val="22"/>
        <w:spacing w:line="276" w:lineRule="auto"/>
        <w:ind w:left="0"/>
        <w:rPr>
          <w:rFonts w:cs="Times New Roman"/>
        </w:rPr>
      </w:pPr>
      <w:bookmarkStart w:id="127" w:name="_Toc36139255"/>
      <w:bookmarkStart w:id="128" w:name="_Toc36224777"/>
      <w:bookmarkStart w:id="129" w:name="_Toc211852931"/>
      <w:bookmarkStart w:id="130" w:name="_Toc379218077"/>
      <w:bookmarkStart w:id="131" w:name="_Toc520470677"/>
      <w:bookmarkStart w:id="132" w:name="_Toc48583436"/>
      <w:bookmarkStart w:id="133" w:name="_Toc72923964"/>
      <w:bookmarkStart w:id="134" w:name="_Toc162304065"/>
      <w:bookmarkEnd w:id="127"/>
      <w:bookmarkEnd w:id="128"/>
      <w:r w:rsidRPr="00F909B5">
        <w:rPr>
          <w:rFonts w:cs="Times New Roman"/>
        </w:rPr>
        <w:t xml:space="preserve">Требования к структуре </w:t>
      </w:r>
      <w:bookmarkEnd w:id="129"/>
      <w:bookmarkEnd w:id="130"/>
      <w:bookmarkEnd w:id="131"/>
      <w:bookmarkEnd w:id="132"/>
      <w:bookmarkEnd w:id="133"/>
      <w:r w:rsidR="00833F98" w:rsidRPr="00F909B5">
        <w:rPr>
          <w:rFonts w:cs="Times New Roman"/>
        </w:rPr>
        <w:t>СЗИ</w:t>
      </w:r>
      <w:bookmarkEnd w:id="134"/>
    </w:p>
    <w:p w14:paraId="2BA77250" w14:textId="5F11F440" w:rsidR="0065308F" w:rsidRPr="00F909B5" w:rsidRDefault="0065308F" w:rsidP="0065308F">
      <w:pPr>
        <w:pStyle w:val="NIC-2"/>
        <w:rPr>
          <w:rFonts w:cs="Times New Roman"/>
          <w:sz w:val="28"/>
          <w:szCs w:val="28"/>
        </w:rPr>
      </w:pPr>
      <w:r w:rsidRPr="00F909B5">
        <w:rPr>
          <w:rFonts w:cs="Times New Roman"/>
          <w:sz w:val="28"/>
          <w:szCs w:val="28"/>
        </w:rPr>
        <w:t xml:space="preserve">В рамках создания СЗИ </w:t>
      </w:r>
      <w:r w:rsidR="00C33B57" w:rsidRPr="00F232CD">
        <w:rPr>
          <w:sz w:val="28"/>
          <w:szCs w:val="32"/>
        </w:rPr>
        <w:t>медицинской системы</w:t>
      </w:r>
      <w:r w:rsidR="00C33B57" w:rsidRPr="00F232CD">
        <w:rPr>
          <w:rFonts w:cs="Times New Roman"/>
          <w:sz w:val="32"/>
          <w:szCs w:val="32"/>
        </w:rPr>
        <w:t xml:space="preserve"> </w:t>
      </w:r>
      <w:r w:rsidRPr="00F909B5">
        <w:rPr>
          <w:rFonts w:cs="Times New Roman"/>
          <w:sz w:val="28"/>
          <w:szCs w:val="28"/>
        </w:rPr>
        <w:t>должны быть реализованы следующие меры защиты информации:</w:t>
      </w:r>
    </w:p>
    <w:p w14:paraId="51D94373" w14:textId="77777777" w:rsidR="0065308F" w:rsidRPr="00F909B5" w:rsidRDefault="0065308F" w:rsidP="006A4E8D">
      <w:pPr>
        <w:pStyle w:val="a3"/>
        <w:widowControl/>
        <w:numPr>
          <w:ilvl w:val="0"/>
          <w:numId w:val="37"/>
        </w:numPr>
        <w:spacing w:line="276" w:lineRule="auto"/>
        <w:ind w:left="1429"/>
        <w:jc w:val="both"/>
        <w:rPr>
          <w:szCs w:val="28"/>
        </w:rPr>
      </w:pPr>
      <w:r w:rsidRPr="00F909B5">
        <w:rPr>
          <w:szCs w:val="28"/>
        </w:rPr>
        <w:t>технические меры, представляющие собой комплекс установленных и настроенных средств защиты, отвечающих установленным требованиям, а также направленных на нейтрализацию актуальных угроз безопасности;</w:t>
      </w:r>
    </w:p>
    <w:p w14:paraId="16FD6B32" w14:textId="77777777" w:rsidR="0065308F" w:rsidRPr="00F909B5" w:rsidRDefault="0065308F" w:rsidP="006A4E8D">
      <w:pPr>
        <w:pStyle w:val="a3"/>
        <w:widowControl/>
        <w:numPr>
          <w:ilvl w:val="0"/>
          <w:numId w:val="37"/>
        </w:numPr>
        <w:spacing w:line="276" w:lineRule="auto"/>
        <w:ind w:left="1429"/>
        <w:jc w:val="both"/>
        <w:rPr>
          <w:szCs w:val="28"/>
        </w:rPr>
      </w:pPr>
      <w:r w:rsidRPr="00F909B5">
        <w:rPr>
          <w:szCs w:val="28"/>
        </w:rPr>
        <w:t>организационные меры, представляющие собой комплекс организационных и методических мероприятий по обеспечению безопасности информации.</w:t>
      </w:r>
    </w:p>
    <w:p w14:paraId="13061D88" w14:textId="3BBE9AAA" w:rsidR="0065308F" w:rsidRPr="00F909B5" w:rsidRDefault="0065308F" w:rsidP="0065308F">
      <w:pPr>
        <w:pStyle w:val="NIC-2"/>
        <w:rPr>
          <w:rFonts w:cs="Times New Roman"/>
          <w:sz w:val="28"/>
          <w:szCs w:val="28"/>
        </w:rPr>
      </w:pPr>
      <w:r w:rsidRPr="00F909B5">
        <w:rPr>
          <w:rFonts w:cs="Times New Roman"/>
          <w:sz w:val="28"/>
          <w:szCs w:val="28"/>
        </w:rPr>
        <w:t xml:space="preserve">Технические средства в составе СЗИ </w:t>
      </w:r>
      <w:r w:rsidR="00C33B57" w:rsidRPr="00F232CD">
        <w:rPr>
          <w:sz w:val="28"/>
          <w:szCs w:val="32"/>
        </w:rPr>
        <w:t>медицинской системы</w:t>
      </w:r>
      <w:r w:rsidR="00C33B57" w:rsidRPr="00F232CD">
        <w:rPr>
          <w:rFonts w:cs="Times New Roman"/>
          <w:sz w:val="32"/>
          <w:szCs w:val="32"/>
        </w:rPr>
        <w:t xml:space="preserve"> </w:t>
      </w:r>
      <w:r w:rsidRPr="00F909B5">
        <w:rPr>
          <w:rFonts w:cs="Times New Roman"/>
          <w:sz w:val="28"/>
          <w:szCs w:val="28"/>
        </w:rPr>
        <w:t>должны обеспечивать реализацию технических мер, предусмотренных требованиями законодательства в области защиты информации.</w:t>
      </w:r>
    </w:p>
    <w:p w14:paraId="6D7EE29D" w14:textId="39FB56C1" w:rsidR="00C05A5D" w:rsidRPr="00F909B5" w:rsidRDefault="00C05A5D" w:rsidP="0065308F">
      <w:pPr>
        <w:pStyle w:val="22"/>
        <w:spacing w:line="276" w:lineRule="auto"/>
        <w:ind w:left="0"/>
        <w:rPr>
          <w:rFonts w:cs="Times New Roman"/>
        </w:rPr>
      </w:pPr>
      <w:bookmarkStart w:id="135" w:name="_TOC44072"/>
      <w:bookmarkStart w:id="136" w:name="_Toc404530441"/>
      <w:bookmarkStart w:id="137" w:name="_Toc27744910"/>
      <w:bookmarkStart w:id="138" w:name="_Toc48583444"/>
      <w:bookmarkStart w:id="139" w:name="_Toc72923972"/>
      <w:bookmarkStart w:id="140" w:name="_Toc162304066"/>
      <w:bookmarkEnd w:id="135"/>
      <w:r w:rsidRPr="00F909B5">
        <w:rPr>
          <w:rFonts w:cs="Times New Roman"/>
        </w:rPr>
        <w:lastRenderedPageBreak/>
        <w:t xml:space="preserve">Требования к функциям </w:t>
      </w:r>
      <w:bookmarkEnd w:id="136"/>
      <w:bookmarkEnd w:id="137"/>
      <w:bookmarkEnd w:id="138"/>
      <w:r w:rsidRPr="00F909B5">
        <w:rPr>
          <w:rFonts w:cs="Times New Roman"/>
        </w:rPr>
        <w:t>СЗ</w:t>
      </w:r>
      <w:bookmarkEnd w:id="139"/>
      <w:r w:rsidR="000B4D49" w:rsidRPr="00F909B5">
        <w:rPr>
          <w:rFonts w:cs="Times New Roman"/>
        </w:rPr>
        <w:t>И</w:t>
      </w:r>
      <w:bookmarkEnd w:id="140"/>
    </w:p>
    <w:p w14:paraId="264C692F" w14:textId="77777777" w:rsidR="0065308F" w:rsidRPr="00F909B5" w:rsidRDefault="0065308F" w:rsidP="0065308F">
      <w:pPr>
        <w:pStyle w:val="33"/>
        <w:rPr>
          <w:rFonts w:cs="Times New Roman"/>
        </w:rPr>
      </w:pPr>
      <w:bookmarkStart w:id="141" w:name="_TOC44485"/>
      <w:bookmarkStart w:id="142" w:name="_TOC44520"/>
      <w:bookmarkStart w:id="143" w:name="_TOC59970"/>
      <w:bookmarkStart w:id="144" w:name="TOC170882540"/>
      <w:bookmarkStart w:id="145" w:name="_TOC61577"/>
      <w:bookmarkStart w:id="146" w:name="_Toc145419283"/>
      <w:bookmarkStart w:id="147" w:name="_Toc48583451"/>
      <w:bookmarkStart w:id="148" w:name="_Toc72923978"/>
      <w:bookmarkStart w:id="149" w:name="_Toc404530457"/>
      <w:bookmarkStart w:id="150" w:name="_Toc27744926"/>
      <w:bookmarkStart w:id="151" w:name="_Toc179917072"/>
      <w:bookmarkEnd w:id="141"/>
      <w:bookmarkEnd w:id="142"/>
      <w:bookmarkEnd w:id="143"/>
      <w:bookmarkEnd w:id="144"/>
      <w:bookmarkEnd w:id="145"/>
      <w:r w:rsidRPr="00F909B5">
        <w:rPr>
          <w:rFonts w:cs="Times New Roman"/>
        </w:rPr>
        <w:t>Требования к перечню мер защиты информации</w:t>
      </w:r>
      <w:bookmarkEnd w:id="146"/>
    </w:p>
    <w:p w14:paraId="5C6C080A" w14:textId="52CED4E3" w:rsidR="0065308F" w:rsidRPr="00F909B5" w:rsidRDefault="0065308F" w:rsidP="0065308F">
      <w:pPr>
        <w:pStyle w:val="NIC-2"/>
        <w:rPr>
          <w:rFonts w:cs="Times New Roman"/>
          <w:sz w:val="28"/>
          <w:szCs w:val="28"/>
        </w:rPr>
      </w:pPr>
      <w:r w:rsidRPr="00F909B5">
        <w:rPr>
          <w:rFonts w:cs="Times New Roman"/>
          <w:sz w:val="28"/>
          <w:szCs w:val="28"/>
        </w:rPr>
        <w:t xml:space="preserve">Согласно </w:t>
      </w:r>
      <w:r w:rsidRPr="00A7223E">
        <w:rPr>
          <w:rFonts w:cs="Times New Roman"/>
          <w:sz w:val="28"/>
          <w:szCs w:val="28"/>
        </w:rPr>
        <w:t xml:space="preserve">Приказу ФСТЭК от 18 февраля 2013 №21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 </w:t>
      </w:r>
      <w:r w:rsidRPr="00F909B5">
        <w:rPr>
          <w:rFonts w:cs="Times New Roman"/>
          <w:sz w:val="28"/>
          <w:szCs w:val="28"/>
        </w:rPr>
        <w:t>выбор мер по обеспечению безопасности информации включает:</w:t>
      </w:r>
    </w:p>
    <w:p w14:paraId="377D4AEA" w14:textId="77777777" w:rsidR="0065308F" w:rsidRPr="00F909B5" w:rsidRDefault="0065308F" w:rsidP="006A4E8D">
      <w:pPr>
        <w:pStyle w:val="a3"/>
        <w:widowControl/>
        <w:numPr>
          <w:ilvl w:val="0"/>
          <w:numId w:val="37"/>
        </w:numPr>
        <w:spacing w:line="276" w:lineRule="auto"/>
        <w:ind w:left="1429"/>
        <w:jc w:val="both"/>
        <w:rPr>
          <w:szCs w:val="28"/>
        </w:rPr>
      </w:pPr>
      <w:r w:rsidRPr="00F909B5">
        <w:rPr>
          <w:szCs w:val="28"/>
        </w:rPr>
        <w:t>определение базового набора мер по обеспечению безопасности информации для установленного уровня защищенности персональных данных и установленного класса защищенности информационной системы;</w:t>
      </w:r>
    </w:p>
    <w:p w14:paraId="5CAFC055" w14:textId="77777777" w:rsidR="0065308F" w:rsidRPr="00F909B5" w:rsidRDefault="0065308F" w:rsidP="006A4E8D">
      <w:pPr>
        <w:pStyle w:val="a3"/>
        <w:widowControl/>
        <w:numPr>
          <w:ilvl w:val="0"/>
          <w:numId w:val="37"/>
        </w:numPr>
        <w:spacing w:line="276" w:lineRule="auto"/>
        <w:ind w:left="1429"/>
        <w:jc w:val="both"/>
        <w:rPr>
          <w:szCs w:val="28"/>
        </w:rPr>
      </w:pPr>
      <w:r w:rsidRPr="00F909B5">
        <w:rPr>
          <w:szCs w:val="28"/>
        </w:rPr>
        <w:t>адаптацию базового набора мер по обеспечению безопасности персональных данных с учетом структурно-функциональных характеристик информационной системы, информационных технологий, особенностей функционирования информационной системы (в том числе исключение из базового набора мер, непосредственно связанных с информационными технологиями, не используемыми в информационной системе, или структурно-функциональными характеристиками, не свойственными информационной системе);</w:t>
      </w:r>
    </w:p>
    <w:p w14:paraId="5D72681A" w14:textId="77777777" w:rsidR="0065308F" w:rsidRPr="00F909B5" w:rsidRDefault="0065308F" w:rsidP="006A4E8D">
      <w:pPr>
        <w:pStyle w:val="a3"/>
        <w:widowControl/>
        <w:numPr>
          <w:ilvl w:val="0"/>
          <w:numId w:val="37"/>
        </w:numPr>
        <w:spacing w:line="276" w:lineRule="auto"/>
        <w:ind w:left="1429"/>
        <w:jc w:val="both"/>
        <w:rPr>
          <w:szCs w:val="28"/>
        </w:rPr>
      </w:pPr>
      <w:r w:rsidRPr="00F909B5">
        <w:rPr>
          <w:szCs w:val="28"/>
        </w:rPr>
        <w:t>уточнение адаптированного базового набора мер по обеспечению безопасности информации с учетом не выбранных ранее мер, в результате чего определяются меры по обеспечению безопасности информации, направленные на нейтрализацию всех актуальных угроз безопасности для конкретной информационной системы;</w:t>
      </w:r>
    </w:p>
    <w:p w14:paraId="09108484" w14:textId="77777777" w:rsidR="0065308F" w:rsidRPr="00F909B5" w:rsidRDefault="0065308F" w:rsidP="006A4E8D">
      <w:pPr>
        <w:pStyle w:val="a3"/>
        <w:widowControl/>
        <w:numPr>
          <w:ilvl w:val="0"/>
          <w:numId w:val="37"/>
        </w:numPr>
        <w:spacing w:line="276" w:lineRule="auto"/>
        <w:ind w:left="1429"/>
        <w:jc w:val="both"/>
        <w:rPr>
          <w:szCs w:val="28"/>
        </w:rPr>
      </w:pPr>
      <w:r w:rsidRPr="00F909B5">
        <w:rPr>
          <w:szCs w:val="28"/>
        </w:rPr>
        <w:t>дополнение уточненного адаптированного базового набора мер по обеспечению безопасности персональных данных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  <w:p w14:paraId="59B871FA" w14:textId="77777777" w:rsidR="0065308F" w:rsidRPr="00F909B5" w:rsidRDefault="0065308F" w:rsidP="00551B31">
      <w:pPr>
        <w:pStyle w:val="33"/>
        <w:rPr>
          <w:rFonts w:cs="Times New Roman"/>
        </w:rPr>
      </w:pPr>
      <w:bookmarkStart w:id="152" w:name="_Toc113897533"/>
      <w:bookmarkStart w:id="153" w:name="_Toc138758627"/>
      <w:bookmarkStart w:id="154" w:name="_Toc145419284"/>
      <w:r w:rsidRPr="00F909B5">
        <w:rPr>
          <w:rFonts w:cs="Times New Roman"/>
        </w:rPr>
        <w:t>Определение адаптированного базового набора мер защиты информации</w:t>
      </w:r>
      <w:bookmarkEnd w:id="152"/>
      <w:bookmarkEnd w:id="153"/>
      <w:bookmarkEnd w:id="154"/>
    </w:p>
    <w:p w14:paraId="13F95C3D" w14:textId="0ECAD465" w:rsidR="0065308F" w:rsidRPr="00F909B5" w:rsidRDefault="0065308F" w:rsidP="0065308F">
      <w:pPr>
        <w:pStyle w:val="NIC-2"/>
        <w:rPr>
          <w:rFonts w:cs="Times New Roman"/>
          <w:sz w:val="28"/>
          <w:szCs w:val="28"/>
        </w:rPr>
      </w:pPr>
      <w:r w:rsidRPr="00F909B5">
        <w:rPr>
          <w:rFonts w:cs="Times New Roman"/>
          <w:sz w:val="28"/>
          <w:szCs w:val="28"/>
        </w:rPr>
        <w:t xml:space="preserve">СЗИ </w:t>
      </w:r>
      <w:r w:rsidR="00827483" w:rsidRPr="00F232CD">
        <w:rPr>
          <w:sz w:val="28"/>
          <w:szCs w:val="32"/>
        </w:rPr>
        <w:t>медицинской системы</w:t>
      </w:r>
      <w:r w:rsidR="00827483" w:rsidRPr="00F232CD">
        <w:rPr>
          <w:rFonts w:cs="Times New Roman"/>
          <w:sz w:val="32"/>
          <w:szCs w:val="32"/>
        </w:rPr>
        <w:t xml:space="preserve"> </w:t>
      </w:r>
      <w:r w:rsidRPr="00F909B5">
        <w:rPr>
          <w:rFonts w:cs="Times New Roman"/>
          <w:sz w:val="28"/>
          <w:szCs w:val="28"/>
        </w:rPr>
        <w:t xml:space="preserve">должна обеспечить реализацию мер безопасности для </w:t>
      </w:r>
      <w:r w:rsidR="00773CA7" w:rsidRPr="00A26B19">
        <w:rPr>
          <w:rFonts w:cs="Times New Roman"/>
          <w:sz w:val="28"/>
          <w:szCs w:val="28"/>
        </w:rPr>
        <w:t>2</w:t>
      </w:r>
      <w:commentRangeStart w:id="155"/>
      <w:commentRangeStart w:id="156"/>
      <w:commentRangeStart w:id="157"/>
      <w:r w:rsidRPr="00A26B19">
        <w:rPr>
          <w:rFonts w:cs="Times New Roman"/>
          <w:sz w:val="28"/>
          <w:szCs w:val="28"/>
        </w:rPr>
        <w:t xml:space="preserve"> класса защищенности информационной системы </w:t>
      </w:r>
      <w:commentRangeEnd w:id="155"/>
      <w:r w:rsidR="00B35049" w:rsidRPr="00A26B19">
        <w:rPr>
          <w:rStyle w:val="aff3"/>
          <w:rFonts w:eastAsia="Times New Roman" w:cs="Times New Roman"/>
        </w:rPr>
        <w:commentReference w:id="155"/>
      </w:r>
      <w:commentRangeEnd w:id="156"/>
      <w:r w:rsidR="003B1691">
        <w:rPr>
          <w:rStyle w:val="aff3"/>
          <w:rFonts w:eastAsia="Times New Roman" w:cs="Times New Roman"/>
        </w:rPr>
        <w:commentReference w:id="156"/>
      </w:r>
      <w:commentRangeEnd w:id="157"/>
      <w:r w:rsidR="006E61FB">
        <w:rPr>
          <w:rStyle w:val="aff3"/>
          <w:rFonts w:eastAsia="Times New Roman" w:cs="Times New Roman"/>
        </w:rPr>
        <w:commentReference w:id="157"/>
      </w:r>
      <w:r w:rsidRPr="00F909B5">
        <w:rPr>
          <w:rFonts w:cs="Times New Roman"/>
          <w:sz w:val="28"/>
          <w:szCs w:val="28"/>
        </w:rPr>
        <w:t>при их обработке в информационной системе.</w:t>
      </w:r>
    </w:p>
    <w:p w14:paraId="60545086" w14:textId="48C1D45D" w:rsidR="0065308F" w:rsidRPr="00F909B5" w:rsidRDefault="0065308F" w:rsidP="0065308F">
      <w:pPr>
        <w:pStyle w:val="NIC-2"/>
        <w:rPr>
          <w:rFonts w:cs="Times New Roman"/>
          <w:sz w:val="28"/>
          <w:szCs w:val="28"/>
        </w:rPr>
      </w:pPr>
      <w:r w:rsidRPr="00F909B5">
        <w:rPr>
          <w:rFonts w:cs="Times New Roman"/>
          <w:sz w:val="28"/>
          <w:szCs w:val="28"/>
        </w:rPr>
        <w:lastRenderedPageBreak/>
        <w:t xml:space="preserve">Базовый набор мер защиты информации, выбранный в соответствии с классом защищенности </w:t>
      </w:r>
      <w:r w:rsidR="00827483" w:rsidRPr="00F232CD">
        <w:rPr>
          <w:sz w:val="28"/>
          <w:szCs w:val="32"/>
        </w:rPr>
        <w:t>медицинской системы</w:t>
      </w:r>
      <w:r w:rsidRPr="00F909B5">
        <w:rPr>
          <w:rFonts w:cs="Times New Roman"/>
          <w:sz w:val="28"/>
          <w:szCs w:val="28"/>
        </w:rPr>
        <w:t xml:space="preserve">, подлежит адаптации применительно к структурно-функциональным характеристикам и особенностям функционирования информационной системы, уточнению в зависимости от угроз безопасности информации и при необходимости дополнению мерами защиты информации. </w:t>
      </w:r>
    </w:p>
    <w:p w14:paraId="1DA1FFA5" w14:textId="4EB6095F" w:rsidR="0065308F" w:rsidRPr="00F909B5" w:rsidRDefault="0065308F" w:rsidP="0065308F">
      <w:pPr>
        <w:pStyle w:val="NIC-2"/>
        <w:rPr>
          <w:rFonts w:cs="Times New Roman"/>
          <w:sz w:val="28"/>
          <w:szCs w:val="28"/>
        </w:rPr>
      </w:pPr>
      <w:r w:rsidRPr="00F909B5">
        <w:rPr>
          <w:rFonts w:cs="Times New Roman"/>
          <w:sz w:val="28"/>
          <w:szCs w:val="28"/>
        </w:rPr>
        <w:t xml:space="preserve">Адаптированный базовый набор мер для СЗИ </w:t>
      </w:r>
      <w:r w:rsidR="00102980" w:rsidRPr="00F232CD">
        <w:rPr>
          <w:sz w:val="28"/>
          <w:szCs w:val="32"/>
        </w:rPr>
        <w:t>медицинской системы</w:t>
      </w:r>
      <w:r w:rsidRPr="00F909B5">
        <w:rPr>
          <w:rFonts w:cs="Times New Roman"/>
          <w:sz w:val="28"/>
          <w:szCs w:val="28"/>
        </w:rPr>
        <w:t xml:space="preserve"> представлен в Таблице (</w:t>
      </w:r>
      <w:r w:rsidRPr="00F909B5">
        <w:rPr>
          <w:rFonts w:cs="Times New Roman"/>
          <w:sz w:val="28"/>
          <w:szCs w:val="28"/>
        </w:rPr>
        <w:fldChar w:fldCharType="begin"/>
      </w:r>
      <w:r w:rsidRPr="00F909B5">
        <w:rPr>
          <w:rFonts w:cs="Times New Roman"/>
          <w:sz w:val="28"/>
          <w:szCs w:val="28"/>
        </w:rPr>
        <w:instrText xml:space="preserve"> REF _Ref144464984 \h  \* MERGEFORMAT </w:instrText>
      </w:r>
      <w:r w:rsidRPr="00F909B5">
        <w:rPr>
          <w:rFonts w:cs="Times New Roman"/>
          <w:sz w:val="28"/>
          <w:szCs w:val="28"/>
        </w:rPr>
      </w:r>
      <w:r w:rsidRPr="00F909B5">
        <w:rPr>
          <w:rFonts w:cs="Times New Roman"/>
          <w:sz w:val="28"/>
          <w:szCs w:val="28"/>
        </w:rPr>
        <w:fldChar w:fldCharType="separate"/>
      </w:r>
      <w:r w:rsidR="00F909B5" w:rsidRPr="00F909B5">
        <w:rPr>
          <w:rFonts w:cs="Times New Roman"/>
          <w:sz w:val="28"/>
          <w:szCs w:val="28"/>
        </w:rPr>
        <w:t>Таблица 2</w:t>
      </w:r>
      <w:r w:rsidRPr="00F909B5">
        <w:rPr>
          <w:rFonts w:cs="Times New Roman"/>
          <w:sz w:val="28"/>
          <w:szCs w:val="28"/>
        </w:rPr>
        <w:fldChar w:fldCharType="end"/>
      </w:r>
      <w:r w:rsidRPr="00F909B5">
        <w:rPr>
          <w:rFonts w:cs="Times New Roman"/>
          <w:sz w:val="28"/>
          <w:szCs w:val="28"/>
        </w:rPr>
        <w:t>).</w:t>
      </w:r>
    </w:p>
    <w:p w14:paraId="2748C8A9" w14:textId="76897F73" w:rsidR="0065308F" w:rsidRPr="00F909B5" w:rsidRDefault="0065308F" w:rsidP="00F909B5">
      <w:pPr>
        <w:pStyle w:val="NIC-2"/>
        <w:rPr>
          <w:rFonts w:cs="Times New Roman"/>
          <w:sz w:val="28"/>
          <w:szCs w:val="28"/>
        </w:rPr>
      </w:pPr>
      <w:bookmarkStart w:id="158" w:name="_Ref131698065"/>
      <w:bookmarkStart w:id="159" w:name="_Ref144464984"/>
      <w:bookmarkStart w:id="160" w:name="_Ref131698061"/>
      <w:r w:rsidRPr="00F909B5">
        <w:rPr>
          <w:rFonts w:cs="Times New Roman"/>
          <w:sz w:val="28"/>
          <w:szCs w:val="28"/>
        </w:rPr>
        <w:t xml:space="preserve">Таблица </w:t>
      </w:r>
      <w:r w:rsidRPr="00F909B5">
        <w:rPr>
          <w:rFonts w:cs="Times New Roman"/>
          <w:sz w:val="28"/>
          <w:szCs w:val="28"/>
        </w:rPr>
        <w:fldChar w:fldCharType="begin"/>
      </w:r>
      <w:r w:rsidRPr="00F909B5">
        <w:rPr>
          <w:rFonts w:cs="Times New Roman"/>
          <w:sz w:val="28"/>
          <w:szCs w:val="28"/>
        </w:rPr>
        <w:instrText xml:space="preserve"> SEQ Таблица \* ARABIC </w:instrText>
      </w:r>
      <w:r w:rsidRPr="00F909B5">
        <w:rPr>
          <w:rFonts w:cs="Times New Roman"/>
          <w:sz w:val="28"/>
          <w:szCs w:val="28"/>
        </w:rPr>
        <w:fldChar w:fldCharType="separate"/>
      </w:r>
      <w:r w:rsidR="00F909B5" w:rsidRPr="00F909B5">
        <w:rPr>
          <w:rFonts w:cs="Times New Roman"/>
          <w:sz w:val="28"/>
          <w:szCs w:val="28"/>
        </w:rPr>
        <w:t>2</w:t>
      </w:r>
      <w:r w:rsidRPr="00F909B5">
        <w:rPr>
          <w:rFonts w:cs="Times New Roman"/>
          <w:sz w:val="28"/>
          <w:szCs w:val="28"/>
        </w:rPr>
        <w:fldChar w:fldCharType="end"/>
      </w:r>
      <w:bookmarkEnd w:id="158"/>
      <w:bookmarkEnd w:id="159"/>
      <w:r w:rsidRPr="00F909B5">
        <w:rPr>
          <w:rFonts w:cs="Times New Roman"/>
          <w:sz w:val="28"/>
          <w:szCs w:val="28"/>
        </w:rPr>
        <w:t xml:space="preserve"> – Адаптированный базовый набор мер защиты информации </w:t>
      </w:r>
      <w:bookmarkEnd w:id="160"/>
      <w:r w:rsidR="00647D5C" w:rsidRPr="00F909B5">
        <w:rPr>
          <w:rFonts w:cs="Times New Roman"/>
          <w:sz w:val="28"/>
          <w:szCs w:val="28"/>
        </w:rPr>
        <w:t xml:space="preserve">в </w:t>
      </w:r>
      <w:r w:rsidR="00647D5C" w:rsidRPr="00F232CD">
        <w:rPr>
          <w:sz w:val="28"/>
          <w:szCs w:val="32"/>
        </w:rPr>
        <w:t>медицинской системе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7" w:type="dxa"/>
        </w:tblCellMar>
        <w:tblLook w:val="0000" w:firstRow="0" w:lastRow="0" w:firstColumn="0" w:lastColumn="0" w:noHBand="0" w:noVBand="0"/>
        <w:tblPrChange w:id="161" w:author="Алена Куликова" w:date="2024-04-07T21:32:00Z" w16du:dateUtc="2024-04-07T18:32:00Z">
          <w:tblPr>
            <w:tblW w:w="9488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CellMar>
              <w:lef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408"/>
        <w:gridCol w:w="2977"/>
        <w:gridCol w:w="1417"/>
        <w:gridCol w:w="3686"/>
        <w:tblGridChange w:id="162">
          <w:tblGrid>
            <w:gridCol w:w="1408"/>
            <w:gridCol w:w="5528"/>
            <w:gridCol w:w="567"/>
            <w:gridCol w:w="1985"/>
          </w:tblGrid>
        </w:tblGridChange>
      </w:tblGrid>
      <w:tr w:rsidR="00551B31" w:rsidRPr="00F909B5" w14:paraId="32A0EEEE" w14:textId="77777777" w:rsidTr="003E1618">
        <w:trPr>
          <w:trHeight w:val="547"/>
          <w:tblHeader/>
          <w:trPrChange w:id="163" w:author="Алена Куликова" w:date="2024-04-07T21:32:00Z" w16du:dateUtc="2024-04-07T18:32:00Z">
            <w:trPr>
              <w:trHeight w:val="547"/>
              <w:tblHeader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tcPrChange w:id="164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D9D9D9"/>
                <w:vAlign w:val="center"/>
              </w:tcPr>
            </w:tcPrChange>
          </w:tcPr>
          <w:p w14:paraId="2E46CF3E" w14:textId="77777777" w:rsidR="00551B31" w:rsidRPr="00F909B5" w:rsidRDefault="00551B31" w:rsidP="00551B31">
            <w:pPr>
              <w:spacing w:line="276" w:lineRule="auto"/>
              <w:jc w:val="center"/>
              <w:rPr>
                <w:b/>
                <w:szCs w:val="28"/>
              </w:rPr>
            </w:pPr>
            <w:r w:rsidRPr="00F909B5">
              <w:rPr>
                <w:b/>
                <w:szCs w:val="28"/>
              </w:rPr>
              <w:t>Мера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tcPrChange w:id="165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D9D9D9"/>
                <w:vAlign w:val="center"/>
              </w:tcPr>
            </w:tcPrChange>
          </w:tcPr>
          <w:p w14:paraId="6D893AD0" w14:textId="1B7EB1EA" w:rsidR="00551B31" w:rsidRPr="00F909B5" w:rsidRDefault="003E1618" w:rsidP="00551B31">
            <w:pPr>
              <w:spacing w:line="276" w:lineRule="auto"/>
              <w:jc w:val="center"/>
              <w:rPr>
                <w:b/>
                <w:szCs w:val="28"/>
              </w:rPr>
            </w:pPr>
            <w:ins w:id="166" w:author="Алена Куликова" w:date="2024-04-07T21:32:00Z" w16du:dateUtc="2024-04-07T18:32:00Z">
              <w:r w:rsidRPr="003E1618">
                <w:rPr>
                  <w:b/>
                  <w:szCs w:val="28"/>
                </w:rPr>
                <w:t>Содержание мер по обеспечению безопасности персональных данных</w:t>
              </w:r>
            </w:ins>
            <w:del w:id="167" w:author="Алена Куликова" w:date="2024-04-07T21:32:00Z" w16du:dateUtc="2024-04-07T18:32:00Z">
              <w:r w:rsidR="00551B31" w:rsidRPr="00F909B5" w:rsidDel="003E1618">
                <w:rPr>
                  <w:b/>
                  <w:szCs w:val="28"/>
                </w:rPr>
                <w:delText>Содержание</w:delText>
              </w:r>
            </w:del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tcPrChange w:id="168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D9D9D9"/>
                <w:vAlign w:val="center"/>
              </w:tcPr>
            </w:tcPrChange>
          </w:tcPr>
          <w:p w14:paraId="44A22DBB" w14:textId="07062FFD" w:rsidR="00551B31" w:rsidRPr="00F909B5" w:rsidRDefault="003E1618" w:rsidP="00551B31">
            <w:pPr>
              <w:spacing w:line="276" w:lineRule="auto"/>
              <w:jc w:val="center"/>
              <w:rPr>
                <w:b/>
                <w:szCs w:val="28"/>
              </w:rPr>
            </w:pPr>
            <w:ins w:id="169" w:author="Алена Куликова" w:date="2024-04-07T21:31:00Z" w16du:dateUtc="2024-04-07T18:31:00Z">
              <w:r w:rsidRPr="003E1618">
                <w:rPr>
                  <w:b/>
                  <w:szCs w:val="28"/>
                </w:rPr>
                <w:t>Базовый перечень для УЗ2</w:t>
              </w:r>
            </w:ins>
            <w:commentRangeStart w:id="170"/>
            <w:del w:id="171" w:author="Алена Куликова" w:date="2024-04-04T21:39:00Z" w16du:dateUtc="2024-04-04T18:39:00Z">
              <w:r w:rsidR="00551B31" w:rsidRPr="003A370F" w:rsidDel="006E61FB">
                <w:rPr>
                  <w:b/>
                  <w:szCs w:val="28"/>
                </w:rPr>
                <w:delText>К</w:delText>
              </w:r>
              <w:r w:rsidR="003A370F" w:rsidRPr="003A370F" w:rsidDel="006E61FB">
                <w:rPr>
                  <w:b/>
                  <w:szCs w:val="28"/>
                </w:rPr>
                <w:delText>2</w:delText>
              </w:r>
            </w:del>
            <w:commentRangeEnd w:id="170"/>
            <w:del w:id="172" w:author="Алена Куликова" w:date="2024-04-07T21:31:00Z" w16du:dateUtc="2024-04-07T18:31:00Z">
              <w:r w:rsidR="00C763FF" w:rsidDel="003E1618">
                <w:rPr>
                  <w:rStyle w:val="aff3"/>
                </w:rPr>
                <w:commentReference w:id="170"/>
              </w:r>
            </w:del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tcPrChange w:id="17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3B331B09" w14:textId="0ABD3ABF" w:rsidR="00551B31" w:rsidRPr="00F909B5" w:rsidRDefault="003E1618" w:rsidP="00551B31">
            <w:pPr>
              <w:spacing w:line="276" w:lineRule="auto"/>
              <w:jc w:val="center"/>
              <w:rPr>
                <w:b/>
                <w:szCs w:val="28"/>
              </w:rPr>
            </w:pPr>
            <w:ins w:id="174" w:author="Алена Куликова" w:date="2024-04-07T21:32:00Z" w16du:dateUtc="2024-04-07T18:32:00Z">
              <w:r w:rsidRPr="003E1618">
                <w:rPr>
                  <w:b/>
                  <w:szCs w:val="28"/>
                </w:rPr>
                <w:t>Адаптированный перечень</w:t>
              </w:r>
            </w:ins>
            <w:commentRangeStart w:id="175"/>
            <w:del w:id="176" w:author="Алена Куликова" w:date="2024-04-07T21:32:00Z" w16du:dateUtc="2024-04-07T18:32:00Z">
              <w:r w:rsidR="00551B31" w:rsidRPr="00F909B5" w:rsidDel="003E1618">
                <w:rPr>
                  <w:b/>
                  <w:szCs w:val="28"/>
                </w:rPr>
                <w:delText>Комментарий</w:delText>
              </w:r>
              <w:commentRangeEnd w:id="175"/>
              <w:r w:rsidR="007C6A98" w:rsidDel="003E1618">
                <w:rPr>
                  <w:rStyle w:val="aff3"/>
                </w:rPr>
                <w:commentReference w:id="175"/>
              </w:r>
            </w:del>
          </w:p>
        </w:tc>
      </w:tr>
      <w:tr w:rsidR="00EC73B7" w:rsidRPr="00F909B5" w14:paraId="430ED570" w14:textId="77777777" w:rsidTr="003E1618">
        <w:trPr>
          <w:trHeight w:val="570"/>
          <w:trPrChange w:id="177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78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2FADEF3" w14:textId="187C2197" w:rsidR="00EC73B7" w:rsidRPr="00EE0D15" w:rsidRDefault="00EC73B7" w:rsidP="00EC73B7">
            <w:pPr>
              <w:spacing w:line="276" w:lineRule="auto"/>
              <w:jc w:val="center"/>
              <w:rPr>
                <w:iCs/>
                <w:szCs w:val="28"/>
              </w:rPr>
            </w:pPr>
            <w:r>
              <w:t>ИАФ.1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79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D47FCD9" w14:textId="4409F3EE" w:rsidR="00EC73B7" w:rsidRPr="00EE0D15" w:rsidRDefault="00EC73B7" w:rsidP="00EC73B7">
            <w:pPr>
              <w:spacing w:line="276" w:lineRule="auto"/>
              <w:jc w:val="both"/>
              <w:rPr>
                <w:iCs/>
                <w:szCs w:val="28"/>
              </w:rPr>
            </w:pPr>
            <w:r>
              <w:t xml:space="preserve">Идентификация и аутентификация пользователей, являющихся работниками </w:t>
            </w:r>
            <w:commentRangeStart w:id="180"/>
            <w:commentRangeStart w:id="181"/>
            <w:r>
              <w:t>оператора</w:t>
            </w:r>
            <w:commentRangeEnd w:id="180"/>
            <w:r>
              <w:rPr>
                <w:rStyle w:val="aff3"/>
              </w:rPr>
              <w:commentReference w:id="180"/>
            </w:r>
            <w:commentRangeEnd w:id="181"/>
            <w:r>
              <w:rPr>
                <w:rStyle w:val="aff3"/>
              </w:rPr>
              <w:commentReference w:id="181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8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DBBF23D" w14:textId="1CEFF771" w:rsidR="00EC73B7" w:rsidRPr="00F909B5" w:rsidRDefault="00EC73B7" w:rsidP="00EC73B7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8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EBC90E1" w14:textId="628C3038" w:rsidR="00EC73B7" w:rsidRPr="00C8476E" w:rsidRDefault="00EC73B7" w:rsidP="00EC73B7">
            <w:pPr>
              <w:spacing w:line="276" w:lineRule="auto"/>
              <w:jc w:val="center"/>
              <w:rPr>
                <w:szCs w:val="28"/>
              </w:rPr>
            </w:pPr>
            <w:ins w:id="184" w:author="Алена Куликова" w:date="2024-04-07T21:22:00Z" w16du:dateUtc="2024-04-07T18:22:00Z">
              <w:r w:rsidRPr="007E4FDA">
                <w:rPr>
                  <w:szCs w:val="28"/>
                </w:rPr>
                <w:t>+</w:t>
              </w:r>
            </w:ins>
            <w:del w:id="185" w:author="Алена Куликова" w:date="2024-04-07T21:22:00Z" w16du:dateUtc="2024-04-07T18:22:00Z">
              <w:r w:rsidRPr="00AC683C" w:rsidDel="003938EB">
                <w:rPr>
                  <w:szCs w:val="28"/>
                </w:rPr>
                <w:delText>Применимо</w:delText>
              </w:r>
            </w:del>
          </w:p>
        </w:tc>
      </w:tr>
      <w:tr w:rsidR="00EC73B7" w:rsidRPr="00F909B5" w14:paraId="0E51B6AE" w14:textId="77777777" w:rsidTr="003E1618">
        <w:trPr>
          <w:trHeight w:val="570"/>
          <w:trPrChange w:id="186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87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B1F1164" w14:textId="6D216243" w:rsidR="00EC73B7" w:rsidRPr="00EE0D15" w:rsidRDefault="00EC73B7" w:rsidP="00EC73B7">
            <w:pPr>
              <w:spacing w:line="276" w:lineRule="auto"/>
              <w:jc w:val="center"/>
              <w:rPr>
                <w:iCs/>
                <w:szCs w:val="28"/>
              </w:rPr>
            </w:pPr>
            <w:r>
              <w:t>ИАФ.2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88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1EAEBCA" w14:textId="4CDFDC02" w:rsidR="00EC73B7" w:rsidRPr="00EE0D15" w:rsidRDefault="00EC73B7" w:rsidP="00EC73B7">
            <w:pPr>
              <w:spacing w:line="276" w:lineRule="auto"/>
              <w:jc w:val="both"/>
              <w:rPr>
                <w:iCs/>
                <w:szCs w:val="28"/>
              </w:rPr>
            </w:pPr>
            <w: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89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C6482A5" w14:textId="3CF4714F" w:rsidR="00EC73B7" w:rsidRPr="00F909B5" w:rsidRDefault="00EC73B7" w:rsidP="00EC73B7">
            <w:pPr>
              <w:spacing w:line="276" w:lineRule="auto"/>
              <w:jc w:val="center"/>
              <w:rPr>
                <w:szCs w:val="28"/>
              </w:rPr>
            </w:pPr>
            <w:commentRangeStart w:id="190"/>
            <w:commentRangeStart w:id="191"/>
            <w:r>
              <w:t>+</w:t>
            </w:r>
            <w:commentRangeEnd w:id="190"/>
            <w:r>
              <w:rPr>
                <w:rStyle w:val="aff3"/>
              </w:rPr>
              <w:commentReference w:id="190"/>
            </w:r>
            <w:commentRangeEnd w:id="191"/>
            <w:r>
              <w:rPr>
                <w:rStyle w:val="aff3"/>
              </w:rPr>
              <w:commentReference w:id="191"/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92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5AD242D" w14:textId="491912F3" w:rsidR="00EC73B7" w:rsidRPr="00F909B5" w:rsidRDefault="00EC73B7" w:rsidP="00EC73B7">
            <w:pPr>
              <w:spacing w:line="276" w:lineRule="auto"/>
              <w:jc w:val="center"/>
              <w:rPr>
                <w:szCs w:val="28"/>
              </w:rPr>
            </w:pPr>
            <w:ins w:id="193" w:author="Алена Куликова" w:date="2024-04-07T21:22:00Z" w16du:dateUtc="2024-04-07T18:22:00Z">
              <w:r w:rsidRPr="007E4FDA">
                <w:rPr>
                  <w:szCs w:val="28"/>
                </w:rPr>
                <w:t>+</w:t>
              </w:r>
            </w:ins>
            <w:commentRangeStart w:id="194"/>
            <w:del w:id="195" w:author="Алена Куликова" w:date="2024-04-07T21:22:00Z" w16du:dateUtc="2024-04-07T18:22:00Z">
              <w:r w:rsidRPr="00AC683C" w:rsidDel="003938EB">
                <w:rPr>
                  <w:szCs w:val="28"/>
                </w:rPr>
                <w:delText>Применимо</w:delText>
              </w:r>
              <w:commentRangeEnd w:id="194"/>
              <w:r w:rsidDel="003938EB">
                <w:rPr>
                  <w:rStyle w:val="aff3"/>
                </w:rPr>
                <w:commentReference w:id="194"/>
              </w:r>
            </w:del>
          </w:p>
        </w:tc>
      </w:tr>
      <w:tr w:rsidR="00260452" w:rsidRPr="00F909B5" w14:paraId="40FBD1F2" w14:textId="77777777" w:rsidTr="003E1618">
        <w:trPr>
          <w:trHeight w:val="570"/>
          <w:trPrChange w:id="196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97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FD9ED13" w14:textId="34C39E53" w:rsidR="00260452" w:rsidRPr="00EE0D15" w:rsidRDefault="00260452" w:rsidP="00F477A3">
            <w:pPr>
              <w:spacing w:line="276" w:lineRule="auto"/>
              <w:jc w:val="center"/>
              <w:rPr>
                <w:iCs/>
                <w:szCs w:val="28"/>
              </w:rPr>
            </w:pPr>
            <w:r>
              <w:t>ИАФ.3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98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668F721" w14:textId="43081DCE" w:rsidR="00260452" w:rsidRPr="00EE0D15" w:rsidRDefault="00260452" w:rsidP="00260452">
            <w:pPr>
              <w:spacing w:line="276" w:lineRule="auto"/>
              <w:jc w:val="both"/>
              <w:rPr>
                <w:iCs/>
                <w:szCs w:val="28"/>
              </w:rPr>
            </w:pPr>
            <w: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99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3DD5EF7" w14:textId="08ABB394" w:rsidR="00260452" w:rsidRPr="00F909B5" w:rsidRDefault="00260452" w:rsidP="00F477A3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200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6E80D66D" w14:textId="77777777" w:rsidR="000D2F49" w:rsidRDefault="007F4860">
            <w:pPr>
              <w:spacing w:line="276" w:lineRule="auto"/>
              <w:jc w:val="both"/>
              <w:rPr>
                <w:ins w:id="201" w:author="Алена Куликова" w:date="2024-04-07T21:24:00Z" w16du:dateUtc="2024-04-07T18:24:00Z"/>
                <w:szCs w:val="28"/>
              </w:rPr>
            </w:pPr>
            <w:r>
              <w:rPr>
                <w:szCs w:val="28"/>
              </w:rPr>
              <w:t>Не</w:t>
            </w:r>
            <w:del w:id="202" w:author="Алена Куликова" w:date="2024-04-07T21:50:00Z" w16du:dateUtc="2024-04-07T18:50:00Z">
              <w:r w:rsidDel="00230CBA">
                <w:rPr>
                  <w:szCs w:val="28"/>
                </w:rPr>
                <w:delText xml:space="preserve"> </w:delText>
              </w:r>
            </w:del>
            <w:commentRangeStart w:id="203"/>
            <w:commentRangeStart w:id="204"/>
            <w:r>
              <w:rPr>
                <w:szCs w:val="28"/>
              </w:rPr>
              <w:t>применимо</w:t>
            </w:r>
            <w:commentRangeEnd w:id="203"/>
            <w:r w:rsidR="00C763FF">
              <w:rPr>
                <w:rStyle w:val="aff3"/>
              </w:rPr>
              <w:commentReference w:id="203"/>
            </w:r>
            <w:commentRangeEnd w:id="204"/>
            <w:r w:rsidR="002B0A42">
              <w:rPr>
                <w:rStyle w:val="aff3"/>
              </w:rPr>
              <w:commentReference w:id="204"/>
            </w:r>
            <w:ins w:id="205" w:author="Алена Куликова" w:date="2024-04-04T21:43:00Z" w16du:dateUtc="2024-04-04T18:43:00Z">
              <w:r w:rsidR="002B0A42">
                <w:rPr>
                  <w:szCs w:val="28"/>
                </w:rPr>
                <w:t>.</w:t>
              </w:r>
            </w:ins>
          </w:p>
          <w:p w14:paraId="5215F6B8" w14:textId="77777777" w:rsidR="000D2F49" w:rsidRDefault="000D2F49">
            <w:pPr>
              <w:spacing w:line="276" w:lineRule="auto"/>
              <w:jc w:val="both"/>
              <w:rPr>
                <w:ins w:id="206" w:author="Алена Куликова" w:date="2024-04-07T21:24:00Z" w16du:dateUtc="2024-04-07T18:24:00Z"/>
                <w:szCs w:val="28"/>
              </w:rPr>
            </w:pPr>
          </w:p>
          <w:p w14:paraId="4D25DF7E" w14:textId="7843C791" w:rsidR="00260452" w:rsidRPr="00F909B5" w:rsidRDefault="004E5BEA">
            <w:pPr>
              <w:spacing w:line="276" w:lineRule="auto"/>
              <w:jc w:val="both"/>
              <w:rPr>
                <w:szCs w:val="28"/>
              </w:rPr>
              <w:pPrChange w:id="207" w:author="Алена Куликова" w:date="2024-04-04T21:43:00Z" w16du:dateUtc="2024-04-04T18:43:00Z">
                <w:pPr>
                  <w:spacing w:line="276" w:lineRule="auto"/>
                  <w:jc w:val="center"/>
                </w:pPr>
              </w:pPrChange>
            </w:pPr>
            <w:ins w:id="208" w:author="Алена Куликова" w:date="2024-04-07T21:30:00Z" w16du:dateUtc="2024-04-07T18:30:00Z">
              <w:r w:rsidRPr="004E5BEA">
                <w:rPr>
                  <w:szCs w:val="28"/>
                </w:rPr>
                <w:t xml:space="preserve">ИСПДН предполагает работу в закрытых сетях, где доступ к данным осуществляется через проводные каналы связи. </w:t>
              </w:r>
            </w:ins>
          </w:p>
        </w:tc>
      </w:tr>
      <w:tr w:rsidR="00260452" w:rsidRPr="00F909B5" w14:paraId="3DC2DD6E" w14:textId="77777777" w:rsidTr="003E1618">
        <w:trPr>
          <w:trHeight w:val="570"/>
          <w:trPrChange w:id="209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10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7B1FD58" w14:textId="4F9DA4E7" w:rsidR="00260452" w:rsidRPr="00EE0D15" w:rsidRDefault="00260452" w:rsidP="00F477A3">
            <w:pPr>
              <w:spacing w:line="276" w:lineRule="auto"/>
              <w:jc w:val="center"/>
              <w:rPr>
                <w:iCs/>
                <w:szCs w:val="28"/>
              </w:rPr>
            </w:pPr>
            <w:r>
              <w:t>ИАФ.4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11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250D6F0" w14:textId="296C42F3" w:rsidR="00260452" w:rsidRPr="00EE0D15" w:rsidRDefault="00260452" w:rsidP="00260452">
            <w:pPr>
              <w:spacing w:line="276" w:lineRule="auto"/>
              <w:jc w:val="both"/>
              <w:rPr>
                <w:iCs/>
                <w:szCs w:val="28"/>
              </w:rPr>
            </w:pPr>
            <w:r>
              <w:t xml:space="preserve">Управление средствами аутентификации, в том числе хранение, </w:t>
            </w:r>
            <w:r>
              <w:lastRenderedPageBreak/>
              <w:t>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1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25270FC" w14:textId="3E14DA01" w:rsidR="00260452" w:rsidRPr="00F909B5" w:rsidRDefault="00260452" w:rsidP="00F477A3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21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492C2637" w14:textId="2534950C" w:rsidR="00260452" w:rsidRPr="00F909B5" w:rsidRDefault="00EC73B7" w:rsidP="00F477A3">
            <w:pPr>
              <w:spacing w:line="276" w:lineRule="auto"/>
              <w:jc w:val="center"/>
              <w:rPr>
                <w:szCs w:val="28"/>
              </w:rPr>
            </w:pPr>
            <w:ins w:id="214" w:author="Алена Куликова" w:date="2024-04-07T21:22:00Z" w16du:dateUtc="2024-04-07T18:22:00Z">
              <w:r>
                <w:rPr>
                  <w:szCs w:val="28"/>
                </w:rPr>
                <w:t>+</w:t>
              </w:r>
            </w:ins>
            <w:del w:id="215" w:author="Алена Куликова" w:date="2024-04-07T21:22:00Z" w16du:dateUtc="2024-04-07T18:22:00Z">
              <w:r w:rsidR="007F4860" w:rsidDel="00EC73B7">
                <w:rPr>
                  <w:szCs w:val="28"/>
                </w:rPr>
                <w:delText>Применимо</w:delText>
              </w:r>
            </w:del>
          </w:p>
        </w:tc>
      </w:tr>
      <w:tr w:rsidR="00260452" w:rsidRPr="00F909B5" w14:paraId="76E858A7" w14:textId="77777777" w:rsidTr="003E1618">
        <w:trPr>
          <w:trHeight w:val="855"/>
          <w:trPrChange w:id="216" w:author="Алена Куликова" w:date="2024-04-07T21:32:00Z" w16du:dateUtc="2024-04-07T18:32:00Z">
            <w:trPr>
              <w:trHeight w:val="855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17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7B58971" w14:textId="6DCC0815" w:rsidR="00260452" w:rsidRPr="00EE0D15" w:rsidRDefault="00260452" w:rsidP="00F477A3">
            <w:pPr>
              <w:spacing w:line="276" w:lineRule="auto"/>
              <w:jc w:val="center"/>
              <w:rPr>
                <w:iCs/>
                <w:szCs w:val="28"/>
              </w:rPr>
            </w:pPr>
            <w:r>
              <w:t>ИАФ.5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18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A66B502" w14:textId="39513952" w:rsidR="00260452" w:rsidRPr="00EE0D15" w:rsidRDefault="00260452" w:rsidP="00260452">
            <w:pPr>
              <w:spacing w:line="276" w:lineRule="auto"/>
              <w:jc w:val="both"/>
              <w:rPr>
                <w:iCs/>
                <w:szCs w:val="28"/>
              </w:rPr>
            </w:pPr>
            <w:r>
              <w:t xml:space="preserve">Защита обратной связи при вводе </w:t>
            </w:r>
            <w:proofErr w:type="spellStart"/>
            <w:r>
              <w:t>аутентификационной</w:t>
            </w:r>
            <w:proofErr w:type="spellEnd"/>
            <w:r>
              <w:t xml:space="preserve"> информации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19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13AB212" w14:textId="40FC3CC4" w:rsidR="00260452" w:rsidRPr="00F909B5" w:rsidRDefault="00260452" w:rsidP="00F477A3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220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73D614C9" w14:textId="6E97633C" w:rsidR="00260452" w:rsidRPr="00F909B5" w:rsidRDefault="00BB2069" w:rsidP="00F477A3">
            <w:pPr>
              <w:spacing w:line="276" w:lineRule="auto"/>
              <w:jc w:val="center"/>
              <w:rPr>
                <w:szCs w:val="28"/>
              </w:rPr>
            </w:pPr>
            <w:ins w:id="221" w:author="Алена Куликова" w:date="2024-04-07T21:20:00Z" w16du:dateUtc="2024-04-07T18:20:00Z">
              <w:r>
                <w:rPr>
                  <w:szCs w:val="28"/>
                </w:rPr>
                <w:t>+</w:t>
              </w:r>
            </w:ins>
            <w:del w:id="222" w:author="Алена Куликова" w:date="2024-04-07T21:20:00Z" w16du:dateUtc="2024-04-07T18:20:00Z">
              <w:r w:rsidR="007F4860" w:rsidDel="00BB2069">
                <w:rPr>
                  <w:szCs w:val="28"/>
                </w:rPr>
                <w:delText>Применимо</w:delText>
              </w:r>
            </w:del>
          </w:p>
        </w:tc>
      </w:tr>
      <w:tr w:rsidR="00260452" w:rsidRPr="00F909B5" w14:paraId="760C6D23" w14:textId="77777777" w:rsidTr="003E1618">
        <w:trPr>
          <w:trHeight w:val="270"/>
          <w:trPrChange w:id="223" w:author="Алена Куликова" w:date="2024-04-07T21:32:00Z" w16du:dateUtc="2024-04-07T18:32:00Z">
            <w:trPr>
              <w:trHeight w:val="2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PrChange w:id="224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A9E05C3" w14:textId="475F097C" w:rsidR="00260452" w:rsidRPr="00EE0D15" w:rsidRDefault="00260452" w:rsidP="00F477A3">
            <w:pPr>
              <w:spacing w:line="276" w:lineRule="auto"/>
              <w:jc w:val="center"/>
              <w:rPr>
                <w:iCs/>
                <w:szCs w:val="28"/>
              </w:rPr>
            </w:pPr>
            <w:r>
              <w:t>ИАФ.6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PrChange w:id="225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5BE3AC7" w14:textId="7C10DED8" w:rsidR="00260452" w:rsidRPr="00EE0D15" w:rsidRDefault="00260452" w:rsidP="00260452">
            <w:pPr>
              <w:spacing w:line="276" w:lineRule="auto"/>
              <w:jc w:val="both"/>
              <w:rPr>
                <w:iCs/>
                <w:szCs w:val="28"/>
              </w:rPr>
            </w:pPr>
            <w: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PrChange w:id="226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DE1AA80" w14:textId="27B41454" w:rsidR="00260452" w:rsidRPr="00F909B5" w:rsidRDefault="00260452" w:rsidP="00F477A3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227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6F929C1A" w14:textId="77777777" w:rsidR="00CB4663" w:rsidRDefault="007F4860">
            <w:pPr>
              <w:spacing w:line="276" w:lineRule="auto"/>
              <w:jc w:val="both"/>
              <w:rPr>
                <w:ins w:id="228" w:author="Алена Куликова" w:date="2024-04-07T21:24:00Z" w16du:dateUtc="2024-04-07T18:24:00Z"/>
                <w:szCs w:val="28"/>
              </w:rPr>
            </w:pPr>
            <w:r>
              <w:rPr>
                <w:szCs w:val="28"/>
              </w:rPr>
              <w:t>Не</w:t>
            </w:r>
            <w:del w:id="229" w:author="Алена Куликова" w:date="2024-04-07T21:50:00Z" w16du:dateUtc="2024-04-07T18:50:00Z">
              <w:r w:rsidDel="00230CBA">
                <w:rPr>
                  <w:szCs w:val="28"/>
                </w:rPr>
                <w:delText xml:space="preserve"> </w:delText>
              </w:r>
            </w:del>
            <w:commentRangeStart w:id="230"/>
            <w:commentRangeStart w:id="231"/>
            <w:r>
              <w:rPr>
                <w:szCs w:val="28"/>
              </w:rPr>
              <w:t>применимо</w:t>
            </w:r>
            <w:commentRangeEnd w:id="230"/>
            <w:r w:rsidR="00C763FF">
              <w:rPr>
                <w:rStyle w:val="aff3"/>
              </w:rPr>
              <w:commentReference w:id="230"/>
            </w:r>
            <w:commentRangeEnd w:id="231"/>
            <w:r w:rsidR="002B0A42">
              <w:rPr>
                <w:rStyle w:val="aff3"/>
              </w:rPr>
              <w:commentReference w:id="231"/>
            </w:r>
            <w:ins w:id="232" w:author="Алена Куликова" w:date="2024-04-04T21:45:00Z" w16du:dateUtc="2024-04-04T18:45:00Z">
              <w:r w:rsidR="002B0A42">
                <w:rPr>
                  <w:szCs w:val="28"/>
                </w:rPr>
                <w:t xml:space="preserve">. </w:t>
              </w:r>
            </w:ins>
          </w:p>
          <w:p w14:paraId="369E2F4B" w14:textId="77777777" w:rsidR="000D2F49" w:rsidRDefault="000D2F49">
            <w:pPr>
              <w:spacing w:line="276" w:lineRule="auto"/>
              <w:jc w:val="both"/>
              <w:rPr>
                <w:ins w:id="233" w:author="Алена Куликова" w:date="2024-04-07T21:24:00Z" w16du:dateUtc="2024-04-07T18:24:00Z"/>
                <w:szCs w:val="28"/>
              </w:rPr>
            </w:pPr>
          </w:p>
          <w:p w14:paraId="5EBF9037" w14:textId="7AA0BA73" w:rsidR="00260452" w:rsidRPr="00F909B5" w:rsidRDefault="00DF1C58">
            <w:pPr>
              <w:spacing w:line="276" w:lineRule="auto"/>
              <w:jc w:val="both"/>
              <w:rPr>
                <w:szCs w:val="28"/>
              </w:rPr>
              <w:pPrChange w:id="234" w:author="Алена Куликова" w:date="2024-04-04T21:45:00Z" w16du:dateUtc="2024-04-04T18:45:00Z">
                <w:pPr>
                  <w:spacing w:line="276" w:lineRule="auto"/>
                  <w:jc w:val="center"/>
                </w:pPr>
              </w:pPrChange>
            </w:pPr>
            <w:ins w:id="235" w:author="Алена Куликова" w:date="2024-04-07T21:49:00Z" w16du:dateUtc="2024-04-07T18:49:00Z">
              <w:r w:rsidRPr="00DF1C58">
                <w:rPr>
                  <w:szCs w:val="28"/>
                </w:rPr>
                <w:t>ИСПДН требует строгого контроля доступа к данным и исключения возможности несанкционированного доступа</w:t>
              </w:r>
            </w:ins>
            <w:ins w:id="236" w:author="Алена Куликова" w:date="2024-04-07T21:24:00Z" w16du:dateUtc="2024-04-07T18:24:00Z">
              <w:r w:rsidR="00FD276E" w:rsidRPr="00FD276E">
                <w:rPr>
                  <w:szCs w:val="28"/>
                </w:rPr>
                <w:t>.</w:t>
              </w:r>
            </w:ins>
            <w:ins w:id="237" w:author="Алена Куликова" w:date="2024-04-07T21:52:00Z" w16du:dateUtc="2024-04-07T18:52:00Z">
              <w:r w:rsidR="0006061C">
                <w:rPr>
                  <w:szCs w:val="28"/>
                </w:rPr>
                <w:t xml:space="preserve"> </w:t>
              </w:r>
              <w:r w:rsidR="0006061C" w:rsidRPr="0006061C">
                <w:rPr>
                  <w:szCs w:val="28"/>
                </w:rPr>
                <w:t>Технологии беспроводного доступа могут создать риски безопасности, такие как возможность перехвата данных или несанкционированного подключения к сети.</w:t>
              </w:r>
            </w:ins>
          </w:p>
        </w:tc>
      </w:tr>
      <w:tr w:rsidR="00BB2069" w:rsidRPr="00F909B5" w14:paraId="38DFEE17" w14:textId="77777777" w:rsidTr="003E1618">
        <w:trPr>
          <w:trHeight w:val="300"/>
          <w:trPrChange w:id="238" w:author="Алена Куликова" w:date="2024-04-07T21:32:00Z" w16du:dateUtc="2024-04-07T18:32:00Z">
            <w:trPr>
              <w:trHeight w:val="30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39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5C3CBC7" w14:textId="6943444F" w:rsidR="00BB2069" w:rsidRPr="00EE0D15" w:rsidRDefault="00BB2069" w:rsidP="00BB2069">
            <w:pPr>
              <w:spacing w:line="276" w:lineRule="auto"/>
              <w:jc w:val="center"/>
              <w:rPr>
                <w:iCs/>
                <w:szCs w:val="28"/>
              </w:rPr>
            </w:pPr>
            <w:r>
              <w:t>УПД.1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40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36D7911" w14:textId="4553FCCC" w:rsidR="00BB2069" w:rsidRPr="00EE0D15" w:rsidRDefault="00BB2069" w:rsidP="00BB2069">
            <w:pPr>
              <w:spacing w:line="276" w:lineRule="auto"/>
              <w:jc w:val="both"/>
              <w:rPr>
                <w:iCs/>
                <w:szCs w:val="28"/>
              </w:rPr>
            </w:pPr>
            <w:r>
              <w:t xml:space="preserve">Управление (заведение, активация, блокирование и уничтожение) учетными записями пользователей, в том числе внешних </w:t>
            </w:r>
            <w:r>
              <w:lastRenderedPageBreak/>
              <w:t>пользователей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41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9CA70F8" w14:textId="2C28F87F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42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D7B28FB" w14:textId="17C4924B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243" w:author="Алена Куликова" w:date="2024-04-07T21:20:00Z" w16du:dateUtc="2024-04-07T18:20:00Z">
              <w:r w:rsidRPr="00F003F4">
                <w:rPr>
                  <w:szCs w:val="28"/>
                </w:rPr>
                <w:t>+</w:t>
              </w:r>
            </w:ins>
            <w:del w:id="244" w:author="Алена Куликова" w:date="2024-04-07T21:20:00Z" w16du:dateUtc="2024-04-07T18:20:00Z">
              <w:r w:rsidRPr="00745B70" w:rsidDel="005D03CF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1525405D" w14:textId="77777777" w:rsidTr="003E1618">
        <w:trPr>
          <w:trHeight w:val="570"/>
          <w:trPrChange w:id="245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46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1BDB815" w14:textId="54A06EF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УПД.2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47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64BBB4B" w14:textId="42160429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48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25D18E6" w14:textId="3AD1E8D1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49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942DD00" w14:textId="3A4D3DD7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250" w:author="Алена Куликова" w:date="2024-04-07T21:20:00Z" w16du:dateUtc="2024-04-07T18:20:00Z">
              <w:r w:rsidRPr="00F003F4">
                <w:rPr>
                  <w:szCs w:val="28"/>
                </w:rPr>
                <w:t>+</w:t>
              </w:r>
            </w:ins>
            <w:del w:id="251" w:author="Алена Куликова" w:date="2024-04-07T21:20:00Z" w16du:dateUtc="2024-04-07T18:20:00Z">
              <w:r w:rsidRPr="00745B70" w:rsidDel="005D03CF">
                <w:rPr>
                  <w:szCs w:val="28"/>
                </w:rPr>
                <w:delText>Применимо</w:delText>
              </w:r>
            </w:del>
          </w:p>
        </w:tc>
      </w:tr>
      <w:tr w:rsidR="00260452" w:rsidRPr="00F909B5" w14:paraId="0CCB1F15" w14:textId="77777777" w:rsidTr="003E1618">
        <w:trPr>
          <w:trHeight w:val="570"/>
          <w:trPrChange w:id="25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5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122F0E6" w14:textId="29CD61D4" w:rsidR="00260452" w:rsidRPr="00F909B5" w:rsidRDefault="00260452" w:rsidP="00F477A3">
            <w:pPr>
              <w:spacing w:line="276" w:lineRule="auto"/>
              <w:jc w:val="center"/>
              <w:rPr>
                <w:szCs w:val="28"/>
              </w:rPr>
            </w:pPr>
            <w:r>
              <w:t>УПД.3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5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4807B79" w14:textId="61AA81DE" w:rsidR="00260452" w:rsidRPr="00F909B5" w:rsidRDefault="00260452" w:rsidP="00260452">
            <w:pPr>
              <w:spacing w:line="276" w:lineRule="auto"/>
              <w:jc w:val="both"/>
              <w:rPr>
                <w:szCs w:val="28"/>
              </w:rPr>
            </w:pPr>
            <w: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5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00DBB95" w14:textId="21DD7B1C" w:rsidR="00260452" w:rsidRPr="00F909B5" w:rsidRDefault="00260452" w:rsidP="00F477A3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25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3C84565A" w14:textId="77777777" w:rsidR="009B4F0F" w:rsidRDefault="007F4860">
            <w:pPr>
              <w:spacing w:line="276" w:lineRule="auto"/>
              <w:jc w:val="both"/>
              <w:rPr>
                <w:ins w:id="257" w:author="Алена Куликова" w:date="2024-04-07T21:25:00Z" w16du:dateUtc="2024-04-07T18:25:00Z"/>
                <w:szCs w:val="28"/>
              </w:rPr>
            </w:pPr>
            <w:commentRangeStart w:id="258"/>
            <w:commentRangeStart w:id="259"/>
            <w:r>
              <w:rPr>
                <w:szCs w:val="28"/>
              </w:rPr>
              <w:t>Не</w:t>
            </w:r>
            <w:commentRangeEnd w:id="258"/>
            <w:r w:rsidR="00C763FF">
              <w:rPr>
                <w:rStyle w:val="aff3"/>
              </w:rPr>
              <w:commentReference w:id="258"/>
            </w:r>
            <w:commentRangeEnd w:id="259"/>
            <w:r w:rsidR="002B0A42">
              <w:rPr>
                <w:rStyle w:val="aff3"/>
              </w:rPr>
              <w:commentReference w:id="259"/>
            </w:r>
            <w:del w:id="260" w:author="Алена Куликова" w:date="2024-04-07T21:52:00Z" w16du:dateUtc="2024-04-07T18:52:00Z">
              <w:r w:rsidDel="0006061C">
                <w:rPr>
                  <w:szCs w:val="28"/>
                </w:rPr>
                <w:delText xml:space="preserve"> </w:delText>
              </w:r>
            </w:del>
            <w:r>
              <w:rPr>
                <w:szCs w:val="28"/>
              </w:rPr>
              <w:t>применимо</w:t>
            </w:r>
            <w:ins w:id="261" w:author="Алена Куликова" w:date="2024-04-04T21:47:00Z" w16du:dateUtc="2024-04-04T18:47:00Z">
              <w:r w:rsidR="002B0A42">
                <w:rPr>
                  <w:szCs w:val="28"/>
                </w:rPr>
                <w:t xml:space="preserve">. </w:t>
              </w:r>
            </w:ins>
          </w:p>
          <w:p w14:paraId="32139728" w14:textId="77777777" w:rsidR="009B4F0F" w:rsidRDefault="009B4F0F">
            <w:pPr>
              <w:spacing w:line="276" w:lineRule="auto"/>
              <w:jc w:val="both"/>
              <w:rPr>
                <w:ins w:id="262" w:author="Алена Куликова" w:date="2024-04-07T21:25:00Z" w16du:dateUtc="2024-04-07T18:25:00Z"/>
                <w:szCs w:val="28"/>
              </w:rPr>
            </w:pPr>
          </w:p>
          <w:p w14:paraId="6F78EA8D" w14:textId="37B874FE" w:rsidR="00260452" w:rsidRPr="00F909B5" w:rsidRDefault="00230CBA">
            <w:pPr>
              <w:spacing w:line="276" w:lineRule="auto"/>
              <w:jc w:val="both"/>
              <w:rPr>
                <w:szCs w:val="28"/>
              </w:rPr>
              <w:pPrChange w:id="263" w:author="Алена Куликова" w:date="2024-04-04T21:47:00Z" w16du:dateUtc="2024-04-04T18:47:00Z">
                <w:pPr>
                  <w:spacing w:line="276" w:lineRule="auto"/>
                  <w:jc w:val="center"/>
                </w:pPr>
              </w:pPrChange>
            </w:pPr>
            <w:ins w:id="264" w:author="Алена Куликова" w:date="2024-04-07T21:50:00Z" w16du:dateUtc="2024-04-07T18:50:00Z">
              <w:r w:rsidRPr="00230CBA">
                <w:rPr>
                  <w:szCs w:val="28"/>
                </w:rPr>
                <w:t>ИСПДН требует строгого контроля доступа к данным и исключения возможности несанкционированного доступа</w:t>
              </w:r>
            </w:ins>
            <w:ins w:id="265" w:author="Алена Куликова" w:date="2024-04-07T21:25:00Z" w16du:dateUtc="2024-04-07T18:25:00Z">
              <w:r w:rsidR="009B4F0F">
                <w:rPr>
                  <w:szCs w:val="28"/>
                </w:rPr>
                <w:t>.</w:t>
              </w:r>
            </w:ins>
            <w:ins w:id="266" w:author="Алена Куликова" w:date="2024-04-07T21:52:00Z" w16du:dateUtc="2024-04-07T18:52:00Z">
              <w:r w:rsidR="0006061C">
                <w:rPr>
                  <w:szCs w:val="28"/>
                </w:rPr>
                <w:t xml:space="preserve"> </w:t>
              </w:r>
              <w:r w:rsidR="0006061C" w:rsidRPr="0006061C">
                <w:rPr>
                  <w:szCs w:val="28"/>
                </w:rPr>
                <w:t>Технологии беспроводного доступа могут создать риски безопасности, такие как возможность перехвата данных или несанкционированного подключения к сети</w:t>
              </w:r>
              <w:r w:rsidR="0006061C">
                <w:rPr>
                  <w:szCs w:val="28"/>
                </w:rPr>
                <w:t>.</w:t>
              </w:r>
            </w:ins>
          </w:p>
        </w:tc>
      </w:tr>
      <w:tr w:rsidR="00BB2069" w:rsidRPr="00F909B5" w14:paraId="1A5BE8DD" w14:textId="77777777" w:rsidTr="003E1618">
        <w:trPr>
          <w:trHeight w:val="570"/>
          <w:trPrChange w:id="267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68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31FD3D4" w14:textId="472EDE07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УПД.4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69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70E6074" w14:textId="65450DD8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70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D972651" w14:textId="48C8AB33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71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0AA5EC03" w14:textId="6FBF27A7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272" w:author="Алена Куликова" w:date="2024-04-07T21:20:00Z" w16du:dateUtc="2024-04-07T18:20:00Z">
              <w:r w:rsidRPr="007E0393">
                <w:rPr>
                  <w:szCs w:val="28"/>
                </w:rPr>
                <w:t>+</w:t>
              </w:r>
            </w:ins>
            <w:del w:id="273" w:author="Алена Куликова" w:date="2024-04-07T21:20:00Z" w16du:dateUtc="2024-04-07T18:20:00Z">
              <w:r w:rsidDel="00694938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4FEB2562" w14:textId="77777777" w:rsidTr="003E1618">
        <w:trPr>
          <w:trHeight w:val="570"/>
          <w:trPrChange w:id="274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75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3011B7C" w14:textId="6C088E7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УПД.5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76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C883C89" w14:textId="2530FC66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77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1874177" w14:textId="555CAF0C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78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CE74912" w14:textId="1116BD1B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279" w:author="Алена Куликова" w:date="2024-04-07T21:20:00Z" w16du:dateUtc="2024-04-07T18:20:00Z">
              <w:r w:rsidRPr="007E0393">
                <w:rPr>
                  <w:szCs w:val="28"/>
                </w:rPr>
                <w:t>+</w:t>
              </w:r>
            </w:ins>
            <w:del w:id="280" w:author="Алена Куликова" w:date="2024-04-07T21:20:00Z" w16du:dateUtc="2024-04-07T18:20:00Z">
              <w:r w:rsidRPr="002A4ACE" w:rsidDel="00694938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7B95CA06" w14:textId="77777777" w:rsidTr="003E1618">
        <w:trPr>
          <w:trHeight w:val="570"/>
          <w:trPrChange w:id="281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82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B060589" w14:textId="1F4ED9A8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УПД.6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83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10EFF96" w14:textId="634FA23B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84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76FD46A" w14:textId="5FB4524C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85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834C5D1" w14:textId="25F89287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286" w:author="Алена Куликова" w:date="2024-04-07T21:20:00Z" w16du:dateUtc="2024-04-07T18:20:00Z">
              <w:r w:rsidRPr="007E0393">
                <w:rPr>
                  <w:szCs w:val="28"/>
                </w:rPr>
                <w:t>+</w:t>
              </w:r>
            </w:ins>
            <w:del w:id="287" w:author="Алена Куликова" w:date="2024-04-07T21:20:00Z" w16du:dateUtc="2024-04-07T18:20:00Z">
              <w:r w:rsidRPr="002A4ACE" w:rsidDel="00694938">
                <w:rPr>
                  <w:szCs w:val="28"/>
                </w:rPr>
                <w:delText>Применимо</w:delText>
              </w:r>
            </w:del>
          </w:p>
        </w:tc>
      </w:tr>
      <w:tr w:rsidR="00426E0D" w:rsidRPr="00F909B5" w14:paraId="60D43919" w14:textId="77777777" w:rsidTr="003E1618">
        <w:trPr>
          <w:trHeight w:val="570"/>
          <w:trPrChange w:id="288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89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C7445FC" w14:textId="2F00B4E9" w:rsidR="00426E0D" w:rsidRPr="00F909B5" w:rsidRDefault="00426E0D" w:rsidP="00426E0D">
            <w:pPr>
              <w:spacing w:line="276" w:lineRule="auto"/>
              <w:jc w:val="center"/>
              <w:rPr>
                <w:szCs w:val="28"/>
              </w:rPr>
            </w:pPr>
            <w:r>
              <w:t>УПД.7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90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3ADAD7C" w14:textId="010F8EB9" w:rsidR="00426E0D" w:rsidRPr="00F909B5" w:rsidRDefault="00426E0D" w:rsidP="00426E0D">
            <w:pPr>
              <w:spacing w:line="276" w:lineRule="auto"/>
              <w:jc w:val="both"/>
              <w:rPr>
                <w:szCs w:val="28"/>
              </w:rPr>
            </w:pPr>
            <w: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91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8E55F30" w14:textId="521B5997" w:rsidR="00426E0D" w:rsidRPr="00F909B5" w:rsidRDefault="00426E0D" w:rsidP="00426E0D">
            <w:pPr>
              <w:spacing w:line="276" w:lineRule="auto"/>
              <w:jc w:val="center"/>
              <w:rPr>
                <w:szCs w:val="28"/>
              </w:rPr>
            </w:pPr>
            <w:ins w:id="292" w:author="Admin" w:date="2024-04-02T10:51:00Z">
              <w:del w:id="293" w:author="Алена Куликова" w:date="2024-04-07T21:12:00Z" w16du:dateUtc="2024-04-07T18:12:00Z">
                <w:r w:rsidDel="004328ED">
                  <w:rPr>
                    <w:szCs w:val="28"/>
                  </w:rPr>
                  <w:delText>-</w:delText>
                </w:r>
              </w:del>
            </w:ins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94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28198EB" w14:textId="64DCC038" w:rsidR="00426E0D" w:rsidRPr="00F909B5" w:rsidRDefault="00426E0D" w:rsidP="00426E0D">
            <w:pPr>
              <w:spacing w:line="276" w:lineRule="auto"/>
              <w:jc w:val="center"/>
              <w:rPr>
                <w:szCs w:val="28"/>
              </w:rPr>
            </w:pPr>
            <w:del w:id="295" w:author="Алена Куликова" w:date="2024-04-04T21:49:00Z" w16du:dateUtc="2024-04-04T18:49:00Z">
              <w:r w:rsidRPr="002A4ACE" w:rsidDel="004E727A">
                <w:rPr>
                  <w:szCs w:val="28"/>
                </w:rPr>
                <w:delText>Применимо</w:delText>
              </w:r>
            </w:del>
          </w:p>
        </w:tc>
      </w:tr>
      <w:tr w:rsidR="00426E0D" w:rsidRPr="00F909B5" w14:paraId="1279331D" w14:textId="77777777" w:rsidTr="003E1618">
        <w:trPr>
          <w:trHeight w:val="570"/>
          <w:trPrChange w:id="296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97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89F6A18" w14:textId="49290EEF" w:rsidR="00426E0D" w:rsidRPr="00F909B5" w:rsidRDefault="00426E0D" w:rsidP="00426E0D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УПД.8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98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6B5F7C8" w14:textId="4CE30827" w:rsidR="00426E0D" w:rsidRPr="00F909B5" w:rsidRDefault="00426E0D" w:rsidP="00426E0D">
            <w:pPr>
              <w:spacing w:line="276" w:lineRule="auto"/>
              <w:jc w:val="both"/>
              <w:rPr>
                <w:szCs w:val="28"/>
              </w:rPr>
            </w:pPr>
            <w: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299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DEF7E10" w14:textId="7E48DD07" w:rsidR="00426E0D" w:rsidRPr="00F909B5" w:rsidRDefault="00426E0D" w:rsidP="00426E0D">
            <w:pPr>
              <w:spacing w:line="276" w:lineRule="auto"/>
              <w:jc w:val="center"/>
              <w:rPr>
                <w:szCs w:val="28"/>
              </w:rPr>
            </w:pPr>
            <w:ins w:id="300" w:author="Admin" w:date="2024-04-02T10:51:00Z">
              <w:del w:id="301" w:author="Алена Куликова" w:date="2024-04-07T21:12:00Z" w16du:dateUtc="2024-04-07T18:12:00Z">
                <w:r w:rsidDel="004328ED">
                  <w:rPr>
                    <w:szCs w:val="28"/>
                  </w:rPr>
                  <w:delText>-</w:delText>
                </w:r>
              </w:del>
            </w:ins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02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7C3ED73" w14:textId="03C70A07" w:rsidR="00426E0D" w:rsidRPr="00F909B5" w:rsidRDefault="00426E0D" w:rsidP="00426E0D">
            <w:pPr>
              <w:spacing w:line="276" w:lineRule="auto"/>
              <w:jc w:val="center"/>
              <w:rPr>
                <w:szCs w:val="28"/>
              </w:rPr>
            </w:pPr>
            <w:del w:id="303" w:author="Алена Куликова" w:date="2024-04-04T21:49:00Z" w16du:dateUtc="2024-04-04T18:49:00Z">
              <w:r w:rsidRPr="002A4ACE" w:rsidDel="004E727A">
                <w:rPr>
                  <w:szCs w:val="28"/>
                </w:rPr>
                <w:delText>Применимо</w:delText>
              </w:r>
            </w:del>
          </w:p>
        </w:tc>
      </w:tr>
      <w:tr w:rsidR="00426E0D" w:rsidRPr="00F909B5" w14:paraId="3DB2FBEC" w14:textId="77777777" w:rsidTr="003E1618">
        <w:trPr>
          <w:trHeight w:val="570"/>
          <w:trPrChange w:id="304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05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B23D3BD" w14:textId="472EBAD2" w:rsidR="00426E0D" w:rsidRPr="00F909B5" w:rsidRDefault="00426E0D" w:rsidP="00426E0D">
            <w:pPr>
              <w:spacing w:line="276" w:lineRule="auto"/>
              <w:jc w:val="center"/>
              <w:rPr>
                <w:szCs w:val="28"/>
              </w:rPr>
            </w:pPr>
            <w:r>
              <w:t>УПД.9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06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87EDEE3" w14:textId="3CBC9BCF" w:rsidR="00426E0D" w:rsidRPr="00F909B5" w:rsidRDefault="00426E0D" w:rsidP="00426E0D">
            <w:pPr>
              <w:spacing w:line="276" w:lineRule="auto"/>
              <w:jc w:val="both"/>
              <w:rPr>
                <w:szCs w:val="28"/>
              </w:rPr>
            </w:pPr>
            <w: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07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6399383" w14:textId="4C545A51" w:rsidR="00426E0D" w:rsidRPr="00F909B5" w:rsidRDefault="00426E0D" w:rsidP="00426E0D">
            <w:pPr>
              <w:spacing w:line="276" w:lineRule="auto"/>
              <w:jc w:val="center"/>
              <w:rPr>
                <w:szCs w:val="28"/>
              </w:rPr>
            </w:pPr>
            <w:ins w:id="308" w:author="Admin" w:date="2024-04-02T10:51:00Z">
              <w:del w:id="309" w:author="Алена Куликова" w:date="2024-04-07T21:12:00Z" w16du:dateUtc="2024-04-07T18:12:00Z">
                <w:r w:rsidDel="004328ED">
                  <w:rPr>
                    <w:szCs w:val="28"/>
                  </w:rPr>
                  <w:delText>-</w:delText>
                </w:r>
              </w:del>
            </w:ins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10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9DCFBC1" w14:textId="05D84E51" w:rsidR="00426E0D" w:rsidRPr="00F909B5" w:rsidRDefault="00426E0D" w:rsidP="00426E0D">
            <w:pPr>
              <w:spacing w:line="276" w:lineRule="auto"/>
              <w:jc w:val="center"/>
              <w:rPr>
                <w:szCs w:val="28"/>
              </w:rPr>
            </w:pPr>
            <w:del w:id="311" w:author="Алена Куликова" w:date="2024-04-04T21:49:00Z" w16du:dateUtc="2024-04-04T18:49:00Z">
              <w:r w:rsidRPr="002A4ACE" w:rsidDel="004E727A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26ED1911" w14:textId="77777777" w:rsidTr="003E1618">
        <w:trPr>
          <w:trHeight w:val="570"/>
          <w:trPrChange w:id="31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1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6775A4A" w14:textId="66C1D58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УПД.10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1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BCF7C48" w14:textId="2AB218C3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1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1DFC739" w14:textId="23C61FE1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1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0EAB34A" w14:textId="0DB73B5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317" w:author="Алена Куликова" w:date="2024-04-07T21:20:00Z" w16du:dateUtc="2024-04-07T18:20:00Z">
              <w:r w:rsidRPr="00D12E5D">
                <w:rPr>
                  <w:szCs w:val="28"/>
                </w:rPr>
                <w:t>+</w:t>
              </w:r>
            </w:ins>
            <w:del w:id="318" w:author="Алена Куликова" w:date="2024-04-07T21:20:00Z" w16du:dateUtc="2024-04-07T18:20:00Z">
              <w:r w:rsidRPr="002A4ACE" w:rsidDel="00460361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7BB9284A" w14:textId="77777777" w:rsidTr="003E1618">
        <w:trPr>
          <w:trHeight w:val="570"/>
          <w:trPrChange w:id="319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20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0E76C54" w14:textId="352910E1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УПД.11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21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933B378" w14:textId="0D6CAC09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2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F790498" w14:textId="02C1AE4B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2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0B21AC0" w14:textId="6ABDE32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324" w:author="Алена Куликова" w:date="2024-04-07T21:20:00Z" w16du:dateUtc="2024-04-07T18:20:00Z">
              <w:r w:rsidRPr="00D12E5D">
                <w:rPr>
                  <w:szCs w:val="28"/>
                </w:rPr>
                <w:t>+</w:t>
              </w:r>
            </w:ins>
            <w:del w:id="325" w:author="Алена Куликова" w:date="2024-04-07T21:20:00Z" w16du:dateUtc="2024-04-07T18:20:00Z">
              <w:r w:rsidRPr="002A4ACE" w:rsidDel="00460361">
                <w:rPr>
                  <w:szCs w:val="28"/>
                </w:rPr>
                <w:delText>Применимо</w:delText>
              </w:r>
            </w:del>
          </w:p>
        </w:tc>
      </w:tr>
      <w:tr w:rsidR="007F4860" w:rsidRPr="00F909B5" w14:paraId="45A2DEE2" w14:textId="77777777" w:rsidTr="003E1618">
        <w:trPr>
          <w:trHeight w:val="570"/>
          <w:trPrChange w:id="326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27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B51D4E1" w14:textId="03795F1C" w:rsidR="007F4860" w:rsidRPr="00F909B5" w:rsidRDefault="007F4860" w:rsidP="00F477A3">
            <w:pPr>
              <w:spacing w:line="276" w:lineRule="auto"/>
              <w:jc w:val="center"/>
              <w:rPr>
                <w:szCs w:val="28"/>
              </w:rPr>
            </w:pPr>
            <w:r>
              <w:t>УПД.12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28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D6074D6" w14:textId="1D109BC8" w:rsidR="007F4860" w:rsidRPr="00F909B5" w:rsidRDefault="007F4860" w:rsidP="007F4860">
            <w:pPr>
              <w:spacing w:line="276" w:lineRule="auto"/>
              <w:jc w:val="both"/>
              <w:rPr>
                <w:szCs w:val="28"/>
              </w:rPr>
            </w:pPr>
            <w:r>
              <w:t xml:space="preserve">Поддержка и сохранение атрибутов безопасности (меток </w:t>
            </w:r>
            <w:r>
              <w:lastRenderedPageBreak/>
              <w:t>безопасности), связанных с информацией в процессе ее хранения и обработки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29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86EF8F3" w14:textId="77777777" w:rsidR="007F4860" w:rsidRPr="00F909B5" w:rsidRDefault="007F4860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30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4517FDC" w14:textId="71D880C2" w:rsidR="007F4860" w:rsidRPr="00F909B5" w:rsidRDefault="007F4860" w:rsidP="00F477A3">
            <w:pPr>
              <w:spacing w:line="276" w:lineRule="auto"/>
              <w:jc w:val="center"/>
              <w:rPr>
                <w:szCs w:val="28"/>
              </w:rPr>
            </w:pPr>
            <w:del w:id="331" w:author="Алена Куликова" w:date="2024-04-07T21:08:00Z" w16du:dateUtc="2024-04-07T18:08:00Z">
              <w:r w:rsidRPr="002A4ACE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4BDD70DA" w14:textId="77777777" w:rsidTr="003E1618">
        <w:trPr>
          <w:trHeight w:val="570"/>
          <w:trPrChange w:id="33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3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44D5447" w14:textId="624260B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УПД.13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3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5A6E8E7" w14:textId="2134F836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3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F41E034" w14:textId="5B482586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3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D42EF27" w14:textId="48D4664F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337" w:author="Алена Куликова" w:date="2024-04-07T21:20:00Z" w16du:dateUtc="2024-04-07T18:20:00Z">
              <w:r w:rsidRPr="00174705">
                <w:rPr>
                  <w:szCs w:val="28"/>
                </w:rPr>
                <w:t>+</w:t>
              </w:r>
            </w:ins>
            <w:del w:id="338" w:author="Алена Куликова" w:date="2024-04-07T21:20:00Z" w16du:dateUtc="2024-04-07T18:20:00Z">
              <w:r w:rsidRPr="002A4ACE" w:rsidDel="0011294F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1D054207" w14:textId="77777777" w:rsidTr="003E1618">
        <w:trPr>
          <w:trHeight w:val="570"/>
          <w:trPrChange w:id="339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40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93F3231" w14:textId="2784C7B0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УПД.14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41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87530DB" w14:textId="0822FE12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4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2E01E19" w14:textId="79D45AF2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4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AEF6513" w14:textId="35822359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344" w:author="Алена Куликова" w:date="2024-04-07T21:20:00Z" w16du:dateUtc="2024-04-07T18:20:00Z">
              <w:r w:rsidRPr="00174705">
                <w:rPr>
                  <w:szCs w:val="28"/>
                </w:rPr>
                <w:t>+</w:t>
              </w:r>
            </w:ins>
            <w:del w:id="345" w:author="Алена Куликова" w:date="2024-04-07T21:20:00Z" w16du:dateUtc="2024-04-07T18:20:00Z">
              <w:r w:rsidRPr="002A4ACE" w:rsidDel="0011294F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6441A20B" w14:textId="77777777" w:rsidTr="003E1618">
        <w:trPr>
          <w:trHeight w:val="570"/>
          <w:trPrChange w:id="346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47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DC2BBE4" w14:textId="2BED6CCD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УПД.15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48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2AF0041" w14:textId="4179B2D5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49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EA9A323" w14:textId="62B201E1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50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CE47AA2" w14:textId="0A6DB827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351" w:author="Алена Куликова" w:date="2024-04-07T21:20:00Z" w16du:dateUtc="2024-04-07T18:20:00Z">
              <w:r w:rsidRPr="00174705">
                <w:rPr>
                  <w:szCs w:val="28"/>
                </w:rPr>
                <w:t>+</w:t>
              </w:r>
            </w:ins>
            <w:del w:id="352" w:author="Алена Куликова" w:date="2024-04-07T21:20:00Z" w16du:dateUtc="2024-04-07T18:20:00Z">
              <w:r w:rsidRPr="002A4ACE" w:rsidDel="0011294F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6691231B" w14:textId="77777777" w:rsidTr="003E1618">
        <w:trPr>
          <w:trHeight w:val="570"/>
          <w:trPrChange w:id="353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54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4F27050" w14:textId="4E73C159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УПД.16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55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3CB919E" w14:textId="74CE7B5A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 xml:space="preserve">Управление взаимодействием с информационными системами сторонних организаций (внешние информационные </w:t>
            </w:r>
            <w:r>
              <w:lastRenderedPageBreak/>
              <w:t>системы)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56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39E2B18" w14:textId="61FEFA4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57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75E8299B" w14:textId="29DDA9FD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358" w:author="Алена Куликова" w:date="2024-04-07T21:20:00Z" w16du:dateUtc="2024-04-07T18:20:00Z">
              <w:r w:rsidRPr="00174705">
                <w:rPr>
                  <w:szCs w:val="28"/>
                </w:rPr>
                <w:t>+</w:t>
              </w:r>
            </w:ins>
            <w:del w:id="359" w:author="Алена Куликова" w:date="2024-04-07T21:20:00Z" w16du:dateUtc="2024-04-07T18:20:00Z">
              <w:r w:rsidDel="0011294F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2CB1B829" w14:textId="77777777" w:rsidTr="003E1618">
        <w:trPr>
          <w:trHeight w:val="570"/>
          <w:trPrChange w:id="360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61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8FCB020" w14:textId="49CD5B1C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УПД.17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62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0FDBC5A" w14:textId="305F3411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Обеспечение доверенной загрузки средств вычислительной техники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63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12FA4C8" w14:textId="0DD3E14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64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7BD16F8F" w14:textId="1C3F3A45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365" w:author="Алена Куликова" w:date="2024-04-07T21:20:00Z" w16du:dateUtc="2024-04-07T18:20:00Z">
              <w:r w:rsidRPr="00174705">
                <w:rPr>
                  <w:szCs w:val="28"/>
                </w:rPr>
                <w:t>+</w:t>
              </w:r>
            </w:ins>
            <w:del w:id="366" w:author="Алена Куликова" w:date="2024-04-07T21:20:00Z" w16du:dateUtc="2024-04-07T18:20:00Z">
              <w:r w:rsidDel="0011294F">
                <w:rPr>
                  <w:szCs w:val="28"/>
                </w:rPr>
                <w:delText>Применимо</w:delText>
              </w:r>
            </w:del>
          </w:p>
        </w:tc>
      </w:tr>
      <w:tr w:rsidR="005E056E" w:rsidRPr="00F909B5" w14:paraId="0DF7E4B6" w14:textId="77777777" w:rsidTr="003E1618">
        <w:trPr>
          <w:trHeight w:val="570"/>
          <w:trPrChange w:id="367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68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8F2D66F" w14:textId="2001E737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r>
              <w:t>ОПС.1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69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7193C7C" w14:textId="50E77ADC" w:rsidR="005E056E" w:rsidRPr="00F909B5" w:rsidRDefault="005E056E" w:rsidP="005E056E">
            <w:pPr>
              <w:spacing w:line="276" w:lineRule="auto"/>
              <w:jc w:val="both"/>
              <w:rPr>
                <w:szCs w:val="28"/>
              </w:rPr>
            </w:pPr>
            <w: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370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7E324AEB" w14:textId="77777777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71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A710C75" w14:textId="7833608C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del w:id="372" w:author="Алена Куликова" w:date="2024-04-07T21:07:00Z" w16du:dateUtc="2024-04-07T18:07:00Z">
              <w:r w:rsidRPr="00D47769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5E056E" w:rsidRPr="00F909B5" w14:paraId="2E1EE655" w14:textId="77777777" w:rsidTr="003E1618">
        <w:trPr>
          <w:trHeight w:val="570"/>
          <w:trPrChange w:id="373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74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A0DC56C" w14:textId="040FEC32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r>
              <w:t>ОПС.2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75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D5BBFFC" w14:textId="5B613525" w:rsidR="005E056E" w:rsidRPr="00F909B5" w:rsidRDefault="005E056E" w:rsidP="005E056E">
            <w:pPr>
              <w:spacing w:line="276" w:lineRule="auto"/>
              <w:jc w:val="both"/>
              <w:rPr>
                <w:szCs w:val="28"/>
              </w:rPr>
            </w:pPr>
            <w:r>
              <w:t xml:space="preserve"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</w:t>
            </w:r>
            <w:r>
              <w:lastRenderedPageBreak/>
              <w:t>установкой компонентов программного обеспечения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376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43E11B36" w14:textId="1DE4F574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77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DDDB96A" w14:textId="1C71E0DF" w:rsidR="005E056E" w:rsidRPr="00F909B5" w:rsidRDefault="00BB2069" w:rsidP="00F477A3">
            <w:pPr>
              <w:spacing w:line="276" w:lineRule="auto"/>
              <w:jc w:val="center"/>
              <w:rPr>
                <w:szCs w:val="28"/>
              </w:rPr>
            </w:pPr>
            <w:ins w:id="378" w:author="Алена Куликова" w:date="2024-04-07T21:20:00Z" w16du:dateUtc="2024-04-07T18:20:00Z">
              <w:r>
                <w:rPr>
                  <w:szCs w:val="28"/>
                </w:rPr>
                <w:t>+</w:t>
              </w:r>
            </w:ins>
            <w:del w:id="379" w:author="Алена Куликова" w:date="2024-04-07T21:20:00Z" w16du:dateUtc="2024-04-07T18:20:00Z">
              <w:r w:rsidR="005E056E" w:rsidRPr="00D47769" w:rsidDel="00BB2069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369128EF" w14:textId="77777777" w:rsidTr="003E1618">
        <w:trPr>
          <w:trHeight w:val="570"/>
          <w:trPrChange w:id="380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81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2772803" w14:textId="71E4EB0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ОПС.3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82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046F2D3" w14:textId="3B40A382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383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1CDE6CAF" w14:textId="77777777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84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BFC3BDC" w14:textId="75D0E32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385" w:author="Алена Куликова" w:date="2024-04-07T21:20:00Z" w16du:dateUtc="2024-04-07T18:20:00Z">
              <w:r w:rsidRPr="00462006">
                <w:rPr>
                  <w:szCs w:val="28"/>
                </w:rPr>
                <w:t>+</w:t>
              </w:r>
            </w:ins>
            <w:del w:id="386" w:author="Алена Куликова" w:date="2024-04-07T21:20:00Z" w16du:dateUtc="2024-04-07T18:20:00Z">
              <w:r w:rsidRPr="00D47769" w:rsidDel="0048407E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142D6B2D" w14:textId="77777777" w:rsidTr="003E1618">
        <w:trPr>
          <w:trHeight w:val="570"/>
          <w:trPrChange w:id="387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88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9DC33A2" w14:textId="7618E2C6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ОПС.4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89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FB5D3C0" w14:textId="39CD8E9D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390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4D893701" w14:textId="77777777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91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40FFB6E" w14:textId="5FA32B3D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392" w:author="Алена Куликова" w:date="2024-04-07T21:20:00Z" w16du:dateUtc="2024-04-07T18:20:00Z">
              <w:r w:rsidRPr="00462006">
                <w:rPr>
                  <w:szCs w:val="28"/>
                </w:rPr>
                <w:t>+</w:t>
              </w:r>
            </w:ins>
            <w:del w:id="393" w:author="Алена Куликова" w:date="2024-04-07T21:20:00Z" w16du:dateUtc="2024-04-07T18:20:00Z">
              <w:r w:rsidRPr="00D47769" w:rsidDel="0048407E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10BF10DD" w14:textId="77777777" w:rsidTr="003E1618">
        <w:trPr>
          <w:trHeight w:val="570"/>
          <w:trPrChange w:id="394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95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D756A60" w14:textId="39CBB639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ЗНИ.1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96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C7EB43A" w14:textId="7A3A8A60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Учет машинных носителей персональных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97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3D4D641" w14:textId="6A6A06C0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398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72C7CDD" w14:textId="5BD2D58E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399" w:author="Алена Куликова" w:date="2024-04-07T21:20:00Z" w16du:dateUtc="2024-04-07T18:20:00Z">
              <w:r w:rsidRPr="00462006">
                <w:rPr>
                  <w:szCs w:val="28"/>
                </w:rPr>
                <w:t>+</w:t>
              </w:r>
            </w:ins>
            <w:del w:id="400" w:author="Алена Куликова" w:date="2024-04-07T21:20:00Z" w16du:dateUtc="2024-04-07T18:20:00Z">
              <w:r w:rsidRPr="00D14E9D" w:rsidDel="0048407E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26E8748B" w14:textId="77777777" w:rsidTr="003E1618">
        <w:trPr>
          <w:trHeight w:val="570"/>
          <w:trPrChange w:id="401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02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CF6BB51" w14:textId="571A7A1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ЗНИ.2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03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07CBB69" w14:textId="32DB7FFC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Управление доступом к машинным носителям персональных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04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C2E92B1" w14:textId="0091F3F5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05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1BE91B4" w14:textId="331C36CC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406" w:author="Алена Куликова" w:date="2024-04-07T21:20:00Z" w16du:dateUtc="2024-04-07T18:20:00Z">
              <w:r w:rsidRPr="00462006">
                <w:rPr>
                  <w:szCs w:val="28"/>
                </w:rPr>
                <w:t>+</w:t>
              </w:r>
            </w:ins>
            <w:del w:id="407" w:author="Алена Куликова" w:date="2024-04-07T21:20:00Z" w16du:dateUtc="2024-04-07T18:20:00Z">
              <w:r w:rsidRPr="00D14E9D" w:rsidDel="0048407E">
                <w:rPr>
                  <w:szCs w:val="28"/>
                </w:rPr>
                <w:delText>Применимо</w:delText>
              </w:r>
            </w:del>
          </w:p>
        </w:tc>
      </w:tr>
      <w:tr w:rsidR="005E056E" w:rsidRPr="00F909B5" w14:paraId="258F3A39" w14:textId="77777777" w:rsidTr="003E1618">
        <w:trPr>
          <w:trHeight w:val="570"/>
          <w:trPrChange w:id="408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09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ECBBD48" w14:textId="2DCA3525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ЗНИ.3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10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9294342" w14:textId="29C9AACF" w:rsidR="005E056E" w:rsidRPr="00F909B5" w:rsidRDefault="005E056E" w:rsidP="005E056E">
            <w:pPr>
              <w:spacing w:line="276" w:lineRule="auto"/>
              <w:jc w:val="both"/>
              <w:rPr>
                <w:szCs w:val="28"/>
              </w:rPr>
            </w:pPr>
            <w: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11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F05F51F" w14:textId="77777777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12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2997E4E" w14:textId="02416154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del w:id="413" w:author="Алена Куликова" w:date="2024-04-07T21:08:00Z" w16du:dateUtc="2024-04-07T18:08:00Z">
              <w:r w:rsidRPr="00D14E9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5E056E" w:rsidRPr="00F909B5" w14:paraId="73E81F72" w14:textId="77777777" w:rsidTr="003E1618">
        <w:trPr>
          <w:trHeight w:val="570"/>
          <w:trPrChange w:id="414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15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2B965EB" w14:textId="4165AB27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ЗНИ.4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16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D87873E" w14:textId="38AA8CE2" w:rsidR="005E056E" w:rsidRPr="00F909B5" w:rsidRDefault="005E056E" w:rsidP="005E056E">
            <w:pPr>
              <w:spacing w:line="276" w:lineRule="auto"/>
              <w:jc w:val="both"/>
              <w:rPr>
                <w:szCs w:val="28"/>
              </w:rPr>
            </w:pPr>
            <w:r>
              <w:t xml:space="preserve">Исключение возможности </w:t>
            </w:r>
            <w:r>
              <w:lastRenderedPageBreak/>
              <w:t>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17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35C2911" w14:textId="77777777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18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1A07653" w14:textId="213F8A5E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del w:id="419" w:author="Алена Куликова" w:date="2024-04-07T21:08:00Z" w16du:dateUtc="2024-04-07T18:08:00Z">
              <w:r w:rsidRPr="00D14E9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5E056E" w:rsidRPr="00F909B5" w14:paraId="17C77790" w14:textId="77777777" w:rsidTr="003E1618">
        <w:trPr>
          <w:trHeight w:val="570"/>
          <w:trPrChange w:id="420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21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B0B5BB1" w14:textId="7463C16B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ЗНИ.5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22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DC951C4" w14:textId="01EB9119" w:rsidR="005E056E" w:rsidRPr="00F909B5" w:rsidRDefault="005E056E" w:rsidP="005E056E">
            <w:pPr>
              <w:spacing w:line="276" w:lineRule="auto"/>
              <w:jc w:val="both"/>
              <w:rPr>
                <w:szCs w:val="28"/>
              </w:rPr>
            </w:pPr>
            <w: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23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F52BC72" w14:textId="77777777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24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4143F27" w14:textId="1DABEA21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del w:id="425" w:author="Алена Куликова" w:date="2024-04-07T21:08:00Z" w16du:dateUtc="2024-04-07T18:08:00Z">
              <w:r w:rsidRPr="00D14E9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5E056E" w:rsidRPr="00F909B5" w14:paraId="16EDA9A1" w14:textId="77777777" w:rsidTr="003E1618">
        <w:trPr>
          <w:trHeight w:val="570"/>
          <w:trPrChange w:id="426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27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A429239" w14:textId="3200264D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ЗНИ.6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28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6F0766A" w14:textId="452A1B23" w:rsidR="005E056E" w:rsidRPr="00F909B5" w:rsidRDefault="005E056E" w:rsidP="005E056E">
            <w:pPr>
              <w:spacing w:line="276" w:lineRule="auto"/>
              <w:jc w:val="both"/>
              <w:rPr>
                <w:szCs w:val="28"/>
              </w:rPr>
            </w:pPr>
            <w:r>
              <w:t>Контроль ввода (вывода) информации на машинные носители персональных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29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1FB94F5" w14:textId="77777777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30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B8E2350" w14:textId="6741C462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del w:id="431" w:author="Алена Куликова" w:date="2024-04-07T21:08:00Z" w16du:dateUtc="2024-04-07T18:08:00Z">
              <w:r w:rsidRPr="00D14E9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5E056E" w:rsidRPr="00F909B5" w14:paraId="4FF0627B" w14:textId="77777777" w:rsidTr="003E1618">
        <w:trPr>
          <w:trHeight w:val="570"/>
          <w:trPrChange w:id="43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3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69138D1" w14:textId="4ACA1856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ЗНИ.7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3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C3D6DA8" w14:textId="7B5FEA40" w:rsidR="005E056E" w:rsidRPr="00F909B5" w:rsidRDefault="005E056E" w:rsidP="005E056E">
            <w:pPr>
              <w:spacing w:line="276" w:lineRule="auto"/>
              <w:jc w:val="both"/>
              <w:rPr>
                <w:szCs w:val="28"/>
              </w:rPr>
            </w:pPr>
            <w:r>
              <w:t>Контроль подключения машинных носителей персональных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3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BA4CE06" w14:textId="77777777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3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C80B018" w14:textId="6117DFFB" w:rsidR="005E056E" w:rsidRPr="00F909B5" w:rsidRDefault="005E056E" w:rsidP="00F477A3">
            <w:pPr>
              <w:spacing w:line="276" w:lineRule="auto"/>
              <w:jc w:val="center"/>
              <w:rPr>
                <w:szCs w:val="28"/>
              </w:rPr>
            </w:pPr>
            <w:del w:id="437" w:author="Алена Куликова" w:date="2024-04-07T21:08:00Z" w16du:dateUtc="2024-04-07T18:08:00Z">
              <w:r w:rsidRPr="00D14E9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02393CD3" w14:textId="77777777" w:rsidTr="003E1618">
        <w:trPr>
          <w:trHeight w:val="570"/>
          <w:trPrChange w:id="438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39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B16D45A" w14:textId="46147635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ЗНИ.8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40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5DD81F2" w14:textId="29AA969B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 xml:space="preserve">Уничтожение (стирание) или обезличивание персональных данных на машинных носителях при их передаче между </w:t>
            </w:r>
            <w:r>
              <w:lastRenderedPageBreak/>
              <w:t>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41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DCF077D" w14:textId="7A48A94F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42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A5F39CE" w14:textId="2212092E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443" w:author="Алена Куликова" w:date="2024-04-07T21:21:00Z" w16du:dateUtc="2024-04-07T18:21:00Z">
              <w:r w:rsidRPr="00260854">
                <w:rPr>
                  <w:szCs w:val="28"/>
                </w:rPr>
                <w:t>+</w:t>
              </w:r>
            </w:ins>
            <w:del w:id="444" w:author="Алена Куликова" w:date="2024-04-07T21:21:00Z" w16du:dateUtc="2024-04-07T18:21:00Z">
              <w:r w:rsidRPr="00D14E9D" w:rsidDel="00C93A05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6BA61F99" w14:textId="77777777" w:rsidTr="003E1618">
        <w:trPr>
          <w:trHeight w:val="570"/>
          <w:trPrChange w:id="445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46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8DF2BD6" w14:textId="32995DD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РСБ.1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47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4A1B1FF" w14:textId="47F8C6A9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48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A365AC7" w14:textId="79293CBE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49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24567A5" w14:textId="21E3A85C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450" w:author="Алена Куликова" w:date="2024-04-07T21:21:00Z" w16du:dateUtc="2024-04-07T18:21:00Z">
              <w:r w:rsidRPr="00260854">
                <w:rPr>
                  <w:szCs w:val="28"/>
                </w:rPr>
                <w:t>+</w:t>
              </w:r>
            </w:ins>
            <w:del w:id="451" w:author="Алена Куликова" w:date="2024-04-07T21:21:00Z" w16du:dateUtc="2024-04-07T18:21:00Z">
              <w:r w:rsidRPr="00553F97" w:rsidDel="00C93A05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49F754C1" w14:textId="77777777" w:rsidTr="003E1618">
        <w:trPr>
          <w:trHeight w:val="570"/>
          <w:trPrChange w:id="45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5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F1717C2" w14:textId="40B16F6C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РСБ.2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5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3F74BF7" w14:textId="2DEA2354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5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129F815" w14:textId="3E0C2FA6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5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21EFDB2" w14:textId="6E02236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457" w:author="Алена Куликова" w:date="2024-04-07T21:21:00Z" w16du:dateUtc="2024-04-07T18:21:00Z">
              <w:r w:rsidRPr="00260854">
                <w:rPr>
                  <w:szCs w:val="28"/>
                </w:rPr>
                <w:t>+</w:t>
              </w:r>
            </w:ins>
            <w:del w:id="458" w:author="Алена Куликова" w:date="2024-04-07T21:21:00Z" w16du:dateUtc="2024-04-07T18:21:00Z">
              <w:r w:rsidRPr="00553F97" w:rsidDel="00C93A05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21639DFC" w14:textId="77777777" w:rsidTr="003E1618">
        <w:trPr>
          <w:trHeight w:val="570"/>
          <w:trPrChange w:id="459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60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07B47B5" w14:textId="720C612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РСБ.3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61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47AAB32" w14:textId="0A5A1081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6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10658BB" w14:textId="748CB90F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6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B86E749" w14:textId="4E8B8EB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464" w:author="Алена Куликова" w:date="2024-04-07T21:21:00Z" w16du:dateUtc="2024-04-07T18:21:00Z">
              <w:r w:rsidRPr="00260854">
                <w:rPr>
                  <w:szCs w:val="28"/>
                </w:rPr>
                <w:t>+</w:t>
              </w:r>
            </w:ins>
            <w:del w:id="465" w:author="Алена Куликова" w:date="2024-04-07T21:21:00Z" w16du:dateUtc="2024-04-07T18:21:00Z">
              <w:r w:rsidRPr="00553F97" w:rsidDel="00C93A05">
                <w:rPr>
                  <w:szCs w:val="28"/>
                </w:rPr>
                <w:delText>Применимо</w:delText>
              </w:r>
            </w:del>
          </w:p>
        </w:tc>
      </w:tr>
      <w:tr w:rsidR="00F95202" w:rsidRPr="00F909B5" w14:paraId="63C0E05D" w14:textId="77777777" w:rsidTr="003E1618">
        <w:trPr>
          <w:trHeight w:val="570"/>
          <w:trPrChange w:id="466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67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5B08473" w14:textId="5FF88DC7" w:rsidR="00F95202" w:rsidRPr="00F909B5" w:rsidRDefault="00F95202" w:rsidP="00F477A3">
            <w:pPr>
              <w:spacing w:line="276" w:lineRule="auto"/>
              <w:jc w:val="center"/>
              <w:rPr>
                <w:szCs w:val="28"/>
              </w:rPr>
            </w:pPr>
            <w:r>
              <w:t>РСБ.4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68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FD5D038" w14:textId="3C37E72D" w:rsidR="00F95202" w:rsidRPr="00F909B5" w:rsidRDefault="00F95202" w:rsidP="00F95202">
            <w:pPr>
              <w:spacing w:line="276" w:lineRule="auto"/>
              <w:jc w:val="both"/>
              <w:rPr>
                <w:szCs w:val="28"/>
              </w:rPr>
            </w:pPr>
            <w:r>
              <w:t xml:space="preserve">Реагирование на сбои при регистрации событий безопасности, в том числе аппаратные и программные ошибки, </w:t>
            </w:r>
            <w:r>
              <w:lastRenderedPageBreak/>
              <w:t>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69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8A1E723" w14:textId="77777777" w:rsidR="00F95202" w:rsidRPr="00F909B5" w:rsidRDefault="00F95202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70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62CE7AE" w14:textId="01C722DF" w:rsidR="00F95202" w:rsidRPr="00F909B5" w:rsidRDefault="00F95202" w:rsidP="00F477A3">
            <w:pPr>
              <w:spacing w:line="276" w:lineRule="auto"/>
              <w:jc w:val="center"/>
              <w:rPr>
                <w:szCs w:val="28"/>
              </w:rPr>
            </w:pPr>
            <w:del w:id="471" w:author="Алена Куликова" w:date="2024-04-07T21:08:00Z" w16du:dateUtc="2024-04-07T18:08:00Z">
              <w:r w:rsidRPr="00553F97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F95202" w:rsidRPr="00F909B5" w14:paraId="5FBA87A7" w14:textId="77777777" w:rsidTr="003E1618">
        <w:trPr>
          <w:trHeight w:val="570"/>
          <w:trPrChange w:id="47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7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96C4E09" w14:textId="5D63FF81" w:rsidR="00F95202" w:rsidRPr="00F909B5" w:rsidRDefault="00F95202" w:rsidP="00F477A3">
            <w:pPr>
              <w:spacing w:line="276" w:lineRule="auto"/>
              <w:jc w:val="center"/>
              <w:rPr>
                <w:szCs w:val="28"/>
              </w:rPr>
            </w:pPr>
            <w:r>
              <w:t>РСБ.5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7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AFAB1F2" w14:textId="47AC79AC" w:rsidR="00F95202" w:rsidRPr="00F909B5" w:rsidRDefault="00F95202" w:rsidP="00F95202">
            <w:pPr>
              <w:spacing w:line="276" w:lineRule="auto"/>
              <w:jc w:val="both"/>
              <w:rPr>
                <w:szCs w:val="28"/>
              </w:rPr>
            </w:pPr>
            <w: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7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E89625D" w14:textId="55A478C6" w:rsidR="00F95202" w:rsidRPr="00F909B5" w:rsidRDefault="00F95202" w:rsidP="00F477A3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7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78F4E45" w14:textId="7B2FB8C6" w:rsidR="00F95202" w:rsidRPr="00F909B5" w:rsidRDefault="00BB2069" w:rsidP="00F477A3">
            <w:pPr>
              <w:spacing w:line="276" w:lineRule="auto"/>
              <w:jc w:val="center"/>
              <w:rPr>
                <w:szCs w:val="28"/>
              </w:rPr>
            </w:pPr>
            <w:ins w:id="477" w:author="Алена Куликова" w:date="2024-04-07T21:21:00Z" w16du:dateUtc="2024-04-07T18:21:00Z">
              <w:r>
                <w:rPr>
                  <w:szCs w:val="28"/>
                </w:rPr>
                <w:t>+</w:t>
              </w:r>
            </w:ins>
            <w:del w:id="478" w:author="Алена Куликова" w:date="2024-04-07T21:21:00Z" w16du:dateUtc="2024-04-07T18:21:00Z">
              <w:r w:rsidR="00F95202" w:rsidRPr="00553F97" w:rsidDel="00BB2069">
                <w:rPr>
                  <w:szCs w:val="28"/>
                </w:rPr>
                <w:delText>Применимо</w:delText>
              </w:r>
            </w:del>
          </w:p>
        </w:tc>
      </w:tr>
      <w:tr w:rsidR="00F95202" w:rsidRPr="00F909B5" w14:paraId="65CBD6D9" w14:textId="77777777" w:rsidTr="003E1618">
        <w:trPr>
          <w:trHeight w:val="570"/>
          <w:trPrChange w:id="479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80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1F302AA" w14:textId="604DED80" w:rsidR="00F95202" w:rsidRPr="00F909B5" w:rsidRDefault="00F95202" w:rsidP="00F477A3">
            <w:pPr>
              <w:spacing w:line="276" w:lineRule="auto"/>
              <w:jc w:val="center"/>
              <w:rPr>
                <w:szCs w:val="28"/>
              </w:rPr>
            </w:pPr>
            <w:r>
              <w:t>РСБ.6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81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2B9E3F0" w14:textId="3EC48A89" w:rsidR="00F95202" w:rsidRPr="00F909B5" w:rsidRDefault="00F95202" w:rsidP="00F95202">
            <w:pPr>
              <w:spacing w:line="276" w:lineRule="auto"/>
              <w:jc w:val="both"/>
              <w:rPr>
                <w:szCs w:val="28"/>
              </w:rPr>
            </w:pPr>
            <w: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8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06A4029" w14:textId="77777777" w:rsidR="00F95202" w:rsidRPr="00F909B5" w:rsidRDefault="00F95202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8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72C33CC" w14:textId="4F4E4FC9" w:rsidR="00F95202" w:rsidRPr="00F909B5" w:rsidRDefault="00F95202" w:rsidP="00F477A3">
            <w:pPr>
              <w:spacing w:line="276" w:lineRule="auto"/>
              <w:jc w:val="center"/>
              <w:rPr>
                <w:szCs w:val="28"/>
              </w:rPr>
            </w:pPr>
            <w:del w:id="484" w:author="Алена Куликова" w:date="2024-04-07T21:08:00Z" w16du:dateUtc="2024-04-07T18:08:00Z">
              <w:r w:rsidRPr="00553F97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2ED0633E" w14:textId="77777777" w:rsidTr="003E1618">
        <w:trPr>
          <w:trHeight w:val="570"/>
          <w:trPrChange w:id="485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86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8C5B3AA" w14:textId="289D2816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РСБ.7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87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38A40F9" w14:textId="15037573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Защита информации о событиях безопасности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88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9EB5D7C" w14:textId="21BA1561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89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456E2D65" w14:textId="61C427DD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490" w:author="Алена Куликова" w:date="2024-04-07T21:21:00Z" w16du:dateUtc="2024-04-07T18:21:00Z">
              <w:r w:rsidRPr="00417C38">
                <w:rPr>
                  <w:szCs w:val="28"/>
                </w:rPr>
                <w:t>+</w:t>
              </w:r>
            </w:ins>
            <w:del w:id="491" w:author="Алена Куликова" w:date="2024-04-07T21:21:00Z" w16du:dateUtc="2024-04-07T18:21:00Z">
              <w:r w:rsidDel="00F05BED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1E94D7CB" w14:textId="77777777" w:rsidTr="003E1618">
        <w:trPr>
          <w:trHeight w:val="570"/>
          <w:trPrChange w:id="49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9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B7C1C6A" w14:textId="088E6235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АВЗ.1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9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35ACEA6" w14:textId="49DA5761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Реализация антивирусной защиты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49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3DB67C5D" w14:textId="1E49A0D3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49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CCDCF42" w14:textId="7EFFBF2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497" w:author="Алена Куликова" w:date="2024-04-07T21:21:00Z" w16du:dateUtc="2024-04-07T18:21:00Z">
              <w:r w:rsidRPr="00417C38">
                <w:rPr>
                  <w:szCs w:val="28"/>
                </w:rPr>
                <w:t>+</w:t>
              </w:r>
            </w:ins>
            <w:del w:id="498" w:author="Алена Куликова" w:date="2024-04-07T21:21:00Z" w16du:dateUtc="2024-04-07T18:21:00Z">
              <w:r w:rsidRPr="00C33160" w:rsidDel="00F05BED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57BB17BE" w14:textId="77777777" w:rsidTr="003E1618">
        <w:trPr>
          <w:trHeight w:val="570"/>
          <w:trPrChange w:id="499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00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F273ECB" w14:textId="595A4147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АВЗ.2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01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FA0C67E" w14:textId="58570AE4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50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45EB93F5" w14:textId="09AB89E2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0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9980314" w14:textId="32A5AE90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504" w:author="Алена Куликова" w:date="2024-04-07T21:21:00Z" w16du:dateUtc="2024-04-07T18:21:00Z">
              <w:r w:rsidRPr="00417C38">
                <w:rPr>
                  <w:szCs w:val="28"/>
                </w:rPr>
                <w:t>+</w:t>
              </w:r>
            </w:ins>
            <w:del w:id="505" w:author="Алена Куликова" w:date="2024-04-07T21:21:00Z" w16du:dateUtc="2024-04-07T18:21:00Z">
              <w:r w:rsidRPr="00C33160" w:rsidDel="00F05BED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066A5383" w14:textId="77777777" w:rsidTr="003E1618">
        <w:trPr>
          <w:trHeight w:val="570"/>
          <w:trPrChange w:id="506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07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F8AA911" w14:textId="4D53044F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СОВ.1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08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584D13C" w14:textId="636822A1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Обнаружение вторжений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509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135BBF65" w14:textId="4294B443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10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1CA3BF1" w14:textId="79E7642C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511" w:author="Алена Куликова" w:date="2024-04-07T21:21:00Z" w16du:dateUtc="2024-04-07T18:21:00Z">
              <w:r w:rsidRPr="00417C38">
                <w:rPr>
                  <w:szCs w:val="28"/>
                </w:rPr>
                <w:t>+</w:t>
              </w:r>
            </w:ins>
            <w:del w:id="512" w:author="Алена Куликова" w:date="2024-04-07T21:21:00Z" w16du:dateUtc="2024-04-07T18:21:00Z">
              <w:r w:rsidRPr="00C33160" w:rsidDel="00F05BED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285C533D" w14:textId="77777777" w:rsidTr="003E1618">
        <w:trPr>
          <w:trHeight w:val="570"/>
          <w:trPrChange w:id="513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14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8127C97" w14:textId="04D92EE2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СОВ.2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15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84288F1" w14:textId="2D056231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Обновление базы решающих правил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516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6B8C6874" w14:textId="5DD44C99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17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490215B" w14:textId="02B68E6E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518" w:author="Алена Куликова" w:date="2024-04-07T21:21:00Z" w16du:dateUtc="2024-04-07T18:21:00Z">
              <w:r w:rsidRPr="00417C38">
                <w:rPr>
                  <w:szCs w:val="28"/>
                </w:rPr>
                <w:t>+</w:t>
              </w:r>
            </w:ins>
            <w:del w:id="519" w:author="Алена Куликова" w:date="2024-04-07T21:21:00Z" w16du:dateUtc="2024-04-07T18:21:00Z">
              <w:r w:rsidRPr="00C33160" w:rsidDel="00F05BED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64FC250C" w14:textId="77777777" w:rsidTr="003E1618">
        <w:trPr>
          <w:trHeight w:val="570"/>
          <w:trPrChange w:id="520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21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8F200F5" w14:textId="1E4290E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АНЗ.1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22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71BA0E0" w14:textId="03F08A95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 xml:space="preserve">Выявление, анализ </w:t>
            </w:r>
            <w:r>
              <w:lastRenderedPageBreak/>
              <w:t>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23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9F7A489" w14:textId="5289CD87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24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C702304" w14:textId="249DC2B3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525" w:author="Алена Куликова" w:date="2024-04-07T21:21:00Z" w16du:dateUtc="2024-04-07T18:21:00Z">
              <w:r w:rsidRPr="00417C38">
                <w:rPr>
                  <w:szCs w:val="28"/>
                </w:rPr>
                <w:t>+</w:t>
              </w:r>
            </w:ins>
            <w:del w:id="526" w:author="Алена Куликова" w:date="2024-04-07T21:21:00Z" w16du:dateUtc="2024-04-07T18:21:00Z">
              <w:r w:rsidRPr="00C33160" w:rsidDel="00F05BED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07E1E4FE" w14:textId="77777777" w:rsidTr="003E1618">
        <w:trPr>
          <w:trHeight w:val="570"/>
          <w:trPrChange w:id="527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28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82619F9" w14:textId="7ABD4D52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АНЗ.2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29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8BF2C6A" w14:textId="3E0119A5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30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917B8DF" w14:textId="0B9E9F32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31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E1C1F1A" w14:textId="4EB60CAB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532" w:author="Алена Куликова" w:date="2024-04-07T21:21:00Z" w16du:dateUtc="2024-04-07T18:21:00Z">
              <w:r w:rsidRPr="00417C38">
                <w:rPr>
                  <w:szCs w:val="28"/>
                </w:rPr>
                <w:t>+</w:t>
              </w:r>
            </w:ins>
            <w:del w:id="533" w:author="Алена Куликова" w:date="2024-04-07T21:21:00Z" w16du:dateUtc="2024-04-07T18:21:00Z">
              <w:r w:rsidRPr="00C33160" w:rsidDel="00F05BED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27DAAD64" w14:textId="77777777" w:rsidTr="003E1618">
        <w:trPr>
          <w:trHeight w:val="570"/>
          <w:trPrChange w:id="534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35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01A8EC3" w14:textId="4B4C4277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АНЗ.3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36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5E381F2" w14:textId="4B41AC87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37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3FCCFBF" w14:textId="5F4DEAE6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38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4BAA863" w14:textId="58D2AEAC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539" w:author="Алена Куликова" w:date="2024-04-07T21:21:00Z" w16du:dateUtc="2024-04-07T18:21:00Z">
              <w:r w:rsidRPr="00417C38">
                <w:rPr>
                  <w:szCs w:val="28"/>
                </w:rPr>
                <w:t>+</w:t>
              </w:r>
            </w:ins>
            <w:del w:id="540" w:author="Алена Куликова" w:date="2024-04-07T21:21:00Z" w16du:dateUtc="2024-04-07T18:21:00Z">
              <w:r w:rsidRPr="00C33160" w:rsidDel="00F05BED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4E5112B8" w14:textId="77777777" w:rsidTr="003E1618">
        <w:trPr>
          <w:trHeight w:val="570"/>
          <w:trPrChange w:id="541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42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B3A9D7D" w14:textId="479EBCD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АНЗ.4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43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2B874D0" w14:textId="31848BDD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44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9663670" w14:textId="4B395A10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45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1434F96" w14:textId="4F546DB8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546" w:author="Алена Куликова" w:date="2024-04-07T21:21:00Z" w16du:dateUtc="2024-04-07T18:21:00Z">
              <w:r w:rsidRPr="00417C38">
                <w:rPr>
                  <w:szCs w:val="28"/>
                </w:rPr>
                <w:t>+</w:t>
              </w:r>
            </w:ins>
            <w:del w:id="547" w:author="Алена Куликова" w:date="2024-04-07T21:21:00Z" w16du:dateUtc="2024-04-07T18:21:00Z">
              <w:r w:rsidRPr="00C33160" w:rsidDel="00F05BED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6D3FE479" w14:textId="77777777" w:rsidTr="003E1618">
        <w:trPr>
          <w:trHeight w:val="570"/>
          <w:trPrChange w:id="548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49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74805E5" w14:textId="2FBFC712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АНЗ.5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50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116EEFE" w14:textId="44F66870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 xml:space="preserve">Контроль правил генерации и смены паролей пользователей, заведения и удаления </w:t>
            </w:r>
            <w:r>
              <w:lastRenderedPageBreak/>
              <w:t>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51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7DB6715" w14:textId="7240EFD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52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70E5E2E" w14:textId="69561F9B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553" w:author="Алена Куликова" w:date="2024-04-07T21:21:00Z" w16du:dateUtc="2024-04-07T18:21:00Z">
              <w:r w:rsidRPr="00417C38">
                <w:rPr>
                  <w:szCs w:val="28"/>
                </w:rPr>
                <w:t>+</w:t>
              </w:r>
            </w:ins>
            <w:del w:id="554" w:author="Алена Куликова" w:date="2024-04-07T21:21:00Z" w16du:dateUtc="2024-04-07T18:21:00Z">
              <w:r w:rsidRPr="00C33160" w:rsidDel="00F05BED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4D1624D6" w14:textId="77777777" w:rsidTr="003E1618">
        <w:trPr>
          <w:trHeight w:val="570"/>
          <w:trPrChange w:id="555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56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72CE706" w14:textId="1252CFE1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ОЦЛ.1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57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0A7AEC4" w14:textId="63289474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58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BE86A05" w14:textId="657652E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59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E383354" w14:textId="4124EABF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560" w:author="Алена Куликова" w:date="2024-04-07T21:21:00Z" w16du:dateUtc="2024-04-07T18:21:00Z">
              <w:r w:rsidRPr="00417C38">
                <w:rPr>
                  <w:szCs w:val="28"/>
                </w:rPr>
                <w:t>+</w:t>
              </w:r>
            </w:ins>
            <w:del w:id="561" w:author="Алена Куликова" w:date="2024-04-07T21:21:00Z" w16du:dateUtc="2024-04-07T18:21:00Z">
              <w:r w:rsidRPr="00462B89" w:rsidDel="00F05BED">
                <w:rPr>
                  <w:szCs w:val="28"/>
                </w:rPr>
                <w:delText>Применимо</w:delText>
              </w:r>
            </w:del>
          </w:p>
        </w:tc>
      </w:tr>
      <w:tr w:rsidR="00B12637" w:rsidRPr="00F909B5" w14:paraId="4EED1B33" w14:textId="77777777" w:rsidTr="003E1618">
        <w:trPr>
          <w:trHeight w:val="570"/>
          <w:trPrChange w:id="56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6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5900161" w14:textId="0DFDAEDA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  <w:r>
              <w:t>ОЦЛ.2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6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091C5B2" w14:textId="26D40813" w:rsidR="00B12637" w:rsidRPr="00F909B5" w:rsidRDefault="00B12637" w:rsidP="00B12637">
            <w:pPr>
              <w:spacing w:line="276" w:lineRule="auto"/>
              <w:jc w:val="both"/>
              <w:rPr>
                <w:szCs w:val="28"/>
              </w:rPr>
            </w:pPr>
            <w: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6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35A273D" w14:textId="77777777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6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4A02660" w14:textId="57D63A32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  <w:del w:id="567" w:author="Алена Куликова" w:date="2024-04-07T21:08:00Z" w16du:dateUtc="2024-04-07T18:08:00Z">
              <w:r w:rsidRPr="00462B89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B12637" w:rsidRPr="00F909B5" w14:paraId="68372DBA" w14:textId="77777777" w:rsidTr="003E1618">
        <w:trPr>
          <w:trHeight w:val="570"/>
          <w:trPrChange w:id="568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69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93943B3" w14:textId="582998F1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  <w:r>
              <w:t>ОЦЛ.3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70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4E71181" w14:textId="2F4683E4" w:rsidR="00B12637" w:rsidRPr="00F909B5" w:rsidRDefault="00B12637" w:rsidP="00B12637">
            <w:pPr>
              <w:spacing w:line="276" w:lineRule="auto"/>
              <w:jc w:val="both"/>
              <w:rPr>
                <w:szCs w:val="28"/>
              </w:rPr>
            </w:pPr>
            <w: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71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F9755DB" w14:textId="77777777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72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BC5A426" w14:textId="50837863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  <w:del w:id="573" w:author="Алена Куликова" w:date="2024-04-07T21:08:00Z" w16du:dateUtc="2024-04-07T18:08:00Z">
              <w:r w:rsidRPr="00462B89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B12637" w:rsidRPr="00F909B5" w14:paraId="6C816689" w14:textId="77777777" w:rsidTr="003E1618">
        <w:trPr>
          <w:trHeight w:val="570"/>
          <w:trPrChange w:id="574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75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7E23660" w14:textId="4EDD34C9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  <w:r>
              <w:t>ОЦЛ.4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76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C4CD9BE" w14:textId="3F3E8424" w:rsidR="00B12637" w:rsidRPr="00F909B5" w:rsidRDefault="00B12637" w:rsidP="00B12637">
            <w:pPr>
              <w:spacing w:line="276" w:lineRule="auto"/>
              <w:jc w:val="both"/>
              <w:rPr>
                <w:szCs w:val="28"/>
              </w:rPr>
            </w:pPr>
            <w:r>
              <w:t xml:space="preserve">Обнаружение и реагирование на поступление в </w:t>
            </w:r>
            <w:r>
              <w:lastRenderedPageBreak/>
              <w:t>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77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B4A11D6" w14:textId="0757C556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78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39B00FC" w14:textId="0F8BA1B0" w:rsidR="00B12637" w:rsidRPr="00F909B5" w:rsidRDefault="00BB2069" w:rsidP="00F477A3">
            <w:pPr>
              <w:spacing w:line="276" w:lineRule="auto"/>
              <w:jc w:val="center"/>
              <w:rPr>
                <w:szCs w:val="28"/>
              </w:rPr>
            </w:pPr>
            <w:ins w:id="579" w:author="Алена Куликова" w:date="2024-04-07T21:21:00Z" w16du:dateUtc="2024-04-07T18:21:00Z">
              <w:r>
                <w:rPr>
                  <w:szCs w:val="28"/>
                </w:rPr>
                <w:t>+</w:t>
              </w:r>
            </w:ins>
            <w:del w:id="580" w:author="Алена Куликова" w:date="2024-04-07T21:21:00Z" w16du:dateUtc="2024-04-07T18:21:00Z">
              <w:r w:rsidR="00B12637" w:rsidRPr="00462B89" w:rsidDel="00BB2069">
                <w:rPr>
                  <w:szCs w:val="28"/>
                </w:rPr>
                <w:delText>Применимо</w:delText>
              </w:r>
            </w:del>
          </w:p>
        </w:tc>
      </w:tr>
      <w:tr w:rsidR="00B12637" w:rsidRPr="00F909B5" w14:paraId="1F6AAE8D" w14:textId="77777777" w:rsidTr="003E1618">
        <w:trPr>
          <w:trHeight w:val="570"/>
          <w:trPrChange w:id="581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82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B478F4E" w14:textId="173ED7B1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  <w:r>
              <w:t>ОЦЛ.5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83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3516ECA" w14:textId="5C602966" w:rsidR="00B12637" w:rsidRPr="00F909B5" w:rsidRDefault="00B12637" w:rsidP="00B12637">
            <w:pPr>
              <w:spacing w:line="276" w:lineRule="auto"/>
              <w:jc w:val="both"/>
              <w:rPr>
                <w:szCs w:val="28"/>
              </w:rPr>
            </w:pPr>
            <w: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584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261411DA" w14:textId="77777777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85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AFDA332" w14:textId="29A7164D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  <w:del w:id="586" w:author="Алена Куликова" w:date="2024-04-07T21:08:00Z" w16du:dateUtc="2024-04-07T18:08:00Z">
              <w:r w:rsidRPr="00462B89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B12637" w:rsidRPr="00F909B5" w14:paraId="37E11C8B" w14:textId="77777777" w:rsidTr="003E1618">
        <w:trPr>
          <w:trHeight w:val="570"/>
          <w:trPrChange w:id="587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88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AB71496" w14:textId="60E55E84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ОЦЛ.6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89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C9DB5A1" w14:textId="70212377" w:rsidR="00B12637" w:rsidRPr="00F909B5" w:rsidRDefault="00B12637" w:rsidP="00B12637">
            <w:pPr>
              <w:spacing w:line="276" w:lineRule="auto"/>
              <w:jc w:val="both"/>
              <w:rPr>
                <w:szCs w:val="28"/>
              </w:rPr>
            </w:pPr>
            <w: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590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094DB3FD" w14:textId="77777777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91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4FEA3DE" w14:textId="0A0F4A23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  <w:del w:id="592" w:author="Алена Куликова" w:date="2024-04-07T21:08:00Z" w16du:dateUtc="2024-04-07T18:08:00Z">
              <w:r w:rsidRPr="00462B89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B12637" w:rsidRPr="00F909B5" w14:paraId="7C1F44E7" w14:textId="77777777" w:rsidTr="003E1618">
        <w:trPr>
          <w:trHeight w:val="570"/>
          <w:trPrChange w:id="593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94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210D05E" w14:textId="5A67D727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  <w:r>
              <w:t>ОЦЛ.7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95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A16981D" w14:textId="425A7E46" w:rsidR="00B12637" w:rsidRPr="00F909B5" w:rsidRDefault="00B12637" w:rsidP="00B12637">
            <w:pPr>
              <w:spacing w:line="276" w:lineRule="auto"/>
              <w:jc w:val="both"/>
              <w:rPr>
                <w:szCs w:val="28"/>
              </w:rPr>
            </w:pPr>
            <w: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596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7FD674EF" w14:textId="77777777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597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151044F" w14:textId="079BE31B" w:rsidR="00B12637" w:rsidRPr="00F909B5" w:rsidRDefault="00B12637" w:rsidP="00F477A3">
            <w:pPr>
              <w:spacing w:line="276" w:lineRule="auto"/>
              <w:jc w:val="center"/>
              <w:rPr>
                <w:szCs w:val="28"/>
              </w:rPr>
            </w:pPr>
            <w:del w:id="598" w:author="Алена Куликова" w:date="2024-04-07T21:08:00Z" w16du:dateUtc="2024-04-07T18:08:00Z">
              <w:r w:rsidRPr="00462B89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EE7137" w:rsidRPr="00F909B5" w14:paraId="37FBA8C0" w14:textId="77777777" w:rsidTr="003E1618">
        <w:trPr>
          <w:trHeight w:val="570"/>
          <w:trPrChange w:id="599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00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6A35BEF" w14:textId="5CB5CDE8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  <w:r>
              <w:t>ОЦЛ.8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01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40AD024" w14:textId="24AB0897" w:rsidR="00EE7137" w:rsidRPr="00F909B5" w:rsidRDefault="00EE7137" w:rsidP="00EE7137">
            <w:pPr>
              <w:spacing w:line="276" w:lineRule="auto"/>
              <w:jc w:val="both"/>
              <w:rPr>
                <w:szCs w:val="28"/>
              </w:rPr>
            </w:pPr>
            <w: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60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3DDFD9A2" w14:textId="77777777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60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4FACEC8C" w14:textId="5921A496" w:rsidR="00EE7137" w:rsidRPr="00F909B5" w:rsidRDefault="00C438BC" w:rsidP="00F477A3">
            <w:pPr>
              <w:spacing w:line="276" w:lineRule="auto"/>
              <w:jc w:val="center"/>
              <w:rPr>
                <w:szCs w:val="28"/>
              </w:rPr>
            </w:pPr>
            <w:del w:id="604" w:author="Алена Куликова" w:date="2024-04-07T21:08:00Z" w16du:dateUtc="2024-04-07T18:08:00Z">
              <w:r w:rsidDel="00D803C5">
                <w:rPr>
                  <w:szCs w:val="28"/>
                </w:rPr>
                <w:delText>П</w:delText>
              </w:r>
              <w:r w:rsidR="00C46A22" w:rsidDel="00D803C5">
                <w:rPr>
                  <w:szCs w:val="28"/>
                </w:rPr>
                <w:delText>рименимо</w:delText>
              </w:r>
            </w:del>
          </w:p>
        </w:tc>
      </w:tr>
      <w:tr w:rsidR="00A6337A" w:rsidRPr="00F909B5" w14:paraId="716AA8AF" w14:textId="77777777" w:rsidTr="003E1618">
        <w:trPr>
          <w:trHeight w:val="570"/>
          <w:trPrChange w:id="605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06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46843B1" w14:textId="6D56E78D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ОДТ.1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07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EF98B4F" w14:textId="7BF54019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Использование отказоустойчивых технических средств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608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36621D68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09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D0EF219" w14:textId="7AB400E8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610" w:author="Алена Куликова" w:date="2024-04-07T21:08:00Z" w16du:dateUtc="2024-04-07T18:08:00Z">
              <w:r w:rsidRPr="00206558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10C559E9" w14:textId="77777777" w:rsidTr="003E1618">
        <w:trPr>
          <w:trHeight w:val="570"/>
          <w:trPrChange w:id="611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12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3D6284E" w14:textId="39FE08C1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ОДТ.2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13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9D4ED02" w14:textId="0AA8F074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614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28955A2B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15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4B0E171" w14:textId="6693C322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616" w:author="Алена Куликова" w:date="2024-04-07T21:08:00Z" w16du:dateUtc="2024-04-07T18:08:00Z">
              <w:r w:rsidRPr="00206558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3195C2EF" w14:textId="77777777" w:rsidTr="003E1618">
        <w:trPr>
          <w:trHeight w:val="570"/>
          <w:trPrChange w:id="617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18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E16F969" w14:textId="61A2A9C1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ОДТ.3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19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26B3312" w14:textId="0E1D3EE0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 xml:space="preserve">Контроль безотказного функционирования </w:t>
            </w:r>
            <w:r>
              <w:lastRenderedPageBreak/>
              <w:t>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620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7593122D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21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62D43FB" w14:textId="4DB1DD1F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622" w:author="Алена Куликова" w:date="2024-04-07T21:08:00Z" w16du:dateUtc="2024-04-07T18:08:00Z">
              <w:r w:rsidRPr="00206558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7B4D6A67" w14:textId="77777777" w:rsidTr="003E1618">
        <w:trPr>
          <w:trHeight w:val="570"/>
          <w:trPrChange w:id="623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24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96420FE" w14:textId="3857428E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ОДТ.4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25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15285C4" w14:textId="1301DBB6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626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05E293B6" w14:textId="6B70FF7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27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04968FC" w14:textId="10B0199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628" w:author="Алена Куликова" w:date="2024-04-07T21:21:00Z" w16du:dateUtc="2024-04-07T18:21:00Z">
              <w:r w:rsidRPr="00132D43">
                <w:rPr>
                  <w:szCs w:val="28"/>
                </w:rPr>
                <w:t>+</w:t>
              </w:r>
            </w:ins>
            <w:del w:id="629" w:author="Алена Куликова" w:date="2024-04-07T21:21:00Z" w16du:dateUtc="2024-04-07T18:21:00Z">
              <w:r w:rsidRPr="00206558" w:rsidDel="00197327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5CD15897" w14:textId="77777777" w:rsidTr="003E1618">
        <w:trPr>
          <w:trHeight w:val="570"/>
          <w:trPrChange w:id="630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31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3F7EFF8" w14:textId="06A11B9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ОДТ.5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32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9BDF55B" w14:textId="4956A1C5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633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477A6BFD" w14:textId="1B88D571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34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E8DB123" w14:textId="68E8EE4C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635" w:author="Алена Куликова" w:date="2024-04-07T21:21:00Z" w16du:dateUtc="2024-04-07T18:21:00Z">
              <w:r w:rsidRPr="00132D43">
                <w:rPr>
                  <w:szCs w:val="28"/>
                </w:rPr>
                <w:t>+</w:t>
              </w:r>
            </w:ins>
            <w:del w:id="636" w:author="Алена Куликова" w:date="2024-04-07T21:21:00Z" w16du:dateUtc="2024-04-07T18:21:00Z">
              <w:r w:rsidRPr="00206558" w:rsidDel="00197327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39340AA7" w14:textId="77777777" w:rsidTr="003E1618">
        <w:trPr>
          <w:trHeight w:val="570"/>
          <w:trPrChange w:id="637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38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64080A1" w14:textId="61C247B2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ЗСВ.1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39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3939048" w14:textId="7278EF19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 xml:space="preserve">Идентификация и аутентификация субъектов доступа и объектов доступа в виртуальной инфраструктуре, в том числе администраторов </w:t>
            </w:r>
            <w:r>
              <w:lastRenderedPageBreak/>
              <w:t>управления средствами виртуализации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40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F12F44B" w14:textId="28E7FA6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41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532CECA" w14:textId="752E4D76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642" w:author="Алена Куликова" w:date="2024-04-07T21:21:00Z" w16du:dateUtc="2024-04-07T18:21:00Z">
              <w:r w:rsidRPr="00132D43">
                <w:rPr>
                  <w:szCs w:val="28"/>
                </w:rPr>
                <w:t>+</w:t>
              </w:r>
            </w:ins>
            <w:del w:id="643" w:author="Алена Куликова" w:date="2024-04-07T21:21:00Z" w16du:dateUtc="2024-04-07T18:21:00Z">
              <w:r w:rsidRPr="00206558" w:rsidDel="00197327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09296D8A" w14:textId="77777777" w:rsidTr="003E1618">
        <w:trPr>
          <w:trHeight w:val="570"/>
          <w:trPrChange w:id="644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45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C897878" w14:textId="754558FE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ЗСВ.2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46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0DF583A" w14:textId="24797F68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47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3489198" w14:textId="667E735F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48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2065CF8" w14:textId="27767FDF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649" w:author="Алена Куликова" w:date="2024-04-07T21:21:00Z" w16du:dateUtc="2024-04-07T18:21:00Z">
              <w:r w:rsidRPr="00132D43">
                <w:rPr>
                  <w:szCs w:val="28"/>
                </w:rPr>
                <w:t>+</w:t>
              </w:r>
            </w:ins>
            <w:del w:id="650" w:author="Алена Куликова" w:date="2024-04-07T21:21:00Z" w16du:dateUtc="2024-04-07T18:21:00Z">
              <w:r w:rsidRPr="00206558" w:rsidDel="00197327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7D95BC55" w14:textId="77777777" w:rsidTr="003E1618">
        <w:trPr>
          <w:trHeight w:val="570"/>
          <w:trPrChange w:id="651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52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55BF9A3" w14:textId="0074069B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ЗСВ.3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53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484A607" w14:textId="64196CDB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Регистрация событий безопасности в виртуальной инфраструктуре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54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FE21CC7" w14:textId="1C1CEC90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55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076EE03" w14:textId="110F1150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656" w:author="Алена Куликова" w:date="2024-04-07T21:21:00Z" w16du:dateUtc="2024-04-07T18:21:00Z">
              <w:r w:rsidRPr="00132D43">
                <w:rPr>
                  <w:szCs w:val="28"/>
                </w:rPr>
                <w:t>+</w:t>
              </w:r>
            </w:ins>
            <w:del w:id="657" w:author="Алена Куликова" w:date="2024-04-07T21:21:00Z" w16du:dateUtc="2024-04-07T18:21:00Z">
              <w:r w:rsidRPr="00206558" w:rsidDel="00197327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19A43E06" w14:textId="77777777" w:rsidTr="003E1618">
        <w:trPr>
          <w:trHeight w:val="570"/>
          <w:trPrChange w:id="658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59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4670183" w14:textId="7E2E255F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ЗСВ.4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60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EB1E984" w14:textId="3E71F09D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61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A582838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62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30BE02F" w14:textId="1F2DDC70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663" w:author="Алена Куликова" w:date="2024-04-07T21:08:00Z" w16du:dateUtc="2024-04-07T18:08:00Z">
              <w:r w:rsidRPr="00206558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79578E3E" w14:textId="77777777" w:rsidTr="003E1618">
        <w:trPr>
          <w:trHeight w:val="570"/>
          <w:trPrChange w:id="664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65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CEC2294" w14:textId="4B5CAF23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ЗСВ.5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66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9F75CA9" w14:textId="342895D2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 xml:space="preserve">Доверенная загрузка серверов виртуализации, виртуальной машины (контейнера), серверов управления </w:t>
            </w:r>
            <w:r>
              <w:lastRenderedPageBreak/>
              <w:t>виртуализацией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67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1AA9184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68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79D51CA" w14:textId="3D6E88AF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669" w:author="Алена Куликова" w:date="2024-04-07T21:08:00Z" w16du:dateUtc="2024-04-07T18:08:00Z">
              <w:r w:rsidRPr="00206558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6C360073" w14:textId="77777777" w:rsidTr="003E1618">
        <w:trPr>
          <w:trHeight w:val="570"/>
          <w:trPrChange w:id="670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71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EF8D4E3" w14:textId="3DB7C03C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ЗСВ.6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72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B0BE5C1" w14:textId="14086A84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73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279D60F" w14:textId="1CAC1D1E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74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715D917" w14:textId="04BA5CEE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675" w:author="Алена Куликова" w:date="2024-04-07T21:21:00Z" w16du:dateUtc="2024-04-07T18:21:00Z">
              <w:r w:rsidRPr="00FC1D38">
                <w:rPr>
                  <w:szCs w:val="28"/>
                </w:rPr>
                <w:t>+</w:t>
              </w:r>
            </w:ins>
            <w:del w:id="676" w:author="Алена Куликова" w:date="2024-04-07T21:21:00Z" w16du:dateUtc="2024-04-07T18:21:00Z">
              <w:r w:rsidRPr="00206558" w:rsidDel="002724F5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68D7EC45" w14:textId="77777777" w:rsidTr="003E1618">
        <w:trPr>
          <w:trHeight w:val="570"/>
          <w:trPrChange w:id="677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78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EBC2559" w14:textId="4D569490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ЗСВ.7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79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2F1C4FD" w14:textId="21EAF989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Контроль целостности виртуальной инфраструктуры и ее конфигураций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80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01EE8EA" w14:textId="11E5C258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81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CDA2C07" w14:textId="190E3687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682" w:author="Алена Куликова" w:date="2024-04-07T21:21:00Z" w16du:dateUtc="2024-04-07T18:21:00Z">
              <w:r w:rsidRPr="00FC1D38">
                <w:rPr>
                  <w:szCs w:val="28"/>
                </w:rPr>
                <w:t>+</w:t>
              </w:r>
            </w:ins>
            <w:del w:id="683" w:author="Алена Куликова" w:date="2024-04-07T21:21:00Z" w16du:dateUtc="2024-04-07T18:21:00Z">
              <w:r w:rsidRPr="00206558" w:rsidDel="002724F5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0CCF0176" w14:textId="77777777" w:rsidTr="003E1618">
        <w:trPr>
          <w:trHeight w:val="570"/>
          <w:trPrChange w:id="684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85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E900A34" w14:textId="0D8E3F31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ЗСВ.8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86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6E43F63" w14:textId="4E73BD5B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87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D609247" w14:textId="365D7785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88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CD89B6A" w14:textId="4E858F93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689" w:author="Алена Куликова" w:date="2024-04-07T21:21:00Z" w16du:dateUtc="2024-04-07T18:21:00Z">
              <w:r w:rsidRPr="00FC1D38">
                <w:rPr>
                  <w:szCs w:val="28"/>
                </w:rPr>
                <w:t>+</w:t>
              </w:r>
            </w:ins>
            <w:del w:id="690" w:author="Алена Куликова" w:date="2024-04-07T21:21:00Z" w16du:dateUtc="2024-04-07T18:21:00Z">
              <w:r w:rsidRPr="00206558" w:rsidDel="002724F5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2E68BCA4" w14:textId="77777777" w:rsidTr="003E1618">
        <w:trPr>
          <w:trHeight w:val="570"/>
          <w:trPrChange w:id="691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92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C77B812" w14:textId="251AFD57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ЗСВ.9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93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7DD9130" w14:textId="49343BED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Реализация и управление антивирусной защитой в виртуальной инфраструктуре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94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A17A1A6" w14:textId="3ABF0315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95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7A13485" w14:textId="14BAF5AB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696" w:author="Алена Куликова" w:date="2024-04-07T21:21:00Z" w16du:dateUtc="2024-04-07T18:21:00Z">
              <w:r w:rsidRPr="00FC1D38">
                <w:rPr>
                  <w:szCs w:val="28"/>
                </w:rPr>
                <w:t>+</w:t>
              </w:r>
            </w:ins>
            <w:del w:id="697" w:author="Алена Куликова" w:date="2024-04-07T21:21:00Z" w16du:dateUtc="2024-04-07T18:21:00Z">
              <w:r w:rsidRPr="00206558" w:rsidDel="002724F5">
                <w:rPr>
                  <w:szCs w:val="28"/>
                </w:rPr>
                <w:delText>Применимо</w:delText>
              </w:r>
            </w:del>
          </w:p>
        </w:tc>
      </w:tr>
      <w:tr w:rsidR="00EE7137" w:rsidRPr="00F909B5" w14:paraId="193451C7" w14:textId="77777777" w:rsidTr="003E1618">
        <w:trPr>
          <w:trHeight w:val="570"/>
          <w:trPrChange w:id="698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699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319AFC1" w14:textId="1775B179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  <w:r>
              <w:t>ЗСВ.10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00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B78403B" w14:textId="73EBD434" w:rsidR="00EE7137" w:rsidRPr="00F909B5" w:rsidRDefault="00EE7137" w:rsidP="00EE7137">
            <w:pPr>
              <w:spacing w:line="276" w:lineRule="auto"/>
              <w:jc w:val="both"/>
              <w:rPr>
                <w:szCs w:val="28"/>
              </w:rPr>
            </w:pPr>
            <w:r>
              <w:t xml:space="preserve">Разбиение виртуальной инфраструктуры на сегменты (сегментирование виртуальной </w:t>
            </w:r>
            <w:r>
              <w:lastRenderedPageBreak/>
              <w:t>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01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F44C4FF" w14:textId="4CE60755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702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4C81D533" w14:textId="77777777" w:rsidR="004059AB" w:rsidRDefault="00A6337A">
            <w:pPr>
              <w:spacing w:line="276" w:lineRule="auto"/>
              <w:jc w:val="both"/>
              <w:rPr>
                <w:ins w:id="703" w:author="Алена Куликова" w:date="2024-04-07T21:28:00Z" w16du:dateUtc="2024-04-07T18:28:00Z"/>
                <w:szCs w:val="28"/>
              </w:rPr>
            </w:pPr>
            <w:commentRangeStart w:id="704"/>
            <w:r>
              <w:rPr>
                <w:szCs w:val="28"/>
              </w:rPr>
              <w:t>Не</w:t>
            </w:r>
            <w:commentRangeEnd w:id="704"/>
            <w:r w:rsidR="00DB5776">
              <w:rPr>
                <w:rStyle w:val="aff3"/>
              </w:rPr>
              <w:commentReference w:id="704"/>
            </w:r>
            <w:del w:id="705" w:author="Алена Куликова" w:date="2024-04-07T21:51:00Z" w16du:dateUtc="2024-04-07T18:51:00Z">
              <w:r w:rsidDel="0006061C">
                <w:rPr>
                  <w:szCs w:val="28"/>
                </w:rPr>
                <w:delText xml:space="preserve"> </w:delText>
              </w:r>
            </w:del>
            <w:r>
              <w:rPr>
                <w:szCs w:val="28"/>
              </w:rPr>
              <w:t>применимо</w:t>
            </w:r>
            <w:ins w:id="706" w:author="Алена Куликова" w:date="2024-04-04T21:50:00Z" w16du:dateUtc="2024-04-04T18:50:00Z">
              <w:r w:rsidR="00AA3371">
                <w:rPr>
                  <w:szCs w:val="28"/>
                </w:rPr>
                <w:t xml:space="preserve">. </w:t>
              </w:r>
            </w:ins>
          </w:p>
          <w:p w14:paraId="22612EB1" w14:textId="77777777" w:rsidR="004059AB" w:rsidRDefault="004059AB">
            <w:pPr>
              <w:spacing w:line="276" w:lineRule="auto"/>
              <w:jc w:val="both"/>
              <w:rPr>
                <w:ins w:id="707" w:author="Алена Куликова" w:date="2024-04-07T21:28:00Z" w16du:dateUtc="2024-04-07T18:28:00Z"/>
                <w:szCs w:val="28"/>
              </w:rPr>
            </w:pPr>
          </w:p>
          <w:p w14:paraId="2C461F87" w14:textId="418A34B5" w:rsidR="00EE7137" w:rsidRPr="00F909B5" w:rsidRDefault="0006061C">
            <w:pPr>
              <w:spacing w:line="276" w:lineRule="auto"/>
              <w:jc w:val="both"/>
              <w:rPr>
                <w:szCs w:val="28"/>
              </w:rPr>
              <w:pPrChange w:id="708" w:author="Алена Куликова" w:date="2024-04-04T21:50:00Z" w16du:dateUtc="2024-04-04T18:50:00Z">
                <w:pPr>
                  <w:spacing w:line="276" w:lineRule="auto"/>
                  <w:jc w:val="center"/>
                </w:pPr>
              </w:pPrChange>
            </w:pPr>
            <w:ins w:id="709" w:author="Алена Куликова" w:date="2024-04-07T21:51:00Z" w16du:dateUtc="2024-04-07T18:51:00Z">
              <w:r w:rsidRPr="0006061C">
                <w:rPr>
                  <w:szCs w:val="28"/>
                </w:rPr>
                <w:t xml:space="preserve">ИСПДН требует строгого контроля доступа к данным и исключения возможности несанкционированного </w:t>
              </w:r>
              <w:r w:rsidRPr="0006061C">
                <w:rPr>
                  <w:szCs w:val="28"/>
                </w:rPr>
                <w:lastRenderedPageBreak/>
                <w:t>доступа. Изолирование виртуальной инфраструктуры с помощью сегментации может быть сложным и затратным процессом, особенно в случае медицинской информационной системы (МИС)</w:t>
              </w:r>
            </w:ins>
          </w:p>
        </w:tc>
      </w:tr>
      <w:tr w:rsidR="00EE7137" w:rsidRPr="00F909B5" w14:paraId="3468FC65" w14:textId="77777777" w:rsidTr="003E1618">
        <w:trPr>
          <w:trHeight w:val="570"/>
          <w:trPrChange w:id="710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11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7320551" w14:textId="60A630D1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ЗТС.1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12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502B13B" w14:textId="66FCD091" w:rsidR="00EE7137" w:rsidRPr="00F909B5" w:rsidRDefault="00EE7137" w:rsidP="00EE7137">
            <w:pPr>
              <w:spacing w:line="276" w:lineRule="auto"/>
              <w:jc w:val="both"/>
              <w:rPr>
                <w:szCs w:val="28"/>
              </w:rPr>
            </w:pPr>
            <w: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13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355FA7C" w14:textId="77777777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714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44776BA2" w14:textId="79D287A3" w:rsidR="00EE7137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715" w:author="Алена Куликова" w:date="2024-04-07T21:08:00Z" w16du:dateUtc="2024-04-07T18:08:00Z">
              <w:r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EE7137" w:rsidRPr="00F909B5" w14:paraId="481127FC" w14:textId="77777777" w:rsidTr="003E1618">
        <w:trPr>
          <w:trHeight w:val="570"/>
          <w:trPrChange w:id="716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17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AA780AA" w14:textId="62AB9B8A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  <w:r>
              <w:t>ЗТС.2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18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6FFC8A8" w14:textId="0BDA4184" w:rsidR="00EE7137" w:rsidRPr="00F909B5" w:rsidRDefault="00EE7137" w:rsidP="00EE7137">
            <w:pPr>
              <w:spacing w:line="276" w:lineRule="auto"/>
              <w:jc w:val="both"/>
              <w:rPr>
                <w:szCs w:val="28"/>
              </w:rPr>
            </w:pPr>
            <w: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19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DC1B922" w14:textId="77777777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720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6BE840F7" w14:textId="1CAA6D68" w:rsidR="00EE7137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721" w:author="Алена Куликова" w:date="2024-04-07T21:08:00Z" w16du:dateUtc="2024-04-07T18:08:00Z">
              <w:r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EE7137" w:rsidRPr="00F909B5" w14:paraId="2EEF8FE7" w14:textId="77777777" w:rsidTr="003E1618">
        <w:trPr>
          <w:trHeight w:val="570"/>
          <w:trPrChange w:id="72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2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537C9E2" w14:textId="6C7AE043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  <w:r>
              <w:t>ЗТС.3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2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848CD0D" w14:textId="4F101B93" w:rsidR="00EE7137" w:rsidRPr="00F909B5" w:rsidRDefault="00EE7137" w:rsidP="00EE7137">
            <w:pPr>
              <w:spacing w:line="276" w:lineRule="auto"/>
              <w:jc w:val="both"/>
              <w:rPr>
                <w:szCs w:val="28"/>
              </w:rPr>
            </w:pPr>
            <w:r>
              <w:t xml:space="preserve">Контроль и управление физическим доступом к техническим средствам, средствам защиты информации, </w:t>
            </w:r>
            <w: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2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BEF3F6A" w14:textId="4A0ECD18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72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5177D2E1" w14:textId="77777777" w:rsidR="00263BB3" w:rsidRDefault="00A6337A" w:rsidP="00E00A80">
            <w:pPr>
              <w:spacing w:line="276" w:lineRule="auto"/>
              <w:jc w:val="both"/>
              <w:rPr>
                <w:ins w:id="727" w:author="Алена Куликова" w:date="2024-04-07T21:26:00Z" w16du:dateUtc="2024-04-07T18:26:00Z"/>
                <w:szCs w:val="28"/>
              </w:rPr>
            </w:pPr>
            <w:r>
              <w:rPr>
                <w:szCs w:val="28"/>
              </w:rPr>
              <w:t>Не</w:t>
            </w:r>
            <w:del w:id="728" w:author="Алена Куликова" w:date="2024-04-07T21:53:00Z" w16du:dateUtc="2024-04-07T18:53:00Z">
              <w:r w:rsidDel="00FA7112">
                <w:rPr>
                  <w:szCs w:val="28"/>
                </w:rPr>
                <w:delText xml:space="preserve"> </w:delText>
              </w:r>
            </w:del>
            <w:r>
              <w:rPr>
                <w:szCs w:val="28"/>
              </w:rPr>
              <w:t>применимо</w:t>
            </w:r>
            <w:ins w:id="729" w:author="Алена Куликова" w:date="2024-04-07T21:19:00Z" w16du:dateUtc="2024-04-07T18:19:00Z">
              <w:r w:rsidR="00E00A80">
                <w:rPr>
                  <w:szCs w:val="28"/>
                </w:rPr>
                <w:t>.</w:t>
              </w:r>
            </w:ins>
          </w:p>
          <w:p w14:paraId="4067D1A6" w14:textId="77777777" w:rsidR="00263BB3" w:rsidRDefault="00263BB3" w:rsidP="00E00A80">
            <w:pPr>
              <w:spacing w:line="276" w:lineRule="auto"/>
              <w:jc w:val="both"/>
              <w:rPr>
                <w:ins w:id="730" w:author="Алена Куликова" w:date="2024-04-07T21:26:00Z" w16du:dateUtc="2024-04-07T18:26:00Z"/>
                <w:szCs w:val="28"/>
              </w:rPr>
            </w:pPr>
          </w:p>
          <w:p w14:paraId="2460C197" w14:textId="039E7749" w:rsidR="00EE7137" w:rsidRPr="00F909B5" w:rsidRDefault="00FA7112" w:rsidP="00E00A80">
            <w:pPr>
              <w:spacing w:line="276" w:lineRule="auto"/>
              <w:jc w:val="both"/>
              <w:rPr>
                <w:szCs w:val="28"/>
              </w:rPr>
              <w:pPrChange w:id="731" w:author="Алена Куликова" w:date="2024-04-07T21:20:00Z" w16du:dateUtc="2024-04-07T18:20:00Z">
                <w:pPr>
                  <w:spacing w:line="276" w:lineRule="auto"/>
                  <w:jc w:val="center"/>
                </w:pPr>
              </w:pPrChange>
            </w:pPr>
            <w:ins w:id="732" w:author="Алена Куликова" w:date="2024-04-07T21:53:00Z" w16du:dateUtc="2024-04-07T18:53:00Z">
              <w:r>
                <w:rPr>
                  <w:szCs w:val="28"/>
                </w:rPr>
                <w:t>И</w:t>
              </w:r>
              <w:r w:rsidRPr="00FA7112">
                <w:rPr>
                  <w:szCs w:val="28"/>
                </w:rPr>
                <w:t xml:space="preserve">СПДН требует строгого контроля доступа к данным и исключения возможности несанкционированного </w:t>
              </w:r>
              <w:r w:rsidRPr="00FA7112">
                <w:rPr>
                  <w:szCs w:val="28"/>
                </w:rPr>
                <w:lastRenderedPageBreak/>
                <w:t>доступа. Постоянный контроль и ограничение физического доступа к техническим средствам и информационным ресурсам может затруднить работу медицинского персонала и замедлить процессы обслуживания пациентов.</w:t>
              </w:r>
            </w:ins>
          </w:p>
        </w:tc>
      </w:tr>
      <w:tr w:rsidR="00EE7137" w:rsidRPr="00F909B5" w14:paraId="27F4520E" w14:textId="77777777" w:rsidTr="003E1618">
        <w:trPr>
          <w:trHeight w:val="570"/>
          <w:trPrChange w:id="733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34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7FE3672" w14:textId="40FA5018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ЗТС.4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35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E7B97AB" w14:textId="37FEC034" w:rsidR="00EE7137" w:rsidRPr="00F909B5" w:rsidRDefault="00EE7137" w:rsidP="00EE7137">
            <w:pPr>
              <w:spacing w:line="276" w:lineRule="auto"/>
              <w:jc w:val="both"/>
              <w:rPr>
                <w:szCs w:val="28"/>
              </w:rPr>
            </w:pPr>
            <w: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36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676564E" w14:textId="34DEDC80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737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6E47A09D" w14:textId="77777777" w:rsidR="00EE7137" w:rsidRDefault="00A6337A">
            <w:pPr>
              <w:spacing w:line="276" w:lineRule="auto"/>
              <w:jc w:val="both"/>
              <w:rPr>
                <w:ins w:id="738" w:author="Алена Куликова" w:date="2024-04-07T21:27:00Z" w16du:dateUtc="2024-04-07T18:27:00Z"/>
                <w:szCs w:val="28"/>
              </w:rPr>
            </w:pPr>
            <w:commentRangeStart w:id="739"/>
            <w:r>
              <w:rPr>
                <w:szCs w:val="28"/>
              </w:rPr>
              <w:t>Не</w:t>
            </w:r>
            <w:commentRangeEnd w:id="739"/>
            <w:r w:rsidR="001A1611">
              <w:rPr>
                <w:rStyle w:val="aff3"/>
              </w:rPr>
              <w:commentReference w:id="739"/>
            </w:r>
            <w:del w:id="740" w:author="Алена Куликова" w:date="2024-04-07T21:53:00Z" w16du:dateUtc="2024-04-07T18:53:00Z">
              <w:r w:rsidDel="005B73E9">
                <w:rPr>
                  <w:szCs w:val="28"/>
                </w:rPr>
                <w:delText xml:space="preserve"> </w:delText>
              </w:r>
            </w:del>
            <w:r>
              <w:rPr>
                <w:szCs w:val="28"/>
              </w:rPr>
              <w:t>применимо</w:t>
            </w:r>
            <w:ins w:id="741" w:author="Алена Куликова" w:date="2024-04-04T21:51:00Z" w16du:dateUtc="2024-04-04T18:51:00Z">
              <w:r w:rsidR="00DB5776">
                <w:rPr>
                  <w:szCs w:val="28"/>
                </w:rPr>
                <w:t xml:space="preserve">. </w:t>
              </w:r>
            </w:ins>
          </w:p>
          <w:p w14:paraId="14AE9544" w14:textId="77777777" w:rsidR="00263BB3" w:rsidRDefault="00263BB3">
            <w:pPr>
              <w:spacing w:line="276" w:lineRule="auto"/>
              <w:jc w:val="both"/>
              <w:rPr>
                <w:ins w:id="742" w:author="Алена Куликова" w:date="2024-04-07T21:27:00Z" w16du:dateUtc="2024-04-07T18:27:00Z"/>
                <w:szCs w:val="28"/>
              </w:rPr>
            </w:pPr>
          </w:p>
          <w:p w14:paraId="34D9F0B6" w14:textId="364A1157" w:rsidR="00263BB3" w:rsidRPr="00F909B5" w:rsidRDefault="007707B1" w:rsidP="00263BB3">
            <w:pPr>
              <w:spacing w:line="276" w:lineRule="auto"/>
              <w:jc w:val="both"/>
              <w:rPr>
                <w:szCs w:val="28"/>
              </w:rPr>
              <w:pPrChange w:id="743" w:author="Алена Куликова" w:date="2024-04-04T21:52:00Z" w16du:dateUtc="2024-04-04T18:52:00Z">
                <w:pPr>
                  <w:spacing w:line="276" w:lineRule="auto"/>
                  <w:jc w:val="center"/>
                </w:pPr>
              </w:pPrChange>
            </w:pPr>
            <w:ins w:id="744" w:author="Алена Куликова" w:date="2024-04-07T21:54:00Z" w16du:dateUtc="2024-04-07T18:54:00Z">
              <w:r>
                <w:rPr>
                  <w:szCs w:val="28"/>
                </w:rPr>
                <w:t>И</w:t>
              </w:r>
              <w:r w:rsidR="005B73E9" w:rsidRPr="005B73E9">
                <w:rPr>
                  <w:szCs w:val="28"/>
                </w:rPr>
                <w:t xml:space="preserve">СПДН требует строгого контроля доступа к данным и защиты информации от несанкционированного доступа. Использование технологий беспроводного доступа может создать уязвимости в системе безопасности, так как данные могут быть перехвачены или </w:t>
              </w:r>
              <w:r w:rsidR="005B73E9" w:rsidRPr="005B73E9">
                <w:rPr>
                  <w:szCs w:val="28"/>
                </w:rPr>
                <w:lastRenderedPageBreak/>
                <w:t>скомпрометированы через беспроводные каналы связи.</w:t>
              </w:r>
            </w:ins>
          </w:p>
        </w:tc>
      </w:tr>
      <w:tr w:rsidR="00EE7137" w:rsidRPr="00F909B5" w14:paraId="3DF73834" w14:textId="77777777" w:rsidTr="003E1618">
        <w:trPr>
          <w:trHeight w:val="570"/>
          <w:trPrChange w:id="745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46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2FCB80E" w14:textId="5DDF75F8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ЗТС.5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47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42DCA2E" w14:textId="432050A6" w:rsidR="00EE7137" w:rsidRPr="00F909B5" w:rsidRDefault="00EE7137" w:rsidP="00EE7137">
            <w:pPr>
              <w:spacing w:line="276" w:lineRule="auto"/>
              <w:jc w:val="both"/>
              <w:rPr>
                <w:szCs w:val="28"/>
              </w:rPr>
            </w:pPr>
            <w: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48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BB1F910" w14:textId="77777777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749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35ACB70D" w14:textId="6266E687" w:rsidR="00EE7137" w:rsidRPr="00F909B5" w:rsidRDefault="00BE5BCE">
            <w:pPr>
              <w:spacing w:line="276" w:lineRule="auto"/>
              <w:jc w:val="both"/>
              <w:rPr>
                <w:szCs w:val="28"/>
              </w:rPr>
              <w:pPrChange w:id="750" w:author="Алена Куликова" w:date="2024-04-04T21:50:00Z" w16du:dateUtc="2024-04-04T18:50:00Z">
                <w:pPr>
                  <w:spacing w:line="276" w:lineRule="auto"/>
                  <w:jc w:val="center"/>
                </w:pPr>
              </w:pPrChange>
            </w:pPr>
            <w:del w:id="751" w:author="Алена Куликова" w:date="2024-04-07T21:08:00Z" w16du:dateUtc="2024-04-07T18:08:00Z">
              <w:r w:rsidDel="00D803C5">
                <w:rPr>
                  <w:szCs w:val="28"/>
                </w:rPr>
                <w:delText xml:space="preserve">Не </w:delText>
              </w:r>
              <w:commentRangeStart w:id="752"/>
              <w:r w:rsidDel="00D803C5">
                <w:rPr>
                  <w:szCs w:val="28"/>
                </w:rPr>
                <w:delText>применимо</w:delText>
              </w:r>
              <w:commentRangeEnd w:id="752"/>
              <w:r w:rsidR="00EB417A" w:rsidDel="00D803C5">
                <w:rPr>
                  <w:rStyle w:val="aff3"/>
                </w:rPr>
                <w:commentReference w:id="752"/>
              </w:r>
            </w:del>
          </w:p>
        </w:tc>
      </w:tr>
      <w:tr w:rsidR="00A6337A" w:rsidRPr="00F909B5" w14:paraId="0DD6415F" w14:textId="77777777" w:rsidTr="003E1618">
        <w:trPr>
          <w:trHeight w:val="570"/>
          <w:trPrChange w:id="753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54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033EB7F" w14:textId="5FA5B59E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55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2DE4159" w14:textId="1A4B64BB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персональных данных, функций по обработке персональных данных и иных функций информационной системы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56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37DE7D8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57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03434B2" w14:textId="20A6A415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758" w:author="Алена Куликова" w:date="2024-04-07T21:08:00Z" w16du:dateUtc="2024-04-07T18:08:00Z">
              <w:r w:rsidRPr="003472B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0476AEAB" w14:textId="77777777" w:rsidTr="003E1618">
        <w:trPr>
          <w:trHeight w:val="570"/>
          <w:trPrChange w:id="759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60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F968F88" w14:textId="733555DF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61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E0D532E" w14:textId="59640B16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6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03D18CD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6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2ED4B83" w14:textId="33F187B5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764" w:author="Алена Куликова" w:date="2024-04-07T21:08:00Z" w16du:dateUtc="2024-04-07T18:08:00Z">
              <w:r w:rsidRPr="003472B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6E3C4CAD" w14:textId="77777777" w:rsidTr="003E1618">
        <w:trPr>
          <w:trHeight w:val="570"/>
          <w:trPrChange w:id="765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66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81793F0" w14:textId="602C464B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ЗИС.3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67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B933269" w14:textId="6E0A2AD3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68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9019FE9" w14:textId="46FCFA94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69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E60AF92" w14:textId="3E209407" w:rsidR="00A6337A" w:rsidRPr="00F909B5" w:rsidRDefault="00BB2069" w:rsidP="00F477A3">
            <w:pPr>
              <w:spacing w:line="276" w:lineRule="auto"/>
              <w:jc w:val="center"/>
              <w:rPr>
                <w:szCs w:val="28"/>
              </w:rPr>
            </w:pPr>
            <w:ins w:id="770" w:author="Алена Куликова" w:date="2024-04-07T21:21:00Z" w16du:dateUtc="2024-04-07T18:21:00Z">
              <w:r>
                <w:rPr>
                  <w:szCs w:val="28"/>
                </w:rPr>
                <w:t>+</w:t>
              </w:r>
            </w:ins>
            <w:del w:id="771" w:author="Алена Куликова" w:date="2024-04-07T21:21:00Z" w16du:dateUtc="2024-04-07T18:21:00Z">
              <w:r w:rsidR="00A6337A" w:rsidRPr="003472BD" w:rsidDel="00BB2069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4483BC35" w14:textId="77777777" w:rsidTr="003E1618">
        <w:trPr>
          <w:trHeight w:val="570"/>
          <w:trPrChange w:id="77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7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A56847B" w14:textId="1D9195DF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7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4253170" w14:textId="1719C6B5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7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1E6457E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7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A04C845" w14:textId="7174F3C5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777" w:author="Алена Куликова" w:date="2024-04-07T21:08:00Z" w16du:dateUtc="2024-04-07T18:08:00Z">
              <w:r w:rsidRPr="003472B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23680A9F" w14:textId="77777777" w:rsidTr="003E1618">
        <w:trPr>
          <w:trHeight w:val="570"/>
          <w:trPrChange w:id="778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79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CD81F7D" w14:textId="752F51B1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80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A3CB6E8" w14:textId="52E8D084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 xml:space="preserve">Запрет несанкционированной удаленной активации видеокамер, микрофонов и иных периферийных устройств, которые могут активироваться удаленно, и </w:t>
            </w:r>
            <w:r>
              <w:lastRenderedPageBreak/>
              <w:t>оповещение пользователей об активации таких устройств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81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641BA78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82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29B85C8" w14:textId="2EB8B1F2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783" w:author="Алена Куликова" w:date="2024-04-07T21:08:00Z" w16du:dateUtc="2024-04-07T18:08:00Z">
              <w:r w:rsidRPr="003472B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0E105EC4" w14:textId="77777777" w:rsidTr="003E1618">
        <w:trPr>
          <w:trHeight w:val="570"/>
          <w:trPrChange w:id="784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85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96C3BBF" w14:textId="335DF0A8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86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83CF1E3" w14:textId="48942BB9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Передача и контроль целостности атрибутов безопасности (меток безопасности), связанных с персональными данными, при обмене ими с иными информационными системами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87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5189A0F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88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BDB1063" w14:textId="7E8F619C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789" w:author="Алена Куликова" w:date="2024-04-07T21:08:00Z" w16du:dateUtc="2024-04-07T18:08:00Z">
              <w:r w:rsidRPr="003472B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745B2CD8" w14:textId="77777777" w:rsidTr="003E1618">
        <w:trPr>
          <w:trHeight w:val="570"/>
          <w:trPrChange w:id="790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91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5102C8B" w14:textId="35E63286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ЗИС.7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92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88991D5" w14:textId="775E34E4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93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0AC8134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94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4E5863B" w14:textId="5DA08F90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795" w:author="Алена Куликова" w:date="2024-04-07T21:08:00Z" w16du:dateUtc="2024-04-07T18:08:00Z">
              <w:r w:rsidRPr="003472B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65F4FCFA" w14:textId="77777777" w:rsidTr="003E1618">
        <w:trPr>
          <w:trHeight w:val="570"/>
          <w:trPrChange w:id="796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97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8D44923" w14:textId="5B2D222F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ЗИС.8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98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306A87F" w14:textId="7420031D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 xml:space="preserve">Контроль санкционированного и </w:t>
            </w:r>
            <w:r>
              <w:lastRenderedPageBreak/>
              <w:t>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799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17ACF61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00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F727B66" w14:textId="73B064BF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801" w:author="Алена Куликова" w:date="2024-04-07T21:08:00Z" w16du:dateUtc="2024-04-07T18:08:00Z">
              <w:r w:rsidRPr="003472B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5584B721" w14:textId="77777777" w:rsidTr="003E1618">
        <w:trPr>
          <w:trHeight w:val="570"/>
          <w:trPrChange w:id="80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0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830E040" w14:textId="6D85474E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0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617B2D1" w14:textId="0B246C25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0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633E546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0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FEF971A" w14:textId="5115E0A2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807" w:author="Алена Куликова" w:date="2024-04-07T21:08:00Z" w16du:dateUtc="2024-04-07T18:08:00Z">
              <w:r w:rsidRPr="003472B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32D50591" w14:textId="77777777" w:rsidTr="003E1618">
        <w:trPr>
          <w:trHeight w:val="570"/>
          <w:trPrChange w:id="808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09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F726266" w14:textId="2D0D5A32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ЗИС.10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10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235D519" w14:textId="0F557D9E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 xml:space="preserve">Подтверждение происхождения источника информации, получаемой в процессе </w:t>
            </w:r>
            <w:r>
              <w:lastRenderedPageBreak/>
              <w:t>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11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63CE518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12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92D885D" w14:textId="4F577A65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813" w:author="Алена Куликова" w:date="2024-04-07T21:08:00Z" w16du:dateUtc="2024-04-07T18:08:00Z">
              <w:r w:rsidRPr="003472B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0D0AC49C" w14:textId="77777777" w:rsidTr="003E1618">
        <w:trPr>
          <w:trHeight w:val="570"/>
          <w:trPrChange w:id="814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15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14364D7" w14:textId="744A0880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ЗИС.11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16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1806BCB" w14:textId="5DC0D663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17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6B3FC80" w14:textId="7225D7A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18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1EA855B" w14:textId="434B02C1" w:rsidR="00A6337A" w:rsidRPr="00F909B5" w:rsidRDefault="00BB2069" w:rsidP="00F477A3">
            <w:pPr>
              <w:spacing w:line="276" w:lineRule="auto"/>
              <w:jc w:val="center"/>
              <w:rPr>
                <w:szCs w:val="28"/>
              </w:rPr>
            </w:pPr>
            <w:ins w:id="819" w:author="Алена Куликова" w:date="2024-04-07T21:21:00Z" w16du:dateUtc="2024-04-07T18:21:00Z">
              <w:r>
                <w:rPr>
                  <w:szCs w:val="28"/>
                </w:rPr>
                <w:t>+</w:t>
              </w:r>
            </w:ins>
            <w:del w:id="820" w:author="Алена Куликова" w:date="2024-04-07T21:21:00Z" w16du:dateUtc="2024-04-07T18:21:00Z">
              <w:r w:rsidR="00A6337A" w:rsidRPr="003472BD" w:rsidDel="00BB2069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14A37C6E" w14:textId="77777777" w:rsidTr="003E1618">
        <w:trPr>
          <w:trHeight w:val="570"/>
          <w:trPrChange w:id="821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22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1255243" w14:textId="57351C9F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ЗИС.12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23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FD1BA05" w14:textId="49ED7273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Исключение возможности отрицания пользователем факта отправки персональных данных другому пользователю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24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BDA1806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25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8D87F97" w14:textId="2E780A9A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826" w:author="Алена Куликова" w:date="2024-04-07T21:08:00Z" w16du:dateUtc="2024-04-07T18:08:00Z">
              <w:r w:rsidRPr="003472B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7043A055" w14:textId="77777777" w:rsidTr="003E1618">
        <w:trPr>
          <w:trHeight w:val="570"/>
          <w:trPrChange w:id="827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28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EE940C1" w14:textId="2B97DEFF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ЗИС.13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29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566202E" w14:textId="354C817E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Исключение возможности отрицания пользователем факта получения персональных данных от другого пользователя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30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9ED460D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31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EA52330" w14:textId="4E3B8FB5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832" w:author="Алена Куликова" w:date="2024-04-07T21:08:00Z" w16du:dateUtc="2024-04-07T18:08:00Z">
              <w:r w:rsidRPr="003472B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76A34A35" w14:textId="77777777" w:rsidTr="003E1618">
        <w:trPr>
          <w:trHeight w:val="570"/>
          <w:trPrChange w:id="833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34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D6ACA0C" w14:textId="7C52B14D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ЗИС.14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35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4D6213A" w14:textId="53107ED6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Использование устройств терминального доступа для обработки персональных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36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5C57315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37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2DCAB45" w14:textId="5E0503D2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838" w:author="Алена Куликова" w:date="2024-04-07T21:08:00Z" w16du:dateUtc="2024-04-07T18:08:00Z">
              <w:r w:rsidRPr="003472B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4F715C23" w14:textId="77777777" w:rsidTr="003E1618">
        <w:trPr>
          <w:trHeight w:val="570"/>
          <w:trPrChange w:id="839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40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162D2C7" w14:textId="0B68E0EB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ЗИС.15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41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73D227D" w14:textId="3ADEBD32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4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F60FB89" w14:textId="30CF2458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4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69EA6CA" w14:textId="2B66AE8F" w:rsidR="00A6337A" w:rsidRPr="00F909B5" w:rsidRDefault="00BB2069" w:rsidP="00F477A3">
            <w:pPr>
              <w:spacing w:line="276" w:lineRule="auto"/>
              <w:jc w:val="center"/>
              <w:rPr>
                <w:szCs w:val="28"/>
              </w:rPr>
            </w:pPr>
            <w:ins w:id="844" w:author="Алена Куликова" w:date="2024-04-07T21:21:00Z" w16du:dateUtc="2024-04-07T18:21:00Z">
              <w:r>
                <w:rPr>
                  <w:szCs w:val="28"/>
                </w:rPr>
                <w:t>+</w:t>
              </w:r>
            </w:ins>
            <w:del w:id="845" w:author="Алена Куликова" w:date="2024-04-07T21:21:00Z" w16du:dateUtc="2024-04-07T18:21:00Z">
              <w:r w:rsidR="00A6337A" w:rsidRPr="003472BD" w:rsidDel="00BB2069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703E581A" w14:textId="77777777" w:rsidTr="003E1618">
        <w:trPr>
          <w:trHeight w:val="570"/>
          <w:trPrChange w:id="846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47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AE892DD" w14:textId="51895A48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ЗИС.16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48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757148E" w14:textId="0E0CFEC2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Выявление, анализ и блокирование в информационной системе скрытых каналов передачи информации в обход реализованных мер или внутри разрешенных сетевых протоколов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49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2BC777C" w14:textId="77777777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50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340991A" w14:textId="554A45C3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del w:id="851" w:author="Алена Куликова" w:date="2024-04-07T21:08:00Z" w16du:dateUtc="2024-04-07T18:08:00Z">
              <w:r w:rsidRPr="003472BD" w:rsidDel="00D803C5">
                <w:rPr>
                  <w:szCs w:val="28"/>
                </w:rPr>
                <w:delText>Применимо</w:delText>
              </w:r>
            </w:del>
          </w:p>
        </w:tc>
      </w:tr>
      <w:tr w:rsidR="00A6337A" w:rsidRPr="00F909B5" w14:paraId="4F3F3D04" w14:textId="77777777" w:rsidTr="003E1618">
        <w:trPr>
          <w:trHeight w:val="570"/>
          <w:trPrChange w:id="85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5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2C6DF99" w14:textId="1D595DDD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ЗИС.17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5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27CB7B0" w14:textId="239618EB" w:rsidR="00A6337A" w:rsidRPr="00F909B5" w:rsidRDefault="00A6337A" w:rsidP="00A6337A">
            <w:pPr>
              <w:spacing w:line="276" w:lineRule="auto"/>
              <w:jc w:val="both"/>
              <w:rPr>
                <w:szCs w:val="28"/>
              </w:rPr>
            </w:pPr>
            <w: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5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59FC33D" w14:textId="15B2156B" w:rsidR="00A6337A" w:rsidRPr="00F909B5" w:rsidRDefault="00A6337A" w:rsidP="00F477A3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5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D11CF02" w14:textId="39EE69EA" w:rsidR="00A6337A" w:rsidRPr="00F909B5" w:rsidRDefault="00BB2069" w:rsidP="00F477A3">
            <w:pPr>
              <w:spacing w:line="276" w:lineRule="auto"/>
              <w:jc w:val="center"/>
              <w:rPr>
                <w:szCs w:val="28"/>
              </w:rPr>
            </w:pPr>
            <w:ins w:id="857" w:author="Алена Куликова" w:date="2024-04-07T21:21:00Z" w16du:dateUtc="2024-04-07T18:21:00Z">
              <w:r>
                <w:rPr>
                  <w:szCs w:val="28"/>
                </w:rPr>
                <w:t>+</w:t>
              </w:r>
            </w:ins>
            <w:del w:id="858" w:author="Алена Куликова" w:date="2024-04-07T21:21:00Z" w16du:dateUtc="2024-04-07T18:21:00Z">
              <w:r w:rsidR="00A6337A" w:rsidRPr="003472BD" w:rsidDel="00BB2069">
                <w:rPr>
                  <w:szCs w:val="28"/>
                </w:rPr>
                <w:delText>Применимо</w:delText>
              </w:r>
            </w:del>
          </w:p>
        </w:tc>
      </w:tr>
      <w:tr w:rsidR="00EE7137" w:rsidRPr="00F909B5" w14:paraId="3224C8E4" w14:textId="77777777" w:rsidTr="003E1618">
        <w:trPr>
          <w:trHeight w:val="570"/>
          <w:trPrChange w:id="859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60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814B29F" w14:textId="0872BBBC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ЗИС.18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61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D155461" w14:textId="5046AAF0" w:rsidR="00EE7137" w:rsidRPr="00F909B5" w:rsidRDefault="00EE7137" w:rsidP="00EE7137">
            <w:pPr>
              <w:spacing w:line="276" w:lineRule="auto"/>
              <w:jc w:val="both"/>
              <w:rPr>
                <w:szCs w:val="28"/>
              </w:rPr>
            </w:pPr>
            <w:r>
              <w:t xml:space="preserve">Обеспечение загрузки и исполнения программного </w:t>
            </w:r>
            <w:r>
              <w:lastRenderedPageBreak/>
              <w:t>обеспечения с машинных носителей персональных данных, доступных только для чтения, и контроль целостности данного программного обеспечения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6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652E62E" w14:textId="77777777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86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05553D7E" w14:textId="4548783E" w:rsidR="00EE7137" w:rsidRPr="00F909B5" w:rsidRDefault="00A6337A">
            <w:pPr>
              <w:spacing w:line="276" w:lineRule="auto"/>
              <w:jc w:val="both"/>
              <w:rPr>
                <w:szCs w:val="28"/>
              </w:rPr>
              <w:pPrChange w:id="864" w:author="Алена Куликова" w:date="2024-04-04T21:54:00Z" w16du:dateUtc="2024-04-04T18:54:00Z">
                <w:pPr>
                  <w:spacing w:line="276" w:lineRule="auto"/>
                  <w:jc w:val="center"/>
                </w:pPr>
              </w:pPrChange>
            </w:pPr>
            <w:del w:id="865" w:author="Алена Куликова" w:date="2024-04-07T21:09:00Z" w16du:dateUtc="2024-04-07T18:09:00Z">
              <w:r w:rsidDel="00D803C5">
                <w:rPr>
                  <w:szCs w:val="28"/>
                </w:rPr>
                <w:delText xml:space="preserve">Не </w:delText>
              </w:r>
              <w:commentRangeStart w:id="866"/>
              <w:r w:rsidDel="00D803C5">
                <w:rPr>
                  <w:szCs w:val="28"/>
                </w:rPr>
                <w:delText>применимо</w:delText>
              </w:r>
              <w:commentRangeEnd w:id="866"/>
              <w:r w:rsidR="009A6BE0" w:rsidDel="00D803C5">
                <w:rPr>
                  <w:rStyle w:val="aff3"/>
                </w:rPr>
                <w:commentReference w:id="866"/>
              </w:r>
            </w:del>
          </w:p>
        </w:tc>
      </w:tr>
      <w:tr w:rsidR="00EE7137" w:rsidRPr="00F909B5" w14:paraId="7D5032F7" w14:textId="77777777" w:rsidTr="003E1618">
        <w:trPr>
          <w:trHeight w:val="570"/>
          <w:trPrChange w:id="867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68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83B9C8F" w14:textId="3498C39C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  <w:r>
              <w:t>ЗИС.19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69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1F1E999" w14:textId="4218A289" w:rsidR="00EE7137" w:rsidRPr="00F909B5" w:rsidRDefault="00EE7137" w:rsidP="00EE7137">
            <w:pPr>
              <w:spacing w:line="276" w:lineRule="auto"/>
              <w:jc w:val="both"/>
              <w:rPr>
                <w:szCs w:val="28"/>
              </w:rPr>
            </w:pPr>
            <w:r>
              <w:t>Изоляция процессов (выполнение программ) в выделенной области памяти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70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89B6FA5" w14:textId="77777777" w:rsidR="00EE7137" w:rsidRPr="00F909B5" w:rsidRDefault="00EE7137" w:rsidP="00F477A3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871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6E16D758" w14:textId="2A3E67AD" w:rsidR="00EE7137" w:rsidRPr="00F909B5" w:rsidRDefault="00A6337A">
            <w:pPr>
              <w:spacing w:line="276" w:lineRule="auto"/>
              <w:jc w:val="both"/>
              <w:rPr>
                <w:szCs w:val="28"/>
              </w:rPr>
              <w:pPrChange w:id="872" w:author="Алена Куликова" w:date="2024-04-04T21:55:00Z" w16du:dateUtc="2024-04-04T18:55:00Z">
                <w:pPr>
                  <w:spacing w:line="276" w:lineRule="auto"/>
                  <w:jc w:val="center"/>
                </w:pPr>
              </w:pPrChange>
            </w:pPr>
            <w:commentRangeStart w:id="873"/>
            <w:del w:id="874" w:author="Алена Куликова" w:date="2024-04-07T21:09:00Z" w16du:dateUtc="2024-04-07T18:09:00Z">
              <w:r w:rsidDel="00D803C5">
                <w:rPr>
                  <w:szCs w:val="28"/>
                </w:rPr>
                <w:delText>Не</w:delText>
              </w:r>
              <w:commentRangeEnd w:id="873"/>
              <w:r w:rsidR="00001E93" w:rsidDel="00D803C5">
                <w:rPr>
                  <w:rStyle w:val="aff3"/>
                </w:rPr>
                <w:commentReference w:id="873"/>
              </w:r>
              <w:r w:rsidDel="00D803C5">
                <w:rPr>
                  <w:szCs w:val="28"/>
                </w:rPr>
                <w:delText xml:space="preserve"> применимо</w:delText>
              </w:r>
            </w:del>
          </w:p>
        </w:tc>
      </w:tr>
      <w:tr w:rsidR="00BB2069" w:rsidRPr="00F909B5" w14:paraId="4613C229" w14:textId="77777777" w:rsidTr="003E1618">
        <w:trPr>
          <w:trHeight w:val="570"/>
          <w:trPrChange w:id="875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76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8C0326F" w14:textId="639506DF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ЗИС.20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77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05B73D0" w14:textId="46204A72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Защита беспроводных соединений, применяемых в информационной системе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78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F76C1D6" w14:textId="6BEC6E5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79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9F70F53" w14:textId="34B25A6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880" w:author="Алена Куликова" w:date="2024-04-07T21:21:00Z" w16du:dateUtc="2024-04-07T18:21:00Z">
              <w:r w:rsidRPr="0040131D">
                <w:rPr>
                  <w:szCs w:val="28"/>
                </w:rPr>
                <w:t>+</w:t>
              </w:r>
            </w:ins>
            <w:del w:id="881" w:author="Алена Куликова" w:date="2024-04-07T21:21:00Z" w16du:dateUtc="2024-04-07T18:21:00Z">
              <w:r w:rsidRPr="007559E5" w:rsidDel="00036DB7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0F2D507B" w14:textId="77777777" w:rsidTr="003E1618">
        <w:trPr>
          <w:trHeight w:val="570"/>
          <w:trPrChange w:id="88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8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F0C8505" w14:textId="3D0E535B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ИНЦ.1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8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E5800C3" w14:textId="20389E5B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8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121FAB4" w14:textId="1598D874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8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F9B9843" w14:textId="6C432E9D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887" w:author="Алена Куликова" w:date="2024-04-07T21:21:00Z" w16du:dateUtc="2024-04-07T18:21:00Z">
              <w:r w:rsidRPr="0040131D">
                <w:rPr>
                  <w:szCs w:val="28"/>
                </w:rPr>
                <w:t>+</w:t>
              </w:r>
            </w:ins>
            <w:del w:id="888" w:author="Алена Куликова" w:date="2024-04-04T21:59:00Z" w16du:dateUtc="2024-04-04T18:59:00Z">
              <w:r w:rsidRPr="00A82A95" w:rsidDel="00001E93">
                <w:rPr>
                  <w:szCs w:val="28"/>
                </w:rPr>
                <w:delText>Не применимо</w:delText>
              </w:r>
            </w:del>
          </w:p>
        </w:tc>
      </w:tr>
      <w:tr w:rsidR="00350AD9" w:rsidRPr="00F909B5" w14:paraId="4D8817A8" w14:textId="77777777" w:rsidTr="003E1618">
        <w:trPr>
          <w:trHeight w:val="570"/>
          <w:trPrChange w:id="889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90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8754830" w14:textId="69A0A2FF" w:rsidR="00350AD9" w:rsidRPr="00F909B5" w:rsidRDefault="00350AD9" w:rsidP="00350AD9">
            <w:pPr>
              <w:spacing w:line="276" w:lineRule="auto"/>
              <w:jc w:val="center"/>
              <w:rPr>
                <w:szCs w:val="28"/>
              </w:rPr>
            </w:pPr>
            <w:r>
              <w:t>ИНЦ.2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91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65F3A8C" w14:textId="371FBDBC" w:rsidR="00350AD9" w:rsidRPr="00F909B5" w:rsidRDefault="00350AD9" w:rsidP="00350AD9">
            <w:pPr>
              <w:spacing w:line="276" w:lineRule="auto"/>
              <w:jc w:val="both"/>
              <w:rPr>
                <w:szCs w:val="28"/>
              </w:rPr>
            </w:pPr>
            <w:r>
              <w:t>Обнаружение, идентификация и регистрация инцидентов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9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E55CFEC" w14:textId="23B4A525" w:rsidR="00350AD9" w:rsidRPr="00F909B5" w:rsidRDefault="00350AD9" w:rsidP="00350AD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89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32CB5B0" w14:textId="77777777" w:rsidR="002833B2" w:rsidRDefault="00350AD9">
            <w:pPr>
              <w:spacing w:line="276" w:lineRule="auto"/>
              <w:jc w:val="both"/>
              <w:rPr>
                <w:ins w:id="894" w:author="Алена Куликова" w:date="2024-04-07T21:54:00Z" w16du:dateUtc="2024-04-07T18:54:00Z"/>
                <w:szCs w:val="28"/>
              </w:rPr>
            </w:pPr>
            <w:r w:rsidRPr="00A82A95">
              <w:rPr>
                <w:szCs w:val="28"/>
              </w:rPr>
              <w:t>Не применимо</w:t>
            </w:r>
            <w:ins w:id="895" w:author="Алена Куликова" w:date="2024-04-04T22:00:00Z" w16du:dateUtc="2024-04-04T19:00:00Z">
              <w:r w:rsidR="00001E93">
                <w:rPr>
                  <w:szCs w:val="28"/>
                </w:rPr>
                <w:t xml:space="preserve">. </w:t>
              </w:r>
            </w:ins>
          </w:p>
          <w:p w14:paraId="4E1B7C01" w14:textId="77777777" w:rsidR="002833B2" w:rsidRDefault="002833B2">
            <w:pPr>
              <w:spacing w:line="276" w:lineRule="auto"/>
              <w:jc w:val="both"/>
              <w:rPr>
                <w:ins w:id="896" w:author="Алена Куликова" w:date="2024-04-07T21:54:00Z" w16du:dateUtc="2024-04-07T18:54:00Z"/>
                <w:szCs w:val="28"/>
              </w:rPr>
            </w:pPr>
          </w:p>
          <w:p w14:paraId="2D165A04" w14:textId="12AC5BA6" w:rsidR="00350AD9" w:rsidRPr="00F909B5" w:rsidRDefault="002833B2">
            <w:pPr>
              <w:spacing w:line="276" w:lineRule="auto"/>
              <w:jc w:val="both"/>
              <w:rPr>
                <w:szCs w:val="28"/>
              </w:rPr>
              <w:pPrChange w:id="897" w:author="Алена Куликова" w:date="2024-04-04T22:00:00Z" w16du:dateUtc="2024-04-04T19:00:00Z">
                <w:pPr>
                  <w:spacing w:line="276" w:lineRule="auto"/>
                  <w:jc w:val="center"/>
                </w:pPr>
              </w:pPrChange>
            </w:pPr>
            <w:ins w:id="898" w:author="Алена Куликова" w:date="2024-04-07T21:55:00Z" w16du:dateUtc="2024-04-07T18:55:00Z">
              <w:r w:rsidRPr="002833B2">
                <w:rPr>
                  <w:szCs w:val="28"/>
                </w:rPr>
                <w:t>ИСПДН недостаточно понимание процессов и методов обнаружения инцидентов; отсутствие соответствующих процедур и политик безопасности; недостаточное финансирование и ресурсы; технические ограничения.</w:t>
              </w:r>
            </w:ins>
          </w:p>
        </w:tc>
      </w:tr>
      <w:tr w:rsidR="00350AD9" w:rsidRPr="00F909B5" w14:paraId="7956685A" w14:textId="77777777" w:rsidTr="003E1618">
        <w:trPr>
          <w:trHeight w:val="570"/>
          <w:trPrChange w:id="899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00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9005774" w14:textId="529A01C7" w:rsidR="00350AD9" w:rsidRPr="00F909B5" w:rsidRDefault="00350AD9" w:rsidP="00350AD9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ИНЦ.3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01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D27EBAA" w14:textId="57BEA35F" w:rsidR="00350AD9" w:rsidRPr="00F909B5" w:rsidRDefault="00350AD9" w:rsidP="00350AD9">
            <w:pPr>
              <w:spacing w:line="276" w:lineRule="auto"/>
              <w:jc w:val="both"/>
              <w:rPr>
                <w:szCs w:val="28"/>
              </w:rPr>
            </w:pPr>
            <w: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0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F88893D" w14:textId="64304F76" w:rsidR="00350AD9" w:rsidRPr="00F909B5" w:rsidRDefault="00350AD9" w:rsidP="00350AD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0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2167D71" w14:textId="77777777" w:rsidR="002833B2" w:rsidRDefault="00350AD9">
            <w:pPr>
              <w:spacing w:line="276" w:lineRule="auto"/>
              <w:jc w:val="both"/>
              <w:rPr>
                <w:ins w:id="904" w:author="Алена Куликова" w:date="2024-04-07T21:55:00Z" w16du:dateUtc="2024-04-07T18:55:00Z"/>
                <w:szCs w:val="28"/>
              </w:rPr>
            </w:pPr>
            <w:r w:rsidRPr="00A82A95">
              <w:rPr>
                <w:szCs w:val="28"/>
              </w:rPr>
              <w:t>Не</w:t>
            </w:r>
            <w:del w:id="905" w:author="Алена Куликова" w:date="2024-04-07T21:55:00Z" w16du:dateUtc="2024-04-07T18:55:00Z">
              <w:r w:rsidRPr="00A82A95" w:rsidDel="002833B2">
                <w:rPr>
                  <w:szCs w:val="28"/>
                </w:rPr>
                <w:delText xml:space="preserve"> </w:delText>
              </w:r>
            </w:del>
            <w:r w:rsidRPr="00A82A95">
              <w:rPr>
                <w:szCs w:val="28"/>
              </w:rPr>
              <w:t>применимо</w:t>
            </w:r>
            <w:ins w:id="906" w:author="Алена Куликова" w:date="2024-04-04T22:01:00Z" w16du:dateUtc="2024-04-04T19:01:00Z">
              <w:r w:rsidR="00B91F34">
                <w:rPr>
                  <w:szCs w:val="28"/>
                </w:rPr>
                <w:t xml:space="preserve">. </w:t>
              </w:r>
            </w:ins>
          </w:p>
          <w:p w14:paraId="799D8CBF" w14:textId="77777777" w:rsidR="002833B2" w:rsidRDefault="002833B2">
            <w:pPr>
              <w:spacing w:line="276" w:lineRule="auto"/>
              <w:jc w:val="both"/>
              <w:rPr>
                <w:ins w:id="907" w:author="Алена Куликова" w:date="2024-04-07T21:55:00Z" w16du:dateUtc="2024-04-07T18:55:00Z"/>
                <w:szCs w:val="28"/>
              </w:rPr>
            </w:pPr>
          </w:p>
          <w:p w14:paraId="5405B0A4" w14:textId="6576A216" w:rsidR="00350AD9" w:rsidRPr="00F909B5" w:rsidRDefault="00E11529">
            <w:pPr>
              <w:spacing w:line="276" w:lineRule="auto"/>
              <w:jc w:val="both"/>
              <w:rPr>
                <w:szCs w:val="28"/>
              </w:rPr>
              <w:pPrChange w:id="908" w:author="Алена Куликова" w:date="2024-04-04T22:01:00Z" w16du:dateUtc="2024-04-04T19:01:00Z">
                <w:pPr>
                  <w:spacing w:line="276" w:lineRule="auto"/>
                  <w:jc w:val="center"/>
                </w:pPr>
              </w:pPrChange>
            </w:pPr>
            <w:ins w:id="909" w:author="Алена Куликова" w:date="2024-04-07T21:55:00Z" w16du:dateUtc="2024-04-07T18:55:00Z">
              <w:r w:rsidRPr="00E11529">
                <w:rPr>
                  <w:szCs w:val="28"/>
                </w:rPr>
                <w:t>ИСПДН необходимо обеспечить высокий уровень конфиденциальности пациентов, соответствие регуляторным требованиям и избежать негативного воздействия на доверие пациентов.</w:t>
              </w:r>
            </w:ins>
          </w:p>
        </w:tc>
      </w:tr>
      <w:tr w:rsidR="00350AD9" w:rsidRPr="00F909B5" w14:paraId="166949BB" w14:textId="77777777" w:rsidTr="003E1618">
        <w:trPr>
          <w:trHeight w:val="570"/>
          <w:trPrChange w:id="910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11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2EE50AA" w14:textId="794313C5" w:rsidR="00350AD9" w:rsidRPr="00F909B5" w:rsidRDefault="00350AD9" w:rsidP="00350AD9">
            <w:pPr>
              <w:spacing w:line="276" w:lineRule="auto"/>
              <w:jc w:val="center"/>
              <w:rPr>
                <w:szCs w:val="28"/>
              </w:rPr>
            </w:pPr>
            <w:r>
              <w:t>ИНЦ.4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12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B9948ED" w14:textId="478E57B1" w:rsidR="00350AD9" w:rsidRPr="00F909B5" w:rsidRDefault="00350AD9" w:rsidP="00350AD9">
            <w:pPr>
              <w:spacing w:line="276" w:lineRule="auto"/>
              <w:jc w:val="both"/>
              <w:rPr>
                <w:szCs w:val="28"/>
              </w:rPr>
            </w:pPr>
            <w: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13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28F644D" w14:textId="2C654599" w:rsidR="00350AD9" w:rsidRPr="00F909B5" w:rsidRDefault="00350AD9" w:rsidP="00350AD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14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BCECEE3" w14:textId="77777777" w:rsidR="009937BB" w:rsidRDefault="00350AD9">
            <w:pPr>
              <w:spacing w:line="276" w:lineRule="auto"/>
              <w:jc w:val="both"/>
              <w:rPr>
                <w:ins w:id="915" w:author="Алена Куликова" w:date="2024-04-07T21:55:00Z" w16du:dateUtc="2024-04-07T18:55:00Z"/>
                <w:szCs w:val="28"/>
              </w:rPr>
            </w:pPr>
            <w:r w:rsidRPr="00A82A95">
              <w:rPr>
                <w:szCs w:val="28"/>
              </w:rPr>
              <w:t>Не</w:t>
            </w:r>
            <w:del w:id="916" w:author="Алена Куликова" w:date="2024-04-07T21:55:00Z" w16du:dateUtc="2024-04-07T18:55:00Z">
              <w:r w:rsidRPr="00A82A95" w:rsidDel="009937BB">
                <w:rPr>
                  <w:szCs w:val="28"/>
                </w:rPr>
                <w:delText xml:space="preserve"> </w:delText>
              </w:r>
            </w:del>
            <w:r w:rsidRPr="00A82A95">
              <w:rPr>
                <w:szCs w:val="28"/>
              </w:rPr>
              <w:t>применимо</w:t>
            </w:r>
            <w:ins w:id="917" w:author="Алена Куликова" w:date="2024-04-04T22:02:00Z" w16du:dateUtc="2024-04-04T19:02:00Z">
              <w:r w:rsidR="00B91F34">
                <w:rPr>
                  <w:szCs w:val="28"/>
                </w:rPr>
                <w:t xml:space="preserve">. </w:t>
              </w:r>
            </w:ins>
          </w:p>
          <w:p w14:paraId="13ED9EFD" w14:textId="77777777" w:rsidR="009937BB" w:rsidRDefault="009937BB">
            <w:pPr>
              <w:spacing w:line="276" w:lineRule="auto"/>
              <w:jc w:val="both"/>
              <w:rPr>
                <w:ins w:id="918" w:author="Алена Куликова" w:date="2024-04-07T21:55:00Z" w16du:dateUtc="2024-04-07T18:55:00Z"/>
                <w:szCs w:val="28"/>
              </w:rPr>
            </w:pPr>
          </w:p>
          <w:p w14:paraId="22078AEC" w14:textId="360FDC6C" w:rsidR="00350AD9" w:rsidRPr="00F909B5" w:rsidRDefault="00867F44">
            <w:pPr>
              <w:spacing w:line="276" w:lineRule="auto"/>
              <w:jc w:val="both"/>
              <w:rPr>
                <w:szCs w:val="28"/>
              </w:rPr>
              <w:pPrChange w:id="919" w:author="Алена Куликова" w:date="2024-04-04T22:02:00Z" w16du:dateUtc="2024-04-04T19:02:00Z">
                <w:pPr>
                  <w:spacing w:line="276" w:lineRule="auto"/>
                  <w:jc w:val="center"/>
                </w:pPr>
              </w:pPrChange>
            </w:pPr>
            <w:ins w:id="920" w:author="Алена Куликова" w:date="2024-04-07T21:56:00Z" w16du:dateUtc="2024-04-07T18:56:00Z">
              <w:r w:rsidRPr="00867F44">
                <w:rPr>
                  <w:szCs w:val="28"/>
                </w:rPr>
                <w:t>ИСПДН требует обеспечения высокой степени защиты данных, а беспроводные технологии могут быть уязвимыми для несанкционированного доступа и атак.</w:t>
              </w:r>
            </w:ins>
          </w:p>
        </w:tc>
      </w:tr>
      <w:tr w:rsidR="00350AD9" w:rsidRPr="00F909B5" w14:paraId="27F65A70" w14:textId="77777777" w:rsidTr="003E1618">
        <w:trPr>
          <w:trHeight w:val="570"/>
          <w:trPrChange w:id="921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22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03E396D" w14:textId="1D5A5CA9" w:rsidR="00350AD9" w:rsidRPr="00F909B5" w:rsidRDefault="00350AD9" w:rsidP="00350AD9">
            <w:pPr>
              <w:spacing w:line="276" w:lineRule="auto"/>
              <w:jc w:val="center"/>
              <w:rPr>
                <w:szCs w:val="28"/>
              </w:rPr>
            </w:pPr>
            <w:r>
              <w:t>ИНЦ.5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23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E2DEC6A" w14:textId="3AC6F585" w:rsidR="00350AD9" w:rsidRPr="00F909B5" w:rsidRDefault="00350AD9" w:rsidP="00350AD9">
            <w:pPr>
              <w:spacing w:line="276" w:lineRule="auto"/>
              <w:jc w:val="both"/>
              <w:rPr>
                <w:szCs w:val="28"/>
              </w:rPr>
            </w:pPr>
            <w:r>
              <w:t>Принятие мер по устранению последствий инцидентов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24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2D3908C" w14:textId="442BCF5B" w:rsidR="00350AD9" w:rsidRPr="00F909B5" w:rsidRDefault="00350AD9" w:rsidP="00350AD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25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66CC2F4" w14:textId="77777777" w:rsidR="00351DDF" w:rsidRDefault="00350AD9">
            <w:pPr>
              <w:spacing w:line="276" w:lineRule="auto"/>
              <w:jc w:val="both"/>
              <w:rPr>
                <w:ins w:id="926" w:author="Алена Куликова" w:date="2024-04-07T21:56:00Z" w16du:dateUtc="2024-04-07T18:56:00Z"/>
                <w:szCs w:val="28"/>
              </w:rPr>
            </w:pPr>
            <w:r w:rsidRPr="00A82A95">
              <w:rPr>
                <w:szCs w:val="28"/>
              </w:rPr>
              <w:t>Не</w:t>
            </w:r>
            <w:del w:id="927" w:author="Алена Куликова" w:date="2024-04-07T21:56:00Z" w16du:dateUtc="2024-04-07T18:56:00Z">
              <w:r w:rsidRPr="00A82A95" w:rsidDel="00351DDF">
                <w:rPr>
                  <w:szCs w:val="28"/>
                </w:rPr>
                <w:delText xml:space="preserve"> </w:delText>
              </w:r>
            </w:del>
            <w:r w:rsidRPr="00A82A95">
              <w:rPr>
                <w:szCs w:val="28"/>
              </w:rPr>
              <w:t>применимо</w:t>
            </w:r>
            <w:ins w:id="928" w:author="Алена Куликова" w:date="2024-04-04T22:02:00Z" w16du:dateUtc="2024-04-04T19:02:00Z">
              <w:r w:rsidR="006717ED">
                <w:rPr>
                  <w:szCs w:val="28"/>
                </w:rPr>
                <w:t>.</w:t>
              </w:r>
            </w:ins>
          </w:p>
          <w:p w14:paraId="17D1AF85" w14:textId="77777777" w:rsidR="00351DDF" w:rsidRDefault="00351DDF">
            <w:pPr>
              <w:spacing w:line="276" w:lineRule="auto"/>
              <w:jc w:val="both"/>
              <w:rPr>
                <w:ins w:id="929" w:author="Алена Куликова" w:date="2024-04-07T21:56:00Z" w16du:dateUtc="2024-04-07T18:56:00Z"/>
                <w:szCs w:val="28"/>
              </w:rPr>
            </w:pPr>
          </w:p>
          <w:p w14:paraId="195D363C" w14:textId="4A0EA63F" w:rsidR="00350AD9" w:rsidRPr="00F909B5" w:rsidRDefault="00351DDF">
            <w:pPr>
              <w:spacing w:line="276" w:lineRule="auto"/>
              <w:jc w:val="both"/>
              <w:rPr>
                <w:szCs w:val="28"/>
              </w:rPr>
              <w:pPrChange w:id="930" w:author="Алена Куликова" w:date="2024-04-04T22:02:00Z" w16du:dateUtc="2024-04-04T19:02:00Z">
                <w:pPr>
                  <w:spacing w:line="276" w:lineRule="auto"/>
                  <w:jc w:val="center"/>
                </w:pPr>
              </w:pPrChange>
            </w:pPr>
            <w:ins w:id="931" w:author="Алена Куликова" w:date="2024-04-07T21:56:00Z" w16du:dateUtc="2024-04-07T18:56:00Z">
              <w:r w:rsidRPr="00351DDF">
                <w:rPr>
                  <w:szCs w:val="28"/>
                </w:rPr>
                <w:t>ИСПДН требует превентивного подхода к защите данных, в то время как технологии беспроводного доступа ориентированы на реакцию на события.</w:t>
              </w:r>
            </w:ins>
          </w:p>
        </w:tc>
      </w:tr>
      <w:tr w:rsidR="00BB2069" w:rsidRPr="00F909B5" w14:paraId="41E49CB1" w14:textId="77777777" w:rsidTr="003E1618">
        <w:trPr>
          <w:trHeight w:val="570"/>
          <w:trPrChange w:id="932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33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9B3B1DF" w14:textId="2EA18F0B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ИНЦ.6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34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DBB7D18" w14:textId="7DC5CF72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 xml:space="preserve">Планирование и принятие мер по предотвращению повторного возникновения </w:t>
            </w:r>
            <w:r>
              <w:lastRenderedPageBreak/>
              <w:t>инцидентов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35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CBAEDB1" w14:textId="5FBEA88E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36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A3D6F54" w14:textId="4937015F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937" w:author="Алена Куликова" w:date="2024-04-07T21:21:00Z" w16du:dateUtc="2024-04-07T18:21:00Z">
              <w:r w:rsidRPr="004D3159">
                <w:rPr>
                  <w:szCs w:val="28"/>
                </w:rPr>
                <w:t>+</w:t>
              </w:r>
            </w:ins>
            <w:del w:id="938" w:author="Алена Куликова" w:date="2024-04-07T21:21:00Z" w16du:dateUtc="2024-04-07T18:21:00Z">
              <w:r w:rsidRPr="007559E5" w:rsidDel="000D7F28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409D326B" w14:textId="77777777" w:rsidTr="003E1618">
        <w:trPr>
          <w:trHeight w:val="570"/>
          <w:trPrChange w:id="939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40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A5C0E76" w14:textId="516BD9A2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УКФ.1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41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8A3AEBE" w14:textId="31190C67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42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A737BD2" w14:textId="0EB92A48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43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B622E76" w14:textId="4E112D2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944" w:author="Алена Куликова" w:date="2024-04-07T21:21:00Z" w16du:dateUtc="2024-04-07T18:21:00Z">
              <w:r w:rsidRPr="004D3159">
                <w:rPr>
                  <w:szCs w:val="28"/>
                </w:rPr>
                <w:t>+</w:t>
              </w:r>
            </w:ins>
            <w:del w:id="945" w:author="Алена Куликова" w:date="2024-04-07T21:21:00Z" w16du:dateUtc="2024-04-07T18:21:00Z">
              <w:r w:rsidRPr="007559E5" w:rsidDel="000D7F28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5B7F11EA" w14:textId="77777777" w:rsidTr="003E1618">
        <w:trPr>
          <w:trHeight w:val="570"/>
          <w:trPrChange w:id="946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47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9A40CA2" w14:textId="31890893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УКФ.2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48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58593EB" w14:textId="28FDA6FB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49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0887BE3" w14:textId="7097C985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50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F055AF5" w14:textId="53CE270C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951" w:author="Алена Куликова" w:date="2024-04-07T21:21:00Z" w16du:dateUtc="2024-04-07T18:21:00Z">
              <w:r w:rsidRPr="004D3159">
                <w:rPr>
                  <w:szCs w:val="28"/>
                </w:rPr>
                <w:t>+</w:t>
              </w:r>
            </w:ins>
            <w:del w:id="952" w:author="Алена Куликова" w:date="2024-04-07T21:21:00Z" w16du:dateUtc="2024-04-07T18:21:00Z">
              <w:r w:rsidRPr="007559E5" w:rsidDel="000D7F28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5C54F841" w14:textId="77777777" w:rsidTr="003E1618">
        <w:trPr>
          <w:trHeight w:val="570"/>
          <w:trPrChange w:id="953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54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4DF2A18" w14:textId="711AB861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УКФ.3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55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05EA20C" w14:textId="25FBC3AD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</w:t>
            </w:r>
            <w:r>
              <w:lastRenderedPageBreak/>
              <w:t>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56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97BA390" w14:textId="0A1AEA75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lastRenderedPageBreak/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57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73EB93C" w14:textId="37B4C08A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958" w:author="Алена Куликова" w:date="2024-04-07T21:21:00Z" w16du:dateUtc="2024-04-07T18:21:00Z">
              <w:r w:rsidRPr="004D3159">
                <w:rPr>
                  <w:szCs w:val="28"/>
                </w:rPr>
                <w:t>+</w:t>
              </w:r>
            </w:ins>
            <w:del w:id="959" w:author="Алена Куликова" w:date="2024-04-07T21:21:00Z" w16du:dateUtc="2024-04-07T18:21:00Z">
              <w:r w:rsidRPr="007559E5" w:rsidDel="000D7F28">
                <w:rPr>
                  <w:szCs w:val="28"/>
                </w:rPr>
                <w:delText>Применимо</w:delText>
              </w:r>
            </w:del>
          </w:p>
        </w:tc>
      </w:tr>
      <w:tr w:rsidR="00BB2069" w:rsidRPr="00F909B5" w14:paraId="5A83455B" w14:textId="77777777" w:rsidTr="003E1618">
        <w:trPr>
          <w:trHeight w:val="570"/>
          <w:trPrChange w:id="960" w:author="Алена Куликова" w:date="2024-04-07T21:32:00Z" w16du:dateUtc="2024-04-07T18:32:00Z">
            <w:trPr>
              <w:trHeight w:val="570"/>
            </w:trPr>
          </w:trPrChange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61" w:author="Алена Куликова" w:date="2024-04-07T21:32:00Z" w16du:dateUtc="2024-04-07T18:32:00Z">
              <w:tcPr>
                <w:tcW w:w="14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2C4BE10" w14:textId="29205E4C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УКФ.4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62" w:author="Алена Куликова" w:date="2024-04-07T21:32:00Z" w16du:dateUtc="2024-04-07T18:32:00Z">
              <w:tcPr>
                <w:tcW w:w="552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0BC4D99" w14:textId="468E8B2E" w:rsidR="00BB2069" w:rsidRPr="00F909B5" w:rsidRDefault="00BB2069" w:rsidP="00BB2069">
            <w:pPr>
              <w:spacing w:line="276" w:lineRule="auto"/>
              <w:jc w:val="both"/>
              <w:rPr>
                <w:szCs w:val="28"/>
              </w:rPr>
            </w:pPr>
            <w: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63" w:author="Алена Куликова" w:date="2024-04-07T21:32:00Z" w16du:dateUtc="2024-04-07T18:32:00Z">
              <w:tcPr>
                <w:tcW w:w="56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2F99BA2" w14:textId="45A136C9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r>
              <w:t>+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64" w:author="Алена Куликова" w:date="2024-04-07T21:32:00Z" w16du:dateUtc="2024-04-07T18:32:00Z">
              <w:tcPr>
                <w:tcW w:w="19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CD46067" w14:textId="603A1FF0" w:rsidR="00BB2069" w:rsidRPr="00F909B5" w:rsidRDefault="00BB2069" w:rsidP="00BB2069">
            <w:pPr>
              <w:spacing w:line="276" w:lineRule="auto"/>
              <w:jc w:val="center"/>
              <w:rPr>
                <w:szCs w:val="28"/>
              </w:rPr>
            </w:pPr>
            <w:ins w:id="965" w:author="Алена Куликова" w:date="2024-04-07T21:21:00Z" w16du:dateUtc="2024-04-07T18:21:00Z">
              <w:r w:rsidRPr="004D3159">
                <w:rPr>
                  <w:szCs w:val="28"/>
                </w:rPr>
                <w:t>+</w:t>
              </w:r>
            </w:ins>
            <w:del w:id="966" w:author="Алена Куликова" w:date="2024-04-07T21:21:00Z" w16du:dateUtc="2024-04-07T18:21:00Z">
              <w:r w:rsidRPr="007559E5" w:rsidDel="000D7F28">
                <w:rPr>
                  <w:szCs w:val="28"/>
                </w:rPr>
                <w:delText>Применимо</w:delText>
              </w:r>
            </w:del>
          </w:p>
        </w:tc>
      </w:tr>
    </w:tbl>
    <w:p w14:paraId="45E50A97" w14:textId="77777777" w:rsidR="0065308F" w:rsidRPr="00F909B5" w:rsidRDefault="0065308F" w:rsidP="0065308F">
      <w:pPr>
        <w:spacing w:line="276" w:lineRule="auto"/>
        <w:rPr>
          <w:szCs w:val="28"/>
        </w:rPr>
        <w:sectPr w:rsidR="0065308F" w:rsidRPr="00F909B5" w:rsidSect="00C85CAA">
          <w:footnotePr>
            <w:numRestart w:val="eachSect"/>
          </w:footnotePr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  <w:bookmarkStart w:id="967" w:name="_Toc131678476"/>
      <w:bookmarkStart w:id="968" w:name="_Toc131678977"/>
    </w:p>
    <w:p w14:paraId="2904B9DB" w14:textId="77777777" w:rsidR="0065308F" w:rsidRPr="00F909B5" w:rsidRDefault="0065308F" w:rsidP="00551B31">
      <w:pPr>
        <w:pStyle w:val="33"/>
        <w:rPr>
          <w:rFonts w:cs="Times New Roman"/>
        </w:rPr>
      </w:pPr>
      <w:bookmarkStart w:id="969" w:name="_Toc113897537"/>
      <w:bookmarkStart w:id="970" w:name="_Toc138758628"/>
      <w:bookmarkStart w:id="971" w:name="_Toc145419285"/>
      <w:r w:rsidRPr="00F909B5">
        <w:rPr>
          <w:rFonts w:cs="Times New Roman"/>
        </w:rPr>
        <w:t>Уточнение адаптированного базового набора мер защиты информации</w:t>
      </w:r>
      <w:bookmarkEnd w:id="969"/>
      <w:bookmarkEnd w:id="970"/>
      <w:bookmarkEnd w:id="971"/>
    </w:p>
    <w:p w14:paraId="355ADBE7" w14:textId="31A217C4" w:rsidR="0065308F" w:rsidRPr="00F909B5" w:rsidRDefault="0065308F" w:rsidP="00026FCF">
      <w:pPr>
        <w:pStyle w:val="NIC-2"/>
        <w:rPr>
          <w:rFonts w:cs="Times New Roman"/>
          <w:sz w:val="28"/>
          <w:szCs w:val="28"/>
        </w:rPr>
      </w:pPr>
      <w:r w:rsidRPr="00F909B5">
        <w:rPr>
          <w:rFonts w:cs="Times New Roman"/>
          <w:sz w:val="28"/>
          <w:szCs w:val="28"/>
        </w:rPr>
        <w:t xml:space="preserve">Уточнение адаптированного базового набора мер защиты производится путём сопоставления адаптированного базового набора мер с актуальными угрозами (см. – Модель угроз безопасности информации). </w:t>
      </w:r>
    </w:p>
    <w:p w14:paraId="79B3027C" w14:textId="6F07FCE8" w:rsidR="0065308F" w:rsidRPr="00F909B5" w:rsidRDefault="0065308F" w:rsidP="00026FCF">
      <w:pPr>
        <w:pStyle w:val="NIC-2"/>
        <w:rPr>
          <w:rFonts w:cs="Times New Roman"/>
          <w:sz w:val="28"/>
          <w:szCs w:val="28"/>
        </w:rPr>
      </w:pPr>
      <w:r w:rsidRPr="00F909B5">
        <w:rPr>
          <w:rFonts w:cs="Times New Roman"/>
          <w:sz w:val="28"/>
          <w:szCs w:val="28"/>
        </w:rPr>
        <w:t xml:space="preserve">В случае, если адаптированный базовый набор мер защиты информации не обеспечивает блокирование (нейтрализацию) всех угроз безопасности информации, в него дополнительно включаются иные, предусмотренные </w:t>
      </w:r>
      <w:r w:rsidRPr="00C54F3C">
        <w:rPr>
          <w:rFonts w:cs="Times New Roman"/>
          <w:sz w:val="28"/>
          <w:szCs w:val="28"/>
        </w:rPr>
        <w:t xml:space="preserve">Приказами ФСТЭК России № </w:t>
      </w:r>
      <w:r w:rsidR="00F83494">
        <w:rPr>
          <w:rFonts w:cs="Times New Roman"/>
          <w:sz w:val="28"/>
          <w:szCs w:val="28"/>
        </w:rPr>
        <w:t>21</w:t>
      </w:r>
      <w:r w:rsidRPr="00F909B5">
        <w:rPr>
          <w:rFonts w:cs="Times New Roman"/>
          <w:sz w:val="28"/>
          <w:szCs w:val="28"/>
        </w:rPr>
        <w:t xml:space="preserve">, и не выбранные ранее меры, для возможности нейтрализовать все актуальные угрозы безопасности информации. </w:t>
      </w:r>
    </w:p>
    <w:p w14:paraId="63733985" w14:textId="5C8608D6" w:rsidR="0065308F" w:rsidRPr="00F909B5" w:rsidRDefault="0065308F" w:rsidP="00026FCF">
      <w:pPr>
        <w:pStyle w:val="NIC-2"/>
        <w:rPr>
          <w:rFonts w:cs="Times New Roman"/>
          <w:sz w:val="28"/>
          <w:szCs w:val="28"/>
        </w:rPr>
      </w:pPr>
      <w:r w:rsidRPr="00F909B5">
        <w:rPr>
          <w:rFonts w:cs="Times New Roman"/>
          <w:sz w:val="28"/>
          <w:szCs w:val="28"/>
        </w:rPr>
        <w:t xml:space="preserve">Выбор мер по нейтрализации актуальных угроз безопасности информации для </w:t>
      </w:r>
      <w:r w:rsidR="00614E15" w:rsidRPr="00F232CD">
        <w:rPr>
          <w:sz w:val="28"/>
          <w:szCs w:val="32"/>
        </w:rPr>
        <w:t>медицинской системы</w:t>
      </w:r>
      <w:r w:rsidR="00614E15" w:rsidRPr="00F232CD">
        <w:rPr>
          <w:rFonts w:cs="Times New Roman"/>
          <w:sz w:val="32"/>
          <w:szCs w:val="32"/>
        </w:rPr>
        <w:t xml:space="preserve"> </w:t>
      </w:r>
      <w:r w:rsidRPr="00F909B5">
        <w:rPr>
          <w:rFonts w:cs="Times New Roman"/>
          <w:sz w:val="28"/>
          <w:szCs w:val="28"/>
        </w:rPr>
        <w:t>представлен в таблице (</w:t>
      </w:r>
      <w:r w:rsidRPr="00F909B5">
        <w:rPr>
          <w:rFonts w:cs="Times New Roman"/>
          <w:sz w:val="28"/>
          <w:szCs w:val="28"/>
        </w:rPr>
        <w:fldChar w:fldCharType="begin"/>
      </w:r>
      <w:r w:rsidRPr="00F909B5">
        <w:rPr>
          <w:rFonts w:cs="Times New Roman"/>
          <w:sz w:val="28"/>
          <w:szCs w:val="28"/>
        </w:rPr>
        <w:instrText xml:space="preserve"> REF _Ref132036659 \h  \* MERGEFORMAT </w:instrText>
      </w:r>
      <w:r w:rsidRPr="00F909B5">
        <w:rPr>
          <w:rFonts w:cs="Times New Roman"/>
          <w:sz w:val="28"/>
          <w:szCs w:val="28"/>
        </w:rPr>
      </w:r>
      <w:r w:rsidRPr="00F909B5">
        <w:rPr>
          <w:rFonts w:cs="Times New Roman"/>
          <w:sz w:val="28"/>
          <w:szCs w:val="28"/>
        </w:rPr>
        <w:fldChar w:fldCharType="separate"/>
      </w:r>
      <w:r w:rsidR="00F909B5" w:rsidRPr="00F909B5">
        <w:rPr>
          <w:rFonts w:cs="Times New Roman"/>
          <w:sz w:val="28"/>
          <w:szCs w:val="28"/>
        </w:rPr>
        <w:t xml:space="preserve">Таблица </w:t>
      </w:r>
      <w:r w:rsidR="00F909B5">
        <w:rPr>
          <w:rFonts w:cs="Times New Roman"/>
          <w:sz w:val="28"/>
          <w:szCs w:val="28"/>
        </w:rPr>
        <w:t>3</w:t>
      </w:r>
      <w:r w:rsidRPr="00F909B5">
        <w:rPr>
          <w:rFonts w:cs="Times New Roman"/>
          <w:sz w:val="28"/>
          <w:szCs w:val="28"/>
        </w:rPr>
        <w:fldChar w:fldCharType="end"/>
      </w:r>
      <w:r w:rsidRPr="00F909B5">
        <w:rPr>
          <w:rFonts w:cs="Times New Roman"/>
          <w:sz w:val="28"/>
          <w:szCs w:val="28"/>
        </w:rPr>
        <w:t>).</w:t>
      </w:r>
    </w:p>
    <w:p w14:paraId="56728180" w14:textId="77777777" w:rsidR="0065308F" w:rsidRPr="00F909B5" w:rsidRDefault="0065308F" w:rsidP="00026FCF">
      <w:pPr>
        <w:pStyle w:val="NIC-2"/>
        <w:rPr>
          <w:rFonts w:cs="Times New Roman"/>
          <w:sz w:val="28"/>
          <w:szCs w:val="28"/>
        </w:rPr>
      </w:pPr>
      <w:bookmarkStart w:id="972" w:name="_Ref132036659"/>
      <w:r w:rsidRPr="00F909B5">
        <w:rPr>
          <w:rFonts w:cs="Times New Roman"/>
          <w:sz w:val="28"/>
          <w:szCs w:val="28"/>
        </w:rPr>
        <w:t xml:space="preserve">Таблица </w:t>
      </w:r>
      <w:r w:rsidRPr="00F909B5">
        <w:rPr>
          <w:rFonts w:cs="Times New Roman"/>
          <w:sz w:val="28"/>
          <w:szCs w:val="28"/>
        </w:rPr>
        <w:fldChar w:fldCharType="begin"/>
      </w:r>
      <w:r w:rsidRPr="00F909B5">
        <w:rPr>
          <w:rFonts w:cs="Times New Roman"/>
          <w:sz w:val="28"/>
          <w:szCs w:val="28"/>
        </w:rPr>
        <w:instrText xml:space="preserve"> SEQ Таблица \* ARABIC </w:instrText>
      </w:r>
      <w:r w:rsidRPr="00F909B5">
        <w:rPr>
          <w:rFonts w:cs="Times New Roman"/>
          <w:sz w:val="28"/>
          <w:szCs w:val="28"/>
        </w:rPr>
        <w:fldChar w:fldCharType="separate"/>
      </w:r>
      <w:r w:rsidR="00F909B5">
        <w:rPr>
          <w:rFonts w:cs="Times New Roman"/>
          <w:noProof/>
          <w:sz w:val="28"/>
          <w:szCs w:val="28"/>
        </w:rPr>
        <w:t>3</w:t>
      </w:r>
      <w:r w:rsidRPr="00F909B5">
        <w:rPr>
          <w:rFonts w:cs="Times New Roman"/>
          <w:sz w:val="28"/>
          <w:szCs w:val="28"/>
        </w:rPr>
        <w:fldChar w:fldCharType="end"/>
      </w:r>
      <w:bookmarkEnd w:id="972"/>
      <w:r w:rsidRPr="00F909B5">
        <w:rPr>
          <w:rFonts w:cs="Times New Roman"/>
          <w:sz w:val="28"/>
          <w:szCs w:val="28"/>
        </w:rPr>
        <w:t xml:space="preserve"> – Меры по нейтрализации актуальных угроз безопасности информации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79"/>
        <w:gridCol w:w="2693"/>
        <w:gridCol w:w="4673"/>
      </w:tblGrid>
      <w:tr w:rsidR="0065308F" w:rsidRPr="00F909B5" w14:paraId="3D9876C2" w14:textId="77777777" w:rsidTr="008226DA">
        <w:trPr>
          <w:trHeight w:val="919"/>
          <w:tblHeader/>
        </w:trPr>
        <w:tc>
          <w:tcPr>
            <w:tcW w:w="1059" w:type="pct"/>
            <w:shd w:val="clear" w:color="auto" w:fill="D9D9D9"/>
            <w:noWrap/>
            <w:tcMar>
              <w:left w:w="57" w:type="dxa"/>
              <w:right w:w="57" w:type="dxa"/>
            </w:tcMar>
            <w:vAlign w:val="center"/>
          </w:tcPr>
          <w:p w14:paraId="01DEF1B5" w14:textId="0E2CED4A" w:rsidR="0065308F" w:rsidRPr="00F909B5" w:rsidRDefault="0065308F" w:rsidP="00B33641">
            <w:pPr>
              <w:spacing w:line="276" w:lineRule="auto"/>
              <w:jc w:val="center"/>
              <w:rPr>
                <w:rFonts w:eastAsia="Calibri"/>
                <w:b/>
                <w:szCs w:val="28"/>
              </w:rPr>
            </w:pPr>
            <w:r w:rsidRPr="00F909B5">
              <w:rPr>
                <w:b/>
                <w:szCs w:val="28"/>
              </w:rPr>
              <w:lastRenderedPageBreak/>
              <w:t>Угроза (группа угроз)</w:t>
            </w:r>
          </w:p>
        </w:tc>
        <w:tc>
          <w:tcPr>
            <w:tcW w:w="1441" w:type="pct"/>
            <w:shd w:val="clear" w:color="auto" w:fill="D9D9D9" w:themeFill="background1" w:themeFillShade="D9"/>
            <w:noWrap/>
            <w:tcMar>
              <w:left w:w="57" w:type="dxa"/>
              <w:right w:w="57" w:type="dxa"/>
            </w:tcMar>
            <w:vAlign w:val="center"/>
          </w:tcPr>
          <w:p w14:paraId="60EB56F0" w14:textId="6C97D92A" w:rsidR="0065308F" w:rsidRPr="00F909B5" w:rsidRDefault="0065308F" w:rsidP="00B33641">
            <w:pPr>
              <w:spacing w:line="276" w:lineRule="auto"/>
              <w:jc w:val="center"/>
              <w:rPr>
                <w:rFonts w:eastAsia="Calibri"/>
                <w:b/>
                <w:szCs w:val="28"/>
              </w:rPr>
            </w:pPr>
            <w:r w:rsidRPr="00F909B5">
              <w:rPr>
                <w:b/>
                <w:szCs w:val="28"/>
              </w:rPr>
              <w:t>Угрозы, входящие в группу</w:t>
            </w:r>
          </w:p>
        </w:tc>
        <w:tc>
          <w:tcPr>
            <w:tcW w:w="2500" w:type="pct"/>
            <w:shd w:val="clear" w:color="auto" w:fill="D9D9D9"/>
            <w:vAlign w:val="center"/>
          </w:tcPr>
          <w:p w14:paraId="3F731925" w14:textId="77777777" w:rsidR="0065308F" w:rsidRPr="00F909B5" w:rsidRDefault="0065308F" w:rsidP="00B33641">
            <w:pPr>
              <w:spacing w:line="276" w:lineRule="auto"/>
              <w:jc w:val="center"/>
              <w:rPr>
                <w:rFonts w:eastAsia="Calibri"/>
                <w:b/>
                <w:szCs w:val="28"/>
              </w:rPr>
            </w:pPr>
            <w:r w:rsidRPr="00B97068">
              <w:rPr>
                <w:b/>
                <w:szCs w:val="28"/>
              </w:rPr>
              <w:t>Меры по нейтрализации</w:t>
            </w:r>
          </w:p>
        </w:tc>
      </w:tr>
      <w:tr w:rsidR="0065308F" w:rsidRPr="00F909B5" w14:paraId="777BC10E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  <w:hideMark/>
          </w:tcPr>
          <w:p w14:paraId="1D10D3E9" w14:textId="77777777" w:rsidR="0065308F" w:rsidRPr="00F909B5" w:rsidRDefault="0065308F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внедрения вредоносного кода </w:t>
            </w:r>
          </w:p>
          <w:p w14:paraId="299E468C" w14:textId="77777777" w:rsidR="0065308F" w:rsidRPr="00F909B5" w:rsidRDefault="0065308F" w:rsidP="00E47030">
            <w:pPr>
              <w:spacing w:line="276" w:lineRule="auto"/>
              <w:jc w:val="both"/>
              <w:rPr>
                <w:rFonts w:eastAsia="Calibri"/>
                <w:szCs w:val="28"/>
              </w:rPr>
            </w:pPr>
          </w:p>
        </w:tc>
        <w:tc>
          <w:tcPr>
            <w:tcW w:w="1441" w:type="pct"/>
            <w:shd w:val="clear" w:color="auto" w:fill="auto"/>
            <w:noWrap/>
            <w:hideMark/>
          </w:tcPr>
          <w:p w14:paraId="3805257A" w14:textId="77777777" w:rsidR="0065308F" w:rsidRPr="00F909B5" w:rsidRDefault="0065308F" w:rsidP="00E47030">
            <w:pPr>
              <w:spacing w:line="276" w:lineRule="auto"/>
              <w:jc w:val="center"/>
              <w:rPr>
                <w:rFonts w:eastAsia="Calibri"/>
                <w:szCs w:val="28"/>
              </w:rPr>
            </w:pPr>
            <w:r w:rsidRPr="00F909B5">
              <w:rPr>
                <w:szCs w:val="28"/>
              </w:rPr>
              <w:t>УБИ.006, УБИ.041, УБИ.042, УБИ.044, УБИ.073, УБИ.145, УБИ.167, УБИ.172, УБИ.186, УБИ.188, УБИ.189, УБИ.190, УБИ.191, УБИ.192, УБИ.198, УБИ.217</w:t>
            </w:r>
          </w:p>
        </w:tc>
        <w:tc>
          <w:tcPr>
            <w:tcW w:w="2500" w:type="pct"/>
          </w:tcPr>
          <w:p w14:paraId="42DE5858" w14:textId="4ADD7B38" w:rsidR="00B97068" w:rsidRPr="00B97068" w:rsidRDefault="00B97068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B97068">
              <w:rPr>
                <w:rFonts w:eastAsia="Calibri"/>
                <w:szCs w:val="28"/>
              </w:rPr>
              <w:t>1. Установка антивирусного программного обеспечения.</w:t>
            </w:r>
          </w:p>
          <w:p w14:paraId="22E95833" w14:textId="2DCCF281" w:rsidR="00B97068" w:rsidRPr="00B97068" w:rsidRDefault="00B97068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B97068">
              <w:rPr>
                <w:rFonts w:eastAsia="Calibri"/>
                <w:szCs w:val="28"/>
              </w:rPr>
              <w:t>2. Ограничение прав доступа.</w:t>
            </w:r>
          </w:p>
          <w:p w14:paraId="4DAF0809" w14:textId="2A800C91" w:rsidR="00B97068" w:rsidRPr="00B97068" w:rsidRDefault="00B97068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B97068">
              <w:rPr>
                <w:rFonts w:eastAsia="Calibri"/>
                <w:szCs w:val="28"/>
              </w:rPr>
              <w:t>3. Мониторинг сетевого трафика.</w:t>
            </w:r>
          </w:p>
          <w:p w14:paraId="3A15535D" w14:textId="0D6ED804" w:rsidR="00B97068" w:rsidRPr="00B97068" w:rsidRDefault="00B97068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B97068">
              <w:rPr>
                <w:rFonts w:eastAsia="Calibri"/>
                <w:szCs w:val="28"/>
              </w:rPr>
              <w:t>4. Обновление программного обеспечения.</w:t>
            </w:r>
          </w:p>
          <w:p w14:paraId="30626256" w14:textId="7061D3E9" w:rsidR="00B97068" w:rsidRPr="00B97068" w:rsidRDefault="00B97068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B97068">
              <w:rPr>
                <w:rFonts w:eastAsia="Calibri"/>
                <w:szCs w:val="28"/>
              </w:rPr>
              <w:t>5. Обучение персонала.</w:t>
            </w:r>
          </w:p>
          <w:p w14:paraId="0310924E" w14:textId="740B9644" w:rsidR="00B97068" w:rsidRPr="00B97068" w:rsidRDefault="00B97068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B97068">
              <w:rPr>
                <w:rFonts w:eastAsia="Calibri"/>
                <w:szCs w:val="28"/>
              </w:rPr>
              <w:t>6. Резервное копирование данных.</w:t>
            </w:r>
          </w:p>
          <w:p w14:paraId="23755704" w14:textId="7B909C05" w:rsidR="00B97068" w:rsidRPr="00B97068" w:rsidRDefault="00B97068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B97068">
              <w:rPr>
                <w:rFonts w:eastAsia="Calibri"/>
                <w:szCs w:val="28"/>
              </w:rPr>
              <w:t>7. Проведение аудитов безопасности.</w:t>
            </w:r>
          </w:p>
          <w:p w14:paraId="387B9123" w14:textId="75BE6C9D" w:rsidR="0065308F" w:rsidRPr="00F909B5" w:rsidRDefault="00B97068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B97068">
              <w:rPr>
                <w:rFonts w:eastAsia="Calibri"/>
                <w:szCs w:val="28"/>
              </w:rPr>
              <w:t>8. Использование белых списков.</w:t>
            </w:r>
          </w:p>
        </w:tc>
      </w:tr>
      <w:tr w:rsidR="0065308F" w:rsidRPr="00F909B5" w14:paraId="10771346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61AA3204" w14:textId="77777777" w:rsidR="0065308F" w:rsidRPr="00F909B5" w:rsidRDefault="0065308F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воздействия на BIOS/UEFI </w:t>
            </w:r>
          </w:p>
        </w:tc>
        <w:tc>
          <w:tcPr>
            <w:tcW w:w="1441" w:type="pct"/>
            <w:shd w:val="clear" w:color="auto" w:fill="auto"/>
            <w:noWrap/>
          </w:tcPr>
          <w:p w14:paraId="594DAE13" w14:textId="77777777" w:rsidR="0065308F" w:rsidRPr="00F909B5" w:rsidRDefault="0065308F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УБИ.009, УБИ.032, УБИ.039, УБИ.045, УБИ.072, УБИ.123, УБИ.129, УБИ.144, УБИ.150, УБИ.154</w:t>
            </w:r>
          </w:p>
        </w:tc>
        <w:tc>
          <w:tcPr>
            <w:tcW w:w="2500" w:type="pct"/>
          </w:tcPr>
          <w:p w14:paraId="51074EDD" w14:textId="4BE82839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1. Установка защиты паролем.</w:t>
            </w:r>
          </w:p>
          <w:p w14:paraId="030971C0" w14:textId="245BDEC3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2. Включение Secure Boot.</w:t>
            </w:r>
          </w:p>
          <w:p w14:paraId="493884A9" w14:textId="737DA053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3. Обновление BIOS/UEFI.</w:t>
            </w:r>
          </w:p>
          <w:p w14:paraId="563663CE" w14:textId="357C86EA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4. Физическая защита.</w:t>
            </w:r>
          </w:p>
          <w:p w14:paraId="2AEFBF5C" w14:textId="0550951B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5. Мониторинг изменений.</w:t>
            </w:r>
          </w:p>
          <w:p w14:paraId="1C3F2C28" w14:textId="401B15B8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 xml:space="preserve">6. Использование </w:t>
            </w:r>
            <w:proofErr w:type="spellStart"/>
            <w:r w:rsidRPr="00D3354B">
              <w:rPr>
                <w:rFonts w:eastAsia="Calibri"/>
                <w:szCs w:val="28"/>
              </w:rPr>
              <w:t>Trusted</w:t>
            </w:r>
            <w:proofErr w:type="spellEnd"/>
            <w:r w:rsidRPr="00D3354B">
              <w:rPr>
                <w:rFonts w:eastAsia="Calibri"/>
                <w:szCs w:val="28"/>
              </w:rPr>
              <w:t xml:space="preserve"> Platform </w:t>
            </w:r>
            <w:proofErr w:type="spellStart"/>
            <w:r w:rsidRPr="00D3354B">
              <w:rPr>
                <w:rFonts w:eastAsia="Calibri"/>
                <w:szCs w:val="28"/>
              </w:rPr>
              <w:t>Module</w:t>
            </w:r>
            <w:proofErr w:type="spellEnd"/>
            <w:r w:rsidRPr="00D3354B">
              <w:rPr>
                <w:rFonts w:eastAsia="Calibri"/>
                <w:szCs w:val="28"/>
              </w:rPr>
              <w:t xml:space="preserve"> (TPM</w:t>
            </w:r>
            <w:r w:rsidR="003D7164">
              <w:rPr>
                <w:rFonts w:eastAsia="Calibri"/>
                <w:szCs w:val="28"/>
              </w:rPr>
              <w:t>)</w:t>
            </w:r>
            <w:r w:rsidRPr="00D3354B">
              <w:rPr>
                <w:rFonts w:eastAsia="Calibri"/>
                <w:szCs w:val="28"/>
              </w:rPr>
              <w:t>.</w:t>
            </w:r>
          </w:p>
          <w:p w14:paraId="5E58FD60" w14:textId="6A1D15C6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7. Обучение персонала.</w:t>
            </w:r>
          </w:p>
          <w:p w14:paraId="141BFAF4" w14:textId="7ADE0DFD" w:rsidR="0065308F" w:rsidRPr="00F909B5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8. Резервное копирование конфигурации BIOS/UEFI.</w:t>
            </w:r>
          </w:p>
        </w:tc>
      </w:tr>
      <w:tr w:rsidR="0065308F" w:rsidRPr="00F909B5" w14:paraId="2253772C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432B137C" w14:textId="77777777" w:rsidR="0065308F" w:rsidRPr="00F909B5" w:rsidRDefault="0065308F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недоступности ПО </w:t>
            </w:r>
          </w:p>
        </w:tc>
        <w:tc>
          <w:tcPr>
            <w:tcW w:w="1441" w:type="pct"/>
            <w:shd w:val="clear" w:color="auto" w:fill="auto"/>
            <w:noWrap/>
          </w:tcPr>
          <w:p w14:paraId="66975895" w14:textId="77777777" w:rsidR="0065308F" w:rsidRPr="00F909B5" w:rsidRDefault="0065308F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УБИ.022, УБИ.095, УБИ.109, УБИ.114, УБИ.152, УБИ.155, УБИ.166</w:t>
            </w:r>
          </w:p>
        </w:tc>
        <w:tc>
          <w:tcPr>
            <w:tcW w:w="2500" w:type="pct"/>
          </w:tcPr>
          <w:p w14:paraId="154918D4" w14:textId="77777777" w:rsidR="003D7164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1. Резервное копирование данных</w:t>
            </w:r>
            <w:r w:rsidR="003D7164" w:rsidRPr="00D3354B">
              <w:rPr>
                <w:rFonts w:eastAsia="Calibri"/>
                <w:szCs w:val="28"/>
              </w:rPr>
              <w:t>.</w:t>
            </w:r>
          </w:p>
          <w:p w14:paraId="305B0EB5" w14:textId="77777777" w:rsidR="003D7164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2. Использование отказоустойчивых решений</w:t>
            </w:r>
            <w:r w:rsidR="003D7164" w:rsidRPr="00D3354B">
              <w:rPr>
                <w:rFonts w:eastAsia="Calibri"/>
                <w:szCs w:val="28"/>
              </w:rPr>
              <w:t>.</w:t>
            </w:r>
          </w:p>
          <w:p w14:paraId="56D8CA5C" w14:textId="77777777" w:rsidR="003D7164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3. Мониторинг доступности системы</w:t>
            </w:r>
            <w:r w:rsidR="003D7164" w:rsidRPr="00D3354B">
              <w:rPr>
                <w:rFonts w:eastAsia="Calibri"/>
                <w:szCs w:val="28"/>
              </w:rPr>
              <w:t>.</w:t>
            </w:r>
          </w:p>
          <w:p w14:paraId="7E0177A4" w14:textId="5E486ABD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4. Обновление и патчи ПО</w:t>
            </w:r>
            <w:r w:rsidR="003D7164">
              <w:rPr>
                <w:rFonts w:eastAsia="Calibri"/>
                <w:szCs w:val="28"/>
              </w:rPr>
              <w:t>.</w:t>
            </w:r>
          </w:p>
          <w:p w14:paraId="5634DC8A" w14:textId="2BB9B3A5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5. Управление ресурсами</w:t>
            </w:r>
            <w:r w:rsidR="003D7164">
              <w:rPr>
                <w:rFonts w:eastAsia="Calibri"/>
                <w:szCs w:val="28"/>
              </w:rPr>
              <w:t>.</w:t>
            </w:r>
          </w:p>
          <w:p w14:paraId="4E255D49" w14:textId="1E024987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6. Разработка плана восстановления после кризиса</w:t>
            </w:r>
            <w:r w:rsidR="003D7164">
              <w:rPr>
                <w:rFonts w:eastAsia="Calibri"/>
                <w:szCs w:val="28"/>
              </w:rPr>
              <w:t>.</w:t>
            </w:r>
          </w:p>
          <w:p w14:paraId="52043C33" w14:textId="14D2D0AD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7. Обучение персонала</w:t>
            </w:r>
            <w:r w:rsidR="003D7164">
              <w:rPr>
                <w:rFonts w:eastAsia="Calibri"/>
                <w:szCs w:val="28"/>
              </w:rPr>
              <w:t>.</w:t>
            </w:r>
          </w:p>
          <w:p w14:paraId="572E327B" w14:textId="6038FA5C" w:rsidR="0065308F" w:rsidRPr="00F909B5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 xml:space="preserve">8. Установка защиты от </w:t>
            </w:r>
            <w:proofErr w:type="spellStart"/>
            <w:r w:rsidRPr="00D3354B">
              <w:rPr>
                <w:rFonts w:eastAsia="Calibri"/>
                <w:szCs w:val="28"/>
              </w:rPr>
              <w:t>DDoS</w:t>
            </w:r>
            <w:proofErr w:type="spellEnd"/>
            <w:r w:rsidRPr="00D3354B">
              <w:rPr>
                <w:rFonts w:eastAsia="Calibri"/>
                <w:szCs w:val="28"/>
              </w:rPr>
              <w:t>-атак</w:t>
            </w:r>
            <w:r w:rsidR="003D7164">
              <w:rPr>
                <w:rFonts w:eastAsia="Calibri"/>
                <w:szCs w:val="28"/>
              </w:rPr>
              <w:t>.</w:t>
            </w:r>
          </w:p>
        </w:tc>
      </w:tr>
      <w:tr w:rsidR="0065308F" w:rsidRPr="00F909B5" w14:paraId="783FC0D7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770F8855" w14:textId="77777777" w:rsidR="0065308F" w:rsidRPr="00F909B5" w:rsidRDefault="0065308F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отказа в обслуживании на устройстве </w:t>
            </w:r>
          </w:p>
        </w:tc>
        <w:tc>
          <w:tcPr>
            <w:tcW w:w="1441" w:type="pct"/>
            <w:shd w:val="clear" w:color="auto" w:fill="auto"/>
            <w:noWrap/>
          </w:tcPr>
          <w:p w14:paraId="29EE0B4F" w14:textId="77777777" w:rsidR="0065308F" w:rsidRPr="00F909B5" w:rsidRDefault="0065308F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УБИ.014, УБИ.022, УБИ.051, УБИ.059, УБИ.076, УБИ.121, УБИ.140, УБИ.143, УБИ.153, УБИ.155, УБИ.171, УБИ.173</w:t>
            </w:r>
          </w:p>
        </w:tc>
        <w:tc>
          <w:tcPr>
            <w:tcW w:w="2500" w:type="pct"/>
          </w:tcPr>
          <w:p w14:paraId="4916A81E" w14:textId="71872606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1. Регулярное техническое обслуживание</w:t>
            </w:r>
            <w:r w:rsidR="005E4648">
              <w:rPr>
                <w:rFonts w:eastAsia="Calibri"/>
                <w:szCs w:val="28"/>
              </w:rPr>
              <w:t>.</w:t>
            </w:r>
          </w:p>
          <w:p w14:paraId="76C8764E" w14:textId="41CD8407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2. Мониторинг состояния оборудования</w:t>
            </w:r>
            <w:r w:rsidR="005E4648">
              <w:rPr>
                <w:rFonts w:eastAsia="Calibri"/>
                <w:szCs w:val="28"/>
              </w:rPr>
              <w:t>.</w:t>
            </w:r>
          </w:p>
          <w:p w14:paraId="69463B41" w14:textId="6059108E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3. Замена изношенных деталей</w:t>
            </w:r>
            <w:r w:rsidR="005E4648">
              <w:rPr>
                <w:rFonts w:eastAsia="Calibri"/>
                <w:szCs w:val="28"/>
              </w:rPr>
              <w:t>.</w:t>
            </w:r>
          </w:p>
          <w:p w14:paraId="57C8CFC3" w14:textId="625CA3C5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4. Обучение персонала</w:t>
            </w:r>
            <w:r w:rsidR="005E4648">
              <w:rPr>
                <w:rFonts w:eastAsia="Calibri"/>
                <w:szCs w:val="28"/>
              </w:rPr>
              <w:t>.</w:t>
            </w:r>
          </w:p>
          <w:p w14:paraId="58FD3A56" w14:textId="03BB96C5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lastRenderedPageBreak/>
              <w:t>5. Разработка плана аварийного восстановления</w:t>
            </w:r>
            <w:r w:rsidR="005E4648">
              <w:rPr>
                <w:rFonts w:eastAsia="Calibri"/>
                <w:szCs w:val="28"/>
              </w:rPr>
              <w:t>.</w:t>
            </w:r>
          </w:p>
          <w:p w14:paraId="5EBA4330" w14:textId="151584D5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6. Резервирование оборудования</w:t>
            </w:r>
            <w:r w:rsidR="005E4648">
              <w:rPr>
                <w:rFonts w:eastAsia="Calibri"/>
                <w:szCs w:val="28"/>
              </w:rPr>
              <w:t>.</w:t>
            </w:r>
          </w:p>
          <w:p w14:paraId="4C2CEA29" w14:textId="0906EC84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7. Использование сертифицированных поставщиков</w:t>
            </w:r>
            <w:r w:rsidR="005E4648">
              <w:rPr>
                <w:rFonts w:eastAsia="Calibri"/>
                <w:szCs w:val="28"/>
              </w:rPr>
              <w:t>.</w:t>
            </w:r>
          </w:p>
          <w:p w14:paraId="2C3494DE" w14:textId="0DC3550D" w:rsidR="0065308F" w:rsidRPr="00F909B5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8. Обновление программного обеспечения</w:t>
            </w:r>
            <w:r w:rsidR="005E4648">
              <w:rPr>
                <w:rFonts w:eastAsia="Calibri"/>
                <w:szCs w:val="28"/>
              </w:rPr>
              <w:t>.</w:t>
            </w:r>
          </w:p>
        </w:tc>
      </w:tr>
      <w:tr w:rsidR="0065308F" w:rsidRPr="00F909B5" w14:paraId="14E92EF7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40D60126" w14:textId="77777777" w:rsidR="0065308F" w:rsidRPr="00F909B5" w:rsidRDefault="0065308F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lastRenderedPageBreak/>
              <w:t xml:space="preserve">Угрозы блокирования (уничтожения) защищаемых данных </w:t>
            </w:r>
          </w:p>
        </w:tc>
        <w:tc>
          <w:tcPr>
            <w:tcW w:w="1441" w:type="pct"/>
            <w:shd w:val="clear" w:color="auto" w:fill="auto"/>
            <w:noWrap/>
          </w:tcPr>
          <w:p w14:paraId="6CF6F12F" w14:textId="77777777" w:rsidR="0065308F" w:rsidRPr="00F909B5" w:rsidRDefault="0065308F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УБИ.091, УБИ.113, УБИ.152, УБИ.156, УБИ.158, УБИ.170, УБИ.205</w:t>
            </w:r>
          </w:p>
        </w:tc>
        <w:tc>
          <w:tcPr>
            <w:tcW w:w="2500" w:type="pct"/>
          </w:tcPr>
          <w:p w14:paraId="047BADAA" w14:textId="0998C99F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1. Регулярное резервное копирование данных</w:t>
            </w:r>
            <w:r w:rsidR="006C7735">
              <w:rPr>
                <w:rFonts w:eastAsia="Calibri"/>
                <w:szCs w:val="28"/>
              </w:rPr>
              <w:t>.</w:t>
            </w:r>
          </w:p>
          <w:p w14:paraId="0B72C695" w14:textId="30B43DD6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2. Использование защиты от вредоносного ПО</w:t>
            </w:r>
            <w:r w:rsidR="006C7735">
              <w:rPr>
                <w:rFonts w:eastAsia="Calibri"/>
                <w:szCs w:val="28"/>
              </w:rPr>
              <w:t>.</w:t>
            </w:r>
          </w:p>
          <w:p w14:paraId="1D0DAEAA" w14:textId="4C920A0F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3. Установка системы мониторинга безопасности</w:t>
            </w:r>
            <w:r w:rsidR="00BC2A1F">
              <w:rPr>
                <w:rFonts w:eastAsia="Calibri"/>
                <w:szCs w:val="28"/>
              </w:rPr>
              <w:t>.</w:t>
            </w:r>
          </w:p>
          <w:p w14:paraId="600C0CFD" w14:textId="6C587B4E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4. Обучение персонала по безопасности данных</w:t>
            </w:r>
            <w:r w:rsidR="00CE49FD">
              <w:rPr>
                <w:rFonts w:eastAsia="Calibri"/>
                <w:szCs w:val="28"/>
              </w:rPr>
              <w:t>.</w:t>
            </w:r>
          </w:p>
          <w:p w14:paraId="4C9DC3B7" w14:textId="43FFFFA5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5. Установка системы резервирования данных</w:t>
            </w:r>
            <w:r w:rsidR="00CE49FD">
              <w:rPr>
                <w:rFonts w:eastAsia="Calibri"/>
                <w:szCs w:val="28"/>
              </w:rPr>
              <w:t>.</w:t>
            </w:r>
          </w:p>
          <w:p w14:paraId="141B6020" w14:textId="2F920C14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6. Шифрование данных</w:t>
            </w:r>
            <w:r w:rsidR="00CE49FD">
              <w:rPr>
                <w:rFonts w:eastAsia="Calibri"/>
                <w:szCs w:val="28"/>
              </w:rPr>
              <w:t>.</w:t>
            </w:r>
          </w:p>
          <w:p w14:paraId="2781E72E" w14:textId="6B2877A0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7. Управление доступом к данным</w:t>
            </w:r>
            <w:r w:rsidR="00CE49FD">
              <w:rPr>
                <w:rFonts w:eastAsia="Calibri"/>
                <w:szCs w:val="28"/>
              </w:rPr>
              <w:t>.</w:t>
            </w:r>
          </w:p>
          <w:p w14:paraId="588F84DE" w14:textId="0A821A48" w:rsidR="0065308F" w:rsidRPr="00F909B5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8. Аудит безопасности данных.</w:t>
            </w:r>
          </w:p>
        </w:tc>
      </w:tr>
      <w:tr w:rsidR="0065308F" w:rsidRPr="00F909B5" w14:paraId="15EC61F8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50BB65F0" w14:textId="77777777" w:rsidR="0065308F" w:rsidRPr="00F909B5" w:rsidRDefault="0065308F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несанкционированного ознакомления с защищаемой информацией и (или) несанкционированного копирования или распространения защищаемых данных </w:t>
            </w:r>
          </w:p>
        </w:tc>
        <w:tc>
          <w:tcPr>
            <w:tcW w:w="1441" w:type="pct"/>
            <w:shd w:val="clear" w:color="auto" w:fill="auto"/>
            <w:noWrap/>
          </w:tcPr>
          <w:p w14:paraId="40428878" w14:textId="77777777" w:rsidR="0065308F" w:rsidRPr="00F909B5" w:rsidRDefault="0065308F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УБИ.003, УБИ.015, УБИ.016, УБИ.017, УБИ.028, УБИ.034, УБИ.037, УБИ.067, УБИ.071, УБИ.088, УБИ.093, УБИ.111, УБИ.115, УБИ.151, УБИ.156, УБИ.159, УБИ.168, УБИ.174, УБИ.175, УБИ.200, УБИ.203, УБИ.209</w:t>
            </w:r>
          </w:p>
        </w:tc>
        <w:tc>
          <w:tcPr>
            <w:tcW w:w="2500" w:type="pct"/>
          </w:tcPr>
          <w:p w14:paraId="246C7567" w14:textId="40924C11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1. Шифрование данных</w:t>
            </w:r>
            <w:r w:rsidR="00A5145B">
              <w:rPr>
                <w:rFonts w:eastAsia="Calibri"/>
                <w:szCs w:val="28"/>
              </w:rPr>
              <w:t>.</w:t>
            </w:r>
          </w:p>
          <w:p w14:paraId="1B18960B" w14:textId="2266FDC1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2. Управление доступом</w:t>
            </w:r>
            <w:r w:rsidR="00A5145B">
              <w:rPr>
                <w:rFonts w:eastAsia="Calibri"/>
                <w:szCs w:val="28"/>
              </w:rPr>
              <w:t>.</w:t>
            </w:r>
          </w:p>
          <w:p w14:paraId="68EFFF1C" w14:textId="7A7B413C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3. Мониторинг активности пользователей</w:t>
            </w:r>
            <w:r w:rsidR="00A5145B">
              <w:rPr>
                <w:rFonts w:eastAsia="Calibri"/>
                <w:szCs w:val="28"/>
              </w:rPr>
              <w:t>.</w:t>
            </w:r>
          </w:p>
          <w:p w14:paraId="4D48914B" w14:textId="274E145A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4. Обучение персонала по безопасности данных</w:t>
            </w:r>
            <w:r w:rsidR="00A5145B">
              <w:rPr>
                <w:rFonts w:eastAsia="Calibri"/>
                <w:szCs w:val="28"/>
              </w:rPr>
              <w:t>.</w:t>
            </w:r>
          </w:p>
          <w:p w14:paraId="79CDA8CB" w14:textId="796F936A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5. Использование системы аудита.</w:t>
            </w:r>
          </w:p>
          <w:p w14:paraId="3B9EFFEC" w14:textId="487737BA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6. Физическая безопасность.</w:t>
            </w:r>
          </w:p>
          <w:p w14:paraId="537A4D18" w14:textId="20A1BBE8" w:rsidR="0065308F" w:rsidRPr="00F909B5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7. Регулярное обновление систем безопасности.</w:t>
            </w:r>
          </w:p>
        </w:tc>
      </w:tr>
      <w:tr w:rsidR="0065308F" w:rsidRPr="00F909B5" w14:paraId="7692F836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28772F2D" w14:textId="77777777" w:rsidR="0065308F" w:rsidRPr="00F909B5" w:rsidRDefault="0065308F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</w:t>
            </w:r>
            <w:r w:rsidRPr="00F909B5">
              <w:rPr>
                <w:szCs w:val="28"/>
              </w:rPr>
              <w:lastRenderedPageBreak/>
              <w:t xml:space="preserve">несанкционированной модификации защищаемой информации </w:t>
            </w:r>
          </w:p>
        </w:tc>
        <w:tc>
          <w:tcPr>
            <w:tcW w:w="1441" w:type="pct"/>
            <w:shd w:val="clear" w:color="auto" w:fill="auto"/>
            <w:noWrap/>
          </w:tcPr>
          <w:p w14:paraId="7F59A125" w14:textId="77777777" w:rsidR="0065308F" w:rsidRPr="00F909B5" w:rsidRDefault="0065308F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lastRenderedPageBreak/>
              <w:t xml:space="preserve">УБИ.027, УБИ.049, </w:t>
            </w:r>
            <w:r w:rsidRPr="00F909B5">
              <w:rPr>
                <w:szCs w:val="28"/>
              </w:rPr>
              <w:lastRenderedPageBreak/>
              <w:t>УБИ.124, УБИ.130, УБИ.179</w:t>
            </w:r>
          </w:p>
        </w:tc>
        <w:tc>
          <w:tcPr>
            <w:tcW w:w="2500" w:type="pct"/>
          </w:tcPr>
          <w:p w14:paraId="20A4A974" w14:textId="0D754590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lastRenderedPageBreak/>
              <w:t>1. Цифровая подпись.</w:t>
            </w:r>
          </w:p>
          <w:p w14:paraId="39AD3DFD" w14:textId="2B0807C2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lastRenderedPageBreak/>
              <w:t>2. Контроль целостности данных</w:t>
            </w:r>
            <w:r w:rsidR="00FE3435">
              <w:rPr>
                <w:rFonts w:eastAsia="Calibri"/>
                <w:szCs w:val="28"/>
              </w:rPr>
              <w:t>.</w:t>
            </w:r>
          </w:p>
          <w:p w14:paraId="350DD0C8" w14:textId="1EFCF0D2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3. Разграничение доступа</w:t>
            </w:r>
            <w:r w:rsidR="00FE3435">
              <w:rPr>
                <w:rFonts w:eastAsia="Calibri"/>
                <w:szCs w:val="28"/>
              </w:rPr>
              <w:t>.</w:t>
            </w:r>
          </w:p>
          <w:p w14:paraId="5BA7BD52" w14:textId="2B5774C1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4. Журналирование событий</w:t>
            </w:r>
            <w:r w:rsidR="00FE3435">
              <w:rPr>
                <w:rFonts w:eastAsia="Calibri"/>
                <w:szCs w:val="28"/>
              </w:rPr>
              <w:t>.</w:t>
            </w:r>
          </w:p>
          <w:p w14:paraId="016CAEDE" w14:textId="4F7A17DE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5. Обучение персонала по безопасности</w:t>
            </w:r>
            <w:r w:rsidR="00FE3435">
              <w:rPr>
                <w:rFonts w:eastAsia="Calibri"/>
                <w:szCs w:val="28"/>
              </w:rPr>
              <w:t>.</w:t>
            </w:r>
          </w:p>
          <w:p w14:paraId="7A53D3D0" w14:textId="19F26F73" w:rsidR="00D3354B" w:rsidRPr="00D3354B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6. Автоматизированные системы контроля доступа.</w:t>
            </w:r>
          </w:p>
          <w:p w14:paraId="2C87F371" w14:textId="04AA536A" w:rsidR="0065308F" w:rsidRPr="00F909B5" w:rsidRDefault="00D3354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D3354B">
              <w:rPr>
                <w:rFonts w:eastAsia="Calibri"/>
                <w:szCs w:val="28"/>
              </w:rPr>
              <w:t>7. Обновление систем безопасности.</w:t>
            </w:r>
          </w:p>
        </w:tc>
      </w:tr>
      <w:tr w:rsidR="0065308F" w:rsidRPr="00F909B5" w14:paraId="517DA3A5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7F49185D" w14:textId="77777777" w:rsidR="0065308F" w:rsidRPr="00F909B5" w:rsidRDefault="0065308F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lastRenderedPageBreak/>
              <w:t xml:space="preserve">Угрозы внесения несанкционированных изменений в конфигурацию защищаемой системы </w:t>
            </w:r>
          </w:p>
        </w:tc>
        <w:tc>
          <w:tcPr>
            <w:tcW w:w="1441" w:type="pct"/>
            <w:shd w:val="clear" w:color="auto" w:fill="auto"/>
            <w:noWrap/>
          </w:tcPr>
          <w:p w14:paraId="3238A597" w14:textId="77777777" w:rsidR="0065308F" w:rsidRPr="00F909B5" w:rsidRDefault="0065308F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УБИ.012, УБИ.023, УБИ.025, УБИ.026, УБИ.061, УБИ.062, УБИ.063, УБИ.068, УБИ.073, УБИ.089, УБИ.090, УБИ.094, УБИ.102, УБИ.121, УБИ.149, УБИ.198, УБИ.211, УБИ.212</w:t>
            </w:r>
          </w:p>
          <w:p w14:paraId="42356ACC" w14:textId="77777777" w:rsidR="0065308F" w:rsidRPr="00F909B5" w:rsidRDefault="0065308F" w:rsidP="00E47030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2500" w:type="pct"/>
          </w:tcPr>
          <w:p w14:paraId="18DFA054" w14:textId="0AE847E0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1. Установка механизмов контроля целостности</w:t>
            </w:r>
            <w:r w:rsidR="00FE3435">
              <w:rPr>
                <w:rFonts w:eastAsia="Calibri"/>
                <w:szCs w:val="28"/>
              </w:rPr>
              <w:t>.</w:t>
            </w:r>
          </w:p>
          <w:p w14:paraId="34ED06F2" w14:textId="0C1A0D4F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2. Ограничение доступа к конфигурационным файлам.</w:t>
            </w:r>
          </w:p>
          <w:p w14:paraId="4BC5BD90" w14:textId="5E7D3443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3. Мониторинг изменений.</w:t>
            </w:r>
          </w:p>
          <w:p w14:paraId="0E969D28" w14:textId="479D33F7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4. Использование цифровых подписей</w:t>
            </w:r>
            <w:r w:rsidR="00FE3435">
              <w:rPr>
                <w:rFonts w:eastAsia="Calibri"/>
                <w:szCs w:val="28"/>
              </w:rPr>
              <w:t>.</w:t>
            </w:r>
          </w:p>
          <w:p w14:paraId="018200FD" w14:textId="74DF5B20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5. Регулярное обновление системы.</w:t>
            </w:r>
          </w:p>
          <w:p w14:paraId="2701861C" w14:textId="22C02F49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6. Обучение персонала</w:t>
            </w:r>
            <w:r w:rsidR="00FE3435">
              <w:rPr>
                <w:rFonts w:eastAsia="Calibri"/>
                <w:szCs w:val="28"/>
              </w:rPr>
              <w:t>.</w:t>
            </w:r>
          </w:p>
          <w:p w14:paraId="6AC98EF1" w14:textId="41E2C8E7" w:rsidR="0065308F" w:rsidRPr="00F909B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7. Резервное копирование конфигурационных данных.</w:t>
            </w:r>
          </w:p>
        </w:tc>
      </w:tr>
      <w:tr w:rsidR="00667855" w:rsidRPr="00F909B5" w14:paraId="1AD1D5EF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5BFBC097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нецелевого использования ресурсов защищаемой системы </w:t>
            </w:r>
          </w:p>
        </w:tc>
        <w:tc>
          <w:tcPr>
            <w:tcW w:w="1441" w:type="pct"/>
            <w:shd w:val="clear" w:color="auto" w:fill="auto"/>
            <w:noWrap/>
          </w:tcPr>
          <w:p w14:paraId="64183DEA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УБИ.171, УБИ.208</w:t>
            </w:r>
          </w:p>
        </w:tc>
        <w:tc>
          <w:tcPr>
            <w:tcW w:w="2500" w:type="pct"/>
          </w:tcPr>
          <w:p w14:paraId="66D1409D" w14:textId="380F78BB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1. Мониторинг ресурсов</w:t>
            </w:r>
            <w:r w:rsidR="007B2320">
              <w:rPr>
                <w:rFonts w:eastAsia="Calibri"/>
                <w:szCs w:val="28"/>
              </w:rPr>
              <w:t>.</w:t>
            </w:r>
          </w:p>
          <w:p w14:paraId="04A8C0DF" w14:textId="44977D9E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2. Управление доступом.</w:t>
            </w:r>
          </w:p>
          <w:p w14:paraId="58FBEBD3" w14:textId="585D08CE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3. Установка ограничений</w:t>
            </w:r>
            <w:r w:rsidR="007B2320">
              <w:rPr>
                <w:rFonts w:eastAsia="Calibri"/>
                <w:szCs w:val="28"/>
              </w:rPr>
              <w:t>.</w:t>
            </w:r>
          </w:p>
          <w:p w14:paraId="5392DC10" w14:textId="0427B24A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4. Автоматизация процессов.</w:t>
            </w:r>
          </w:p>
          <w:p w14:paraId="4411268E" w14:textId="01EF7723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5. Регулярное обновление и мониторинг.</w:t>
            </w:r>
          </w:p>
          <w:p w14:paraId="61010022" w14:textId="30902311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6. Обучение персонала</w:t>
            </w:r>
            <w:r w:rsidR="007B2320">
              <w:rPr>
                <w:rFonts w:eastAsia="Calibri"/>
                <w:szCs w:val="28"/>
              </w:rPr>
              <w:t>.</w:t>
            </w:r>
          </w:p>
          <w:p w14:paraId="110C2AC7" w14:textId="249E0FE8" w:rsidR="00667855" w:rsidRPr="00F909B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7. Журналирование событий.</w:t>
            </w:r>
          </w:p>
        </w:tc>
      </w:tr>
      <w:tr w:rsidR="00667855" w:rsidRPr="00F909B5" w14:paraId="24DD6A03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7F08E9CB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воздействия на </w:t>
            </w:r>
            <w:proofErr w:type="spellStart"/>
            <w:r w:rsidRPr="00F909B5">
              <w:rPr>
                <w:szCs w:val="28"/>
              </w:rPr>
              <w:t>СрЗИ</w:t>
            </w:r>
            <w:proofErr w:type="spellEnd"/>
            <w:r w:rsidRPr="00F909B5">
              <w:rPr>
                <w:szCs w:val="28"/>
              </w:rPr>
              <w:t xml:space="preserve"> </w:t>
            </w:r>
          </w:p>
        </w:tc>
        <w:tc>
          <w:tcPr>
            <w:tcW w:w="1441" w:type="pct"/>
            <w:shd w:val="clear" w:color="auto" w:fill="auto"/>
            <w:noWrap/>
          </w:tcPr>
          <w:p w14:paraId="13FE04E3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УБИ.003, УБИ.185, УБИ.187, УБИ.214</w:t>
            </w:r>
          </w:p>
        </w:tc>
        <w:tc>
          <w:tcPr>
            <w:tcW w:w="2500" w:type="pct"/>
          </w:tcPr>
          <w:p w14:paraId="70E01F6F" w14:textId="72ADEBCC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1. Шифрование данных.</w:t>
            </w:r>
          </w:p>
          <w:p w14:paraId="11DDA874" w14:textId="153BE5B3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2. Установка брандмауэра и системы обнаружения вторжений.</w:t>
            </w:r>
          </w:p>
          <w:p w14:paraId="6FB42E68" w14:textId="35E7CFC8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3. Регулярное обновление программного обеспечения.</w:t>
            </w:r>
          </w:p>
          <w:p w14:paraId="3AD6C5B2" w14:textId="3A9AE2BC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4. Организация обучения персонала по безопасности информации</w:t>
            </w:r>
            <w:r w:rsidR="00512353">
              <w:rPr>
                <w:rFonts w:eastAsia="Calibri"/>
                <w:szCs w:val="28"/>
              </w:rPr>
              <w:t>.</w:t>
            </w:r>
          </w:p>
          <w:p w14:paraId="14A233D4" w14:textId="09869993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5. Резервное копирование данных</w:t>
            </w:r>
            <w:r w:rsidR="00512353">
              <w:rPr>
                <w:rFonts w:eastAsia="Calibri"/>
                <w:szCs w:val="28"/>
              </w:rPr>
              <w:t>.</w:t>
            </w:r>
          </w:p>
          <w:p w14:paraId="178DAE9E" w14:textId="1CD4F5E4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 xml:space="preserve">6. Мониторинг активности </w:t>
            </w:r>
            <w:r w:rsidRPr="00667855">
              <w:rPr>
                <w:rFonts w:eastAsia="Calibri"/>
                <w:szCs w:val="28"/>
              </w:rPr>
              <w:lastRenderedPageBreak/>
              <w:t>пользователей</w:t>
            </w:r>
            <w:r w:rsidR="00512353">
              <w:rPr>
                <w:rFonts w:eastAsia="Calibri"/>
                <w:szCs w:val="28"/>
              </w:rPr>
              <w:t>.</w:t>
            </w:r>
          </w:p>
          <w:p w14:paraId="130E40EC" w14:textId="30E9E513" w:rsidR="00667855" w:rsidRPr="00F909B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7. Установка антивирусного ПО.</w:t>
            </w:r>
          </w:p>
        </w:tc>
      </w:tr>
      <w:tr w:rsidR="00667855" w:rsidRPr="00F909B5" w14:paraId="2866CCEC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5D38CB7B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lastRenderedPageBreak/>
              <w:t xml:space="preserve">Угрозы деструктивного воздействия на аппаратное обеспечение устройства </w:t>
            </w:r>
          </w:p>
        </w:tc>
        <w:tc>
          <w:tcPr>
            <w:tcW w:w="1441" w:type="pct"/>
            <w:shd w:val="clear" w:color="auto" w:fill="auto"/>
            <w:noWrap/>
          </w:tcPr>
          <w:p w14:paraId="66E31814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УБИ.113, УБИ.143</w:t>
            </w:r>
          </w:p>
        </w:tc>
        <w:tc>
          <w:tcPr>
            <w:tcW w:w="2500" w:type="pct"/>
          </w:tcPr>
          <w:p w14:paraId="0BCA4AD9" w14:textId="343820F8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1. Физическая безопасность.</w:t>
            </w:r>
          </w:p>
          <w:p w14:paraId="034323BE" w14:textId="6855AC3F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2. Резервное копирование данных.</w:t>
            </w:r>
          </w:p>
          <w:p w14:paraId="54414AA1" w14:textId="45F2A064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3. Использование защиты от перенапряжений и скачков напряжения</w:t>
            </w:r>
            <w:r w:rsidR="005D4053">
              <w:rPr>
                <w:rFonts w:eastAsia="Calibri"/>
                <w:szCs w:val="28"/>
              </w:rPr>
              <w:t>.</w:t>
            </w:r>
          </w:p>
          <w:p w14:paraId="06808912" w14:textId="0051AFC8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4. Регулярное техническое обслуживание</w:t>
            </w:r>
            <w:r w:rsidR="005D4053">
              <w:rPr>
                <w:rFonts w:eastAsia="Calibri"/>
                <w:szCs w:val="28"/>
              </w:rPr>
              <w:t>.</w:t>
            </w:r>
          </w:p>
          <w:p w14:paraId="6E6A1AAD" w14:textId="6E8C8BBB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5. Мониторинг температуры и влажности</w:t>
            </w:r>
            <w:r w:rsidR="005D4053">
              <w:rPr>
                <w:rFonts w:eastAsia="Calibri"/>
                <w:szCs w:val="28"/>
              </w:rPr>
              <w:t>.</w:t>
            </w:r>
          </w:p>
          <w:p w14:paraId="311FB4C6" w14:textId="20D969DD" w:rsidR="00667855" w:rsidRPr="00F909B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6. Обучение персонала по правилам эксплуатации оборудования.</w:t>
            </w:r>
          </w:p>
        </w:tc>
      </w:tr>
      <w:tr w:rsidR="00667855" w:rsidRPr="00F909B5" w14:paraId="1FA3868B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0AD04E08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изменения конфигурации сети </w:t>
            </w:r>
          </w:p>
        </w:tc>
        <w:tc>
          <w:tcPr>
            <w:tcW w:w="1441" w:type="pct"/>
            <w:shd w:val="clear" w:color="auto" w:fill="auto"/>
            <w:noWrap/>
          </w:tcPr>
          <w:p w14:paraId="744E49A4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УБИ.019, УБИ.069, УБИ.131</w:t>
            </w:r>
          </w:p>
        </w:tc>
        <w:tc>
          <w:tcPr>
            <w:tcW w:w="2500" w:type="pct"/>
          </w:tcPr>
          <w:p w14:paraId="5631A4CC" w14:textId="4FBF1089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1. Управление доступом.</w:t>
            </w:r>
          </w:p>
          <w:p w14:paraId="1F08AF5C" w14:textId="6FEA3C05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2. Аудит настроек сети.</w:t>
            </w:r>
          </w:p>
          <w:p w14:paraId="3CDB5DF7" w14:textId="080D8D5F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3. Шифрование данных.</w:t>
            </w:r>
          </w:p>
          <w:p w14:paraId="01188A8B" w14:textId="0AF52B3D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4. Резервное копирование конфигурации.</w:t>
            </w:r>
          </w:p>
          <w:p w14:paraId="6170BD0A" w14:textId="7A887FB3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5. Обновление программного обеспечения.</w:t>
            </w:r>
          </w:p>
          <w:p w14:paraId="7A6C1661" w14:textId="6197ED3D" w:rsidR="00667855" w:rsidRPr="00F909B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6. Обучение персонала.</w:t>
            </w:r>
          </w:p>
        </w:tc>
      </w:tr>
      <w:tr w:rsidR="00667855" w:rsidRPr="00F909B5" w14:paraId="32B690CD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5F6D4D59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несанкционированного доступа к </w:t>
            </w:r>
            <w:proofErr w:type="spellStart"/>
            <w:r w:rsidRPr="00F909B5">
              <w:rPr>
                <w:szCs w:val="28"/>
              </w:rPr>
              <w:t>аутентификационной</w:t>
            </w:r>
            <w:proofErr w:type="spellEnd"/>
            <w:r w:rsidRPr="00F909B5">
              <w:rPr>
                <w:szCs w:val="28"/>
              </w:rPr>
              <w:t xml:space="preserve"> информации </w:t>
            </w:r>
          </w:p>
        </w:tc>
        <w:tc>
          <w:tcPr>
            <w:tcW w:w="1441" w:type="pct"/>
            <w:shd w:val="clear" w:color="auto" w:fill="auto"/>
            <w:noWrap/>
          </w:tcPr>
          <w:p w14:paraId="7F3D3AC7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УБИ.008, УБИ.030, УБИ.074, УБИ.086, УБИ.123, УБИ.168, УБИ.174, УБИ.175, УБИ.181, УБИ.197, УБИ.201</w:t>
            </w:r>
          </w:p>
        </w:tc>
        <w:tc>
          <w:tcPr>
            <w:tcW w:w="2500" w:type="pct"/>
          </w:tcPr>
          <w:p w14:paraId="50437A4E" w14:textId="5F95FB97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1. Многофакторная аутентификация.</w:t>
            </w:r>
          </w:p>
          <w:p w14:paraId="730241F7" w14:textId="4A14E25C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2. Строгая политика паролей.</w:t>
            </w:r>
          </w:p>
          <w:p w14:paraId="5E28473A" w14:textId="1E3CADC1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3. Шифрование данных.</w:t>
            </w:r>
          </w:p>
          <w:p w14:paraId="47C03ADC" w14:textId="18E27FC9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4. Мониторинг доступа.</w:t>
            </w:r>
          </w:p>
          <w:p w14:paraId="4E46E501" w14:textId="444CFE1D" w:rsidR="00667855" w:rsidRPr="0066785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5. Обучение персонала.</w:t>
            </w:r>
          </w:p>
          <w:p w14:paraId="6B04D043" w14:textId="58BD6BEF" w:rsidR="00667855" w:rsidRPr="00F909B5" w:rsidRDefault="00667855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67855">
              <w:rPr>
                <w:rFonts w:eastAsia="Calibri"/>
                <w:szCs w:val="28"/>
              </w:rPr>
              <w:t>6. Регулярное обновление системы.</w:t>
            </w:r>
          </w:p>
        </w:tc>
      </w:tr>
      <w:tr w:rsidR="00667855" w:rsidRPr="00F909B5" w14:paraId="4415597D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20DDE90F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сбора информации о защищаемой системе </w:t>
            </w:r>
          </w:p>
        </w:tc>
        <w:tc>
          <w:tcPr>
            <w:tcW w:w="1441" w:type="pct"/>
            <w:shd w:val="clear" w:color="auto" w:fill="auto"/>
            <w:noWrap/>
          </w:tcPr>
          <w:p w14:paraId="7C429D17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УБИ.036, УБИ.037, УБИ.098, УБИ.099, УБИ.103, УБИ.104, УБИ.116, УБИ.132, УБИ.151</w:t>
            </w:r>
          </w:p>
        </w:tc>
        <w:tc>
          <w:tcPr>
            <w:tcW w:w="2500" w:type="pct"/>
          </w:tcPr>
          <w:p w14:paraId="635AB9DA" w14:textId="0FB9D30F" w:rsidR="00CD2ABA" w:rsidRPr="00CD2ABA" w:rsidRDefault="00CD2ABA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D2ABA">
              <w:rPr>
                <w:rFonts w:eastAsia="Calibri"/>
                <w:szCs w:val="28"/>
              </w:rPr>
              <w:t>1. Шифрование данных.</w:t>
            </w:r>
          </w:p>
          <w:p w14:paraId="433C3960" w14:textId="1E6028F6" w:rsidR="00CD2ABA" w:rsidRPr="00CD2ABA" w:rsidRDefault="00CD2ABA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D2ABA">
              <w:rPr>
                <w:rFonts w:eastAsia="Calibri"/>
                <w:szCs w:val="28"/>
              </w:rPr>
              <w:t>2. Сегментация сети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48E50D89" w14:textId="095EC812" w:rsidR="00CD2ABA" w:rsidRPr="00CD2ABA" w:rsidRDefault="00CD2ABA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D2ABA">
              <w:rPr>
                <w:rFonts w:eastAsia="Calibri"/>
                <w:szCs w:val="28"/>
              </w:rPr>
              <w:t>3. Мониторинг сетевой активности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76598A7A" w14:textId="47DC2A1B" w:rsidR="00CD2ABA" w:rsidRPr="00CD2ABA" w:rsidRDefault="00CD2ABA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D2ABA">
              <w:rPr>
                <w:rFonts w:eastAsia="Calibri"/>
                <w:szCs w:val="28"/>
              </w:rPr>
              <w:t>4. Обновление системы безопасности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14834947" w14:textId="3E6265C5" w:rsidR="00CD2ABA" w:rsidRPr="00CD2ABA" w:rsidRDefault="00CD2ABA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D2ABA">
              <w:rPr>
                <w:rFonts w:eastAsia="Calibri"/>
                <w:szCs w:val="28"/>
              </w:rPr>
              <w:t>5. Обучение персонала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229187D9" w14:textId="5FE71BA5" w:rsidR="00667855" w:rsidRPr="00F909B5" w:rsidRDefault="00CD2ABA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D2ABA">
              <w:rPr>
                <w:rFonts w:eastAsia="Calibri"/>
                <w:szCs w:val="28"/>
              </w:rPr>
              <w:t>6. Управление доступом.</w:t>
            </w:r>
          </w:p>
        </w:tc>
      </w:tr>
      <w:tr w:rsidR="00667855" w:rsidRPr="00F909B5" w14:paraId="671E276B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0216D918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повышения </w:t>
            </w:r>
            <w:r w:rsidRPr="00F909B5">
              <w:rPr>
                <w:szCs w:val="28"/>
              </w:rPr>
              <w:lastRenderedPageBreak/>
              <w:t xml:space="preserve">привилегий </w:t>
            </w:r>
          </w:p>
        </w:tc>
        <w:tc>
          <w:tcPr>
            <w:tcW w:w="1441" w:type="pct"/>
            <w:shd w:val="clear" w:color="auto" w:fill="auto"/>
            <w:noWrap/>
          </w:tcPr>
          <w:p w14:paraId="4193288A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lastRenderedPageBreak/>
              <w:t xml:space="preserve">УБИ.007, УБИ.031, УБИ.100, УБИ.117, </w:t>
            </w:r>
            <w:r w:rsidRPr="00F909B5">
              <w:rPr>
                <w:szCs w:val="28"/>
              </w:rPr>
              <w:lastRenderedPageBreak/>
              <w:t>УБИ.118, УБИ.122, УБИ.162, УБИ.163, УБИ.209</w:t>
            </w:r>
          </w:p>
        </w:tc>
        <w:tc>
          <w:tcPr>
            <w:tcW w:w="2500" w:type="pct"/>
          </w:tcPr>
          <w:p w14:paraId="6B708C47" w14:textId="1C374222" w:rsidR="00CD2ABA" w:rsidRPr="00CD2ABA" w:rsidRDefault="00CD2ABA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D2ABA">
              <w:rPr>
                <w:rFonts w:eastAsia="Calibri"/>
                <w:szCs w:val="28"/>
              </w:rPr>
              <w:lastRenderedPageBreak/>
              <w:t>1. Принцип наименьших привилегий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57CB687D" w14:textId="46D0BCF4" w:rsidR="00CD2ABA" w:rsidRPr="00CD2ABA" w:rsidRDefault="00CD2ABA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D2ABA">
              <w:rPr>
                <w:rFonts w:eastAsia="Calibri"/>
                <w:szCs w:val="28"/>
              </w:rPr>
              <w:t>2. Многоуровневая аутентификация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5C2C63C0" w14:textId="4AE8B992" w:rsidR="00CD2ABA" w:rsidRPr="00CD2ABA" w:rsidRDefault="00CD2ABA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D2ABA">
              <w:rPr>
                <w:rFonts w:eastAsia="Calibri"/>
                <w:szCs w:val="28"/>
              </w:rPr>
              <w:lastRenderedPageBreak/>
              <w:t>3. Мониторинг активности пользователей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2B78E63D" w14:textId="46CA7B81" w:rsidR="00CD2ABA" w:rsidRPr="00CD2ABA" w:rsidRDefault="00CD2ABA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D2ABA">
              <w:rPr>
                <w:rFonts w:eastAsia="Calibri"/>
                <w:szCs w:val="28"/>
              </w:rPr>
              <w:t>4. Регулярное обновление системы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32AC96DB" w14:textId="60F0E6C4" w:rsidR="00CD2ABA" w:rsidRPr="00CD2ABA" w:rsidRDefault="00CD2ABA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D2ABA">
              <w:rPr>
                <w:rFonts w:eastAsia="Calibri"/>
                <w:szCs w:val="28"/>
              </w:rPr>
              <w:t>5. Обучение персонала.</w:t>
            </w:r>
          </w:p>
          <w:p w14:paraId="4587002A" w14:textId="14D1E46B" w:rsidR="00667855" w:rsidRPr="00F909B5" w:rsidRDefault="00CD2ABA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D2ABA">
              <w:rPr>
                <w:rFonts w:eastAsia="Calibri"/>
                <w:szCs w:val="28"/>
              </w:rPr>
              <w:t>6. Журналирование и аудит.</w:t>
            </w:r>
          </w:p>
        </w:tc>
      </w:tr>
      <w:tr w:rsidR="00667855" w:rsidRPr="00F909B5" w14:paraId="4BE2C340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0ADB1DC0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lastRenderedPageBreak/>
              <w:t xml:space="preserve">Угрозы подмены доверенных пользователей </w:t>
            </w:r>
          </w:p>
        </w:tc>
        <w:tc>
          <w:tcPr>
            <w:tcW w:w="1441" w:type="pct"/>
            <w:shd w:val="clear" w:color="auto" w:fill="auto"/>
            <w:noWrap/>
          </w:tcPr>
          <w:p w14:paraId="1310F51E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УБИ.127, УБИ.128</w:t>
            </w:r>
          </w:p>
        </w:tc>
        <w:tc>
          <w:tcPr>
            <w:tcW w:w="2500" w:type="pct"/>
          </w:tcPr>
          <w:p w14:paraId="7E512733" w14:textId="228418A7" w:rsidR="00685FC2" w:rsidRPr="00685FC2" w:rsidRDefault="00685FC2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85FC2">
              <w:rPr>
                <w:rFonts w:eastAsia="Calibri"/>
                <w:szCs w:val="28"/>
              </w:rPr>
              <w:t>1. Идентификация и аутентификация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342C778B" w14:textId="1BD70454" w:rsidR="00685FC2" w:rsidRPr="00685FC2" w:rsidRDefault="00685FC2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85FC2">
              <w:rPr>
                <w:rFonts w:eastAsia="Calibri"/>
                <w:szCs w:val="28"/>
              </w:rPr>
              <w:t>2. Управление доступом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05BE2A28" w14:textId="4A85A4DE" w:rsidR="00685FC2" w:rsidRPr="00685FC2" w:rsidRDefault="00685FC2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85FC2">
              <w:rPr>
                <w:rFonts w:eastAsia="Calibri"/>
                <w:szCs w:val="28"/>
              </w:rPr>
              <w:t>3. Мониторинг активности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74E81EA5" w14:textId="5BFD1B17" w:rsidR="00685FC2" w:rsidRPr="00685FC2" w:rsidRDefault="00685FC2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85FC2">
              <w:rPr>
                <w:rFonts w:eastAsia="Calibri"/>
                <w:szCs w:val="28"/>
              </w:rPr>
              <w:t>4. Шифрование данных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1B108578" w14:textId="18C5A9C2" w:rsidR="00685FC2" w:rsidRPr="00685FC2" w:rsidRDefault="00685FC2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85FC2">
              <w:rPr>
                <w:rFonts w:eastAsia="Calibri"/>
                <w:szCs w:val="28"/>
              </w:rPr>
              <w:t>5. Обучение сотрудников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45F7BB8C" w14:textId="720E3D4F" w:rsidR="00667855" w:rsidRPr="00F909B5" w:rsidRDefault="00685FC2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685FC2">
              <w:rPr>
                <w:rFonts w:eastAsia="Calibri"/>
                <w:szCs w:val="28"/>
              </w:rPr>
              <w:t>6. Резервное копирование данных.</w:t>
            </w:r>
          </w:p>
        </w:tc>
      </w:tr>
      <w:tr w:rsidR="00667855" w:rsidRPr="00F909B5" w14:paraId="414E0C9F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55693C79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со стороны смежных систем </w:t>
            </w:r>
          </w:p>
        </w:tc>
        <w:tc>
          <w:tcPr>
            <w:tcW w:w="1441" w:type="pct"/>
            <w:shd w:val="clear" w:color="auto" w:fill="auto"/>
            <w:noWrap/>
          </w:tcPr>
          <w:p w14:paraId="4141E013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УБИ.215</w:t>
            </w:r>
          </w:p>
        </w:tc>
        <w:tc>
          <w:tcPr>
            <w:tcW w:w="2500" w:type="pct"/>
          </w:tcPr>
          <w:p w14:paraId="285F661F" w14:textId="2752E4A1" w:rsidR="004B7231" w:rsidRPr="004B7231" w:rsidRDefault="004B7231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B7231">
              <w:rPr>
                <w:rFonts w:eastAsia="Calibri"/>
                <w:szCs w:val="28"/>
              </w:rPr>
              <w:t>1. Сегментация сети.</w:t>
            </w:r>
          </w:p>
          <w:p w14:paraId="40843DC5" w14:textId="212A53EB" w:rsidR="004B7231" w:rsidRPr="004B7231" w:rsidRDefault="004B7231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B7231">
              <w:rPr>
                <w:rFonts w:eastAsia="Calibri"/>
                <w:szCs w:val="28"/>
              </w:rPr>
              <w:t>2. Установка брандмауэров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0EF39568" w14:textId="4F07412D" w:rsidR="004B7231" w:rsidRPr="004B7231" w:rsidRDefault="004B7231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B7231">
              <w:rPr>
                <w:rFonts w:eastAsia="Calibri"/>
                <w:szCs w:val="28"/>
              </w:rPr>
              <w:t>3. Шифрование данных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640CBC4D" w14:textId="40C1C07D" w:rsidR="004B7231" w:rsidRPr="004B7231" w:rsidRDefault="004B7231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B7231">
              <w:rPr>
                <w:rFonts w:eastAsia="Calibri"/>
                <w:szCs w:val="28"/>
              </w:rPr>
              <w:t>4. Мониторинг активности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4F709797" w14:textId="6402547F" w:rsidR="004B7231" w:rsidRPr="004B7231" w:rsidRDefault="004B7231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B7231">
              <w:rPr>
                <w:rFonts w:eastAsia="Calibri"/>
                <w:szCs w:val="28"/>
              </w:rPr>
              <w:t>5. Обновление программного обеспечения.</w:t>
            </w:r>
          </w:p>
          <w:p w14:paraId="62AC6379" w14:textId="20999938" w:rsidR="004B7231" w:rsidRPr="004B7231" w:rsidRDefault="004B7231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B7231">
              <w:rPr>
                <w:rFonts w:eastAsia="Calibri"/>
                <w:szCs w:val="28"/>
              </w:rPr>
              <w:t>6. Проведение аудита безопасности</w:t>
            </w:r>
            <w:r w:rsidR="0074402C">
              <w:rPr>
                <w:rFonts w:eastAsia="Calibri"/>
                <w:szCs w:val="28"/>
              </w:rPr>
              <w:t>.</w:t>
            </w:r>
          </w:p>
          <w:p w14:paraId="173E04E2" w14:textId="3F97C3D3" w:rsidR="00667855" w:rsidRPr="00F909B5" w:rsidRDefault="004B7231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B7231">
              <w:rPr>
                <w:rFonts w:eastAsia="Calibri"/>
                <w:szCs w:val="28"/>
              </w:rPr>
              <w:t>7. Обучение персонала.</w:t>
            </w:r>
          </w:p>
        </w:tc>
      </w:tr>
      <w:tr w:rsidR="00667855" w:rsidRPr="00F909B5" w14:paraId="20D47D37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6A470447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>Угрозы использования отладочных механизмов</w:t>
            </w:r>
          </w:p>
        </w:tc>
        <w:tc>
          <w:tcPr>
            <w:tcW w:w="1441" w:type="pct"/>
            <w:shd w:val="clear" w:color="auto" w:fill="auto"/>
            <w:noWrap/>
          </w:tcPr>
          <w:p w14:paraId="417C13CD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УБИ.169</w:t>
            </w:r>
          </w:p>
        </w:tc>
        <w:tc>
          <w:tcPr>
            <w:tcW w:w="2500" w:type="pct"/>
          </w:tcPr>
          <w:p w14:paraId="1A228D53" w14:textId="7BF269C6" w:rsidR="00C70AEB" w:rsidRPr="00C70AEB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1. Отключение отладочных механизмов.</w:t>
            </w:r>
          </w:p>
          <w:p w14:paraId="6A1C8DDD" w14:textId="1DD0DA33" w:rsidR="00C70AEB" w:rsidRPr="00C70AEB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2. Управление доступом.</w:t>
            </w:r>
          </w:p>
          <w:p w14:paraId="67B34C4B" w14:textId="704FA75F" w:rsidR="00C70AEB" w:rsidRPr="00C70AEB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3. Мониторинг активности.</w:t>
            </w:r>
          </w:p>
          <w:p w14:paraId="057EE045" w14:textId="3AD4E757" w:rsidR="00C70AEB" w:rsidRPr="00C70AEB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4. Шифрование данных.</w:t>
            </w:r>
          </w:p>
          <w:p w14:paraId="7BE891EC" w14:textId="14BBC9F4" w:rsidR="00C70AEB" w:rsidRPr="00C70AEB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5. Обучение персонала.</w:t>
            </w:r>
          </w:p>
          <w:p w14:paraId="526E8B02" w14:textId="2D40FCF1" w:rsidR="00C70AEB" w:rsidRPr="00C70AEB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6. Обновление и патчи</w:t>
            </w:r>
            <w:r w:rsidR="008C5292">
              <w:rPr>
                <w:rFonts w:eastAsia="Calibri"/>
                <w:szCs w:val="28"/>
              </w:rPr>
              <w:t>.</w:t>
            </w:r>
          </w:p>
          <w:p w14:paraId="50106A8D" w14:textId="313487AA" w:rsidR="00667855" w:rsidRPr="00F909B5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7. Резервное копирование данных.</w:t>
            </w:r>
          </w:p>
        </w:tc>
      </w:tr>
      <w:tr w:rsidR="00667855" w:rsidRPr="00F909B5" w14:paraId="236187A6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12D4603B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несанкционированного доступа в виртуальной среде </w:t>
            </w:r>
          </w:p>
        </w:tc>
        <w:tc>
          <w:tcPr>
            <w:tcW w:w="1441" w:type="pct"/>
            <w:shd w:val="clear" w:color="auto" w:fill="auto"/>
            <w:noWrap/>
          </w:tcPr>
          <w:p w14:paraId="787C6237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УБИ.044, УБИ.078, УБИ.079, УБИ.080, УБИ.084, УБИ.085</w:t>
            </w:r>
          </w:p>
        </w:tc>
        <w:tc>
          <w:tcPr>
            <w:tcW w:w="2500" w:type="pct"/>
          </w:tcPr>
          <w:p w14:paraId="7FDE3F8F" w14:textId="202FE316" w:rsidR="00C70AEB" w:rsidRPr="00C70AEB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1. Установка многофакторной аутентификации</w:t>
            </w:r>
            <w:r w:rsidR="00496768">
              <w:rPr>
                <w:rFonts w:eastAsia="Calibri"/>
                <w:szCs w:val="28"/>
              </w:rPr>
              <w:t>.</w:t>
            </w:r>
          </w:p>
          <w:p w14:paraId="0C1F2B9C" w14:textId="3AE9108A" w:rsidR="00C70AEB" w:rsidRPr="00C70AEB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2. Сегментация сети</w:t>
            </w:r>
            <w:r w:rsidR="00F522D6">
              <w:rPr>
                <w:rFonts w:eastAsia="Calibri"/>
                <w:szCs w:val="28"/>
              </w:rPr>
              <w:t>.</w:t>
            </w:r>
          </w:p>
          <w:p w14:paraId="706B92CF" w14:textId="302C94AB" w:rsidR="00C70AEB" w:rsidRPr="00C70AEB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3. Шифрование данных</w:t>
            </w:r>
            <w:r w:rsidR="00F522D6">
              <w:rPr>
                <w:rFonts w:eastAsia="Calibri"/>
                <w:szCs w:val="28"/>
              </w:rPr>
              <w:t>.</w:t>
            </w:r>
          </w:p>
          <w:p w14:paraId="1C3DC073" w14:textId="39502C47" w:rsidR="00C70AEB" w:rsidRPr="00C70AEB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4. Регулярное обновление ПО и патчей.</w:t>
            </w:r>
          </w:p>
          <w:p w14:paraId="6E778B0F" w14:textId="733432D3" w:rsidR="00C70AEB" w:rsidRPr="00C70AEB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5. Мониторинг сетевой активности</w:t>
            </w:r>
            <w:r w:rsidR="00F522D6">
              <w:rPr>
                <w:rFonts w:eastAsia="Calibri"/>
                <w:szCs w:val="28"/>
              </w:rPr>
              <w:t>.</w:t>
            </w:r>
          </w:p>
          <w:p w14:paraId="66343673" w14:textId="613E5373" w:rsidR="00C70AEB" w:rsidRPr="00C70AEB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6. Обучение персонала</w:t>
            </w:r>
            <w:r w:rsidR="00F522D6">
              <w:rPr>
                <w:rFonts w:eastAsia="Calibri"/>
                <w:szCs w:val="28"/>
              </w:rPr>
              <w:t>.</w:t>
            </w:r>
          </w:p>
          <w:p w14:paraId="0390691B" w14:textId="38ADD0D1" w:rsidR="00C70AEB" w:rsidRPr="00C70AEB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t>7. Управление доступом</w:t>
            </w:r>
            <w:r w:rsidR="00F522D6">
              <w:rPr>
                <w:rFonts w:eastAsia="Calibri"/>
                <w:szCs w:val="28"/>
              </w:rPr>
              <w:t>.</w:t>
            </w:r>
          </w:p>
          <w:p w14:paraId="56D0CD51" w14:textId="7F30C2BB" w:rsidR="00667855" w:rsidRPr="00F909B5" w:rsidRDefault="00C70AE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C70AEB">
              <w:rPr>
                <w:rFonts w:eastAsia="Calibri"/>
                <w:szCs w:val="28"/>
              </w:rPr>
              <w:lastRenderedPageBreak/>
              <w:t>8. Резервное копирование данных.</w:t>
            </w:r>
          </w:p>
        </w:tc>
      </w:tr>
      <w:tr w:rsidR="00667855" w:rsidRPr="00F909B5" w14:paraId="05C145B2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6F9DC25E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lastRenderedPageBreak/>
              <w:t xml:space="preserve">Угрозы деструктивного воздействия на виртуальную среду </w:t>
            </w:r>
          </w:p>
        </w:tc>
        <w:tc>
          <w:tcPr>
            <w:tcW w:w="1441" w:type="pct"/>
            <w:shd w:val="clear" w:color="auto" w:fill="auto"/>
            <w:noWrap/>
          </w:tcPr>
          <w:p w14:paraId="123692E7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УБИ.010, УБИ.046, УБИ.048, УБИ.076, УБИ.077, УБИ.084, УБИ.108, УБИ.119, УБИ.120</w:t>
            </w:r>
          </w:p>
        </w:tc>
        <w:tc>
          <w:tcPr>
            <w:tcW w:w="2500" w:type="pct"/>
          </w:tcPr>
          <w:p w14:paraId="17BC16A7" w14:textId="64726814" w:rsidR="002857F3" w:rsidRPr="002857F3" w:rsidRDefault="002857F3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2857F3">
              <w:rPr>
                <w:rFonts w:eastAsia="Calibri"/>
                <w:szCs w:val="28"/>
              </w:rPr>
              <w:t>1. Регулярное резервное копирование данных</w:t>
            </w:r>
            <w:r w:rsidR="00BF2705">
              <w:rPr>
                <w:rFonts w:eastAsia="Calibri"/>
                <w:szCs w:val="28"/>
              </w:rPr>
              <w:t>.</w:t>
            </w:r>
          </w:p>
          <w:p w14:paraId="79EF5961" w14:textId="3916FE4A" w:rsidR="002857F3" w:rsidRPr="002857F3" w:rsidRDefault="002857F3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2857F3">
              <w:rPr>
                <w:rFonts w:eastAsia="Calibri"/>
                <w:szCs w:val="28"/>
              </w:rPr>
              <w:t>2. Установка систем мониторинга и обнаружения инцидентов</w:t>
            </w:r>
            <w:r w:rsidR="00BF2705">
              <w:rPr>
                <w:rFonts w:eastAsia="Calibri"/>
                <w:szCs w:val="28"/>
              </w:rPr>
              <w:t>.</w:t>
            </w:r>
          </w:p>
          <w:p w14:paraId="606765A1" w14:textId="4C95C555" w:rsidR="002857F3" w:rsidRPr="002857F3" w:rsidRDefault="002857F3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2857F3">
              <w:rPr>
                <w:rFonts w:eastAsia="Calibri"/>
                <w:szCs w:val="28"/>
              </w:rPr>
              <w:t>3. Использование антивирусного ПО и брандмауэров</w:t>
            </w:r>
            <w:r w:rsidR="00BF2705">
              <w:rPr>
                <w:rFonts w:eastAsia="Calibri"/>
                <w:szCs w:val="28"/>
              </w:rPr>
              <w:t>.</w:t>
            </w:r>
          </w:p>
          <w:p w14:paraId="5A34DB37" w14:textId="6C92E89A" w:rsidR="002857F3" w:rsidRPr="002857F3" w:rsidRDefault="002857F3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2857F3">
              <w:rPr>
                <w:rFonts w:eastAsia="Calibri"/>
                <w:szCs w:val="28"/>
              </w:rPr>
              <w:t>4. Обучение сотрудников безопасности информации</w:t>
            </w:r>
            <w:r w:rsidR="00BF2705">
              <w:rPr>
                <w:rFonts w:eastAsia="Calibri"/>
                <w:szCs w:val="28"/>
              </w:rPr>
              <w:t>.</w:t>
            </w:r>
          </w:p>
          <w:p w14:paraId="542078EC" w14:textId="1DC8FAEF" w:rsidR="002857F3" w:rsidRPr="002857F3" w:rsidRDefault="002857F3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2857F3">
              <w:rPr>
                <w:rFonts w:eastAsia="Calibri"/>
                <w:szCs w:val="28"/>
              </w:rPr>
              <w:t>5. Установка систем резервирования электропитания</w:t>
            </w:r>
            <w:r w:rsidR="00BF2705">
              <w:rPr>
                <w:rFonts w:eastAsia="Calibri"/>
                <w:szCs w:val="28"/>
              </w:rPr>
              <w:t>.</w:t>
            </w:r>
          </w:p>
          <w:p w14:paraId="3317BE5E" w14:textId="7C439063" w:rsidR="002857F3" w:rsidRPr="002857F3" w:rsidRDefault="002857F3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2857F3">
              <w:rPr>
                <w:rFonts w:eastAsia="Calibri"/>
                <w:szCs w:val="28"/>
              </w:rPr>
              <w:t>6. Аудит безопасности системы</w:t>
            </w:r>
            <w:r w:rsidR="00BF2705">
              <w:rPr>
                <w:rFonts w:eastAsia="Calibri"/>
                <w:szCs w:val="28"/>
              </w:rPr>
              <w:t>.</w:t>
            </w:r>
          </w:p>
          <w:p w14:paraId="52AE5A0B" w14:textId="47071B74" w:rsidR="00667855" w:rsidRPr="00F909B5" w:rsidRDefault="002857F3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2857F3">
              <w:rPr>
                <w:rFonts w:eastAsia="Calibri"/>
                <w:szCs w:val="28"/>
              </w:rPr>
              <w:t>7. Разработка и реализация плана восстановления после инцидента.</w:t>
            </w:r>
          </w:p>
        </w:tc>
      </w:tr>
      <w:tr w:rsidR="00667855" w:rsidRPr="00F909B5" w14:paraId="205A0945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629B6E24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мобильным устройствам </w:t>
            </w:r>
          </w:p>
        </w:tc>
        <w:tc>
          <w:tcPr>
            <w:tcW w:w="1441" w:type="pct"/>
            <w:shd w:val="clear" w:color="auto" w:fill="auto"/>
            <w:noWrap/>
          </w:tcPr>
          <w:p w14:paraId="7FDD48EB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УБИ.184</w:t>
            </w:r>
          </w:p>
        </w:tc>
        <w:tc>
          <w:tcPr>
            <w:tcW w:w="2500" w:type="pct"/>
          </w:tcPr>
          <w:p w14:paraId="1BB9806B" w14:textId="1C5E92BB" w:rsidR="00471944" w:rsidRPr="00471944" w:rsidRDefault="00471944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71944">
              <w:rPr>
                <w:rFonts w:eastAsia="Calibri"/>
                <w:szCs w:val="28"/>
              </w:rPr>
              <w:t>1. Установка политики использования мобильных устройств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6FC61D71" w14:textId="0F19EEC3" w:rsidR="00471944" w:rsidRPr="00471944" w:rsidRDefault="00471944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71944">
              <w:rPr>
                <w:rFonts w:eastAsia="Calibri"/>
                <w:szCs w:val="28"/>
              </w:rPr>
              <w:t>2. Шифрование данных на мобильных устройствах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0E6C128A" w14:textId="44EC0968" w:rsidR="00471944" w:rsidRPr="00471944" w:rsidRDefault="00471944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71944">
              <w:rPr>
                <w:rFonts w:eastAsia="Calibri"/>
                <w:szCs w:val="28"/>
              </w:rPr>
              <w:t>3. Установка удаленного управления устройствами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76BA1B3A" w14:textId="4571F7D8" w:rsidR="00471944" w:rsidRPr="00471944" w:rsidRDefault="00471944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71944">
              <w:rPr>
                <w:rFonts w:eastAsia="Calibri"/>
                <w:szCs w:val="28"/>
              </w:rPr>
              <w:t>4. Обновление программного обеспечения и антивирусов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6B1C4851" w14:textId="25D99649" w:rsidR="00471944" w:rsidRPr="00471944" w:rsidRDefault="00471944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71944">
              <w:rPr>
                <w:rFonts w:eastAsia="Calibri"/>
                <w:szCs w:val="28"/>
              </w:rPr>
              <w:t>5. Обучение сотрудников по безопасности мобильных устройств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60765593" w14:textId="3B6A7B7B" w:rsidR="00471944" w:rsidRPr="00471944" w:rsidRDefault="00471944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71944">
              <w:rPr>
                <w:rFonts w:eastAsia="Calibri"/>
                <w:szCs w:val="28"/>
              </w:rPr>
              <w:t>6. Мониторинг активности на мобильных устройствах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67436A83" w14:textId="2194ECFE" w:rsidR="00667855" w:rsidRPr="00F909B5" w:rsidRDefault="00471944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71944">
              <w:rPr>
                <w:rFonts w:eastAsia="Calibri"/>
                <w:szCs w:val="28"/>
              </w:rPr>
              <w:t>7. Регулярные аудиты безопасности мобильных устройств</w:t>
            </w:r>
            <w:r w:rsidR="00B43998">
              <w:rPr>
                <w:rFonts w:eastAsia="Calibri"/>
                <w:szCs w:val="28"/>
              </w:rPr>
              <w:t>.</w:t>
            </w:r>
          </w:p>
        </w:tc>
      </w:tr>
      <w:tr w:rsidR="00667855" w:rsidRPr="00F909B5" w14:paraId="0AC863F5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39226233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сбоя в работе обеспечивающих систем </w:t>
            </w:r>
          </w:p>
        </w:tc>
        <w:tc>
          <w:tcPr>
            <w:tcW w:w="1441" w:type="pct"/>
            <w:shd w:val="clear" w:color="auto" w:fill="auto"/>
            <w:noWrap/>
          </w:tcPr>
          <w:p w14:paraId="771E18F6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УБИ.180</w:t>
            </w:r>
          </w:p>
        </w:tc>
        <w:tc>
          <w:tcPr>
            <w:tcW w:w="2500" w:type="pct"/>
          </w:tcPr>
          <w:p w14:paraId="07BB3218" w14:textId="6D7B8EF7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1. Резервное копирование данных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6F294DF6" w14:textId="080AFE8F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2. Использование резервных источников питания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1BE14A60" w14:textId="77657435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3. Мониторинг состояния оборудования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6AE4D663" w14:textId="3C7EB5D7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4. Регулярное обновление и техническое обслуживание оборудования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1AA4A096" w14:textId="3D98A91A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lastRenderedPageBreak/>
              <w:t>5. Установка систем автоматизированного управления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0858EE9E" w14:textId="121DD93E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6. Обучение персонала по восстановлению работоспособности систем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58B09EC9" w14:textId="5FF51213" w:rsidR="00667855" w:rsidRPr="00F909B5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7. Планы действий при сбоях</w:t>
            </w:r>
            <w:r w:rsidR="00B43998">
              <w:rPr>
                <w:rFonts w:eastAsia="Calibri"/>
                <w:szCs w:val="28"/>
              </w:rPr>
              <w:t>.</w:t>
            </w:r>
          </w:p>
        </w:tc>
      </w:tr>
      <w:tr w:rsidR="00667855" w:rsidRPr="00F909B5" w14:paraId="384D7966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44AF66CD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lastRenderedPageBreak/>
              <w:t xml:space="preserve">Угрозы сбоя в работе аппаратного и программного обеспечения </w:t>
            </w:r>
          </w:p>
        </w:tc>
        <w:tc>
          <w:tcPr>
            <w:tcW w:w="1441" w:type="pct"/>
            <w:shd w:val="clear" w:color="auto" w:fill="auto"/>
            <w:noWrap/>
          </w:tcPr>
          <w:p w14:paraId="1807942D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УБИ.165</w:t>
            </w:r>
          </w:p>
        </w:tc>
        <w:tc>
          <w:tcPr>
            <w:tcW w:w="2500" w:type="pct"/>
          </w:tcPr>
          <w:p w14:paraId="6222BFAA" w14:textId="7AEC54F0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1. Регулярное обновление программного обеспечения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5FD1E48D" w14:textId="69D9A061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2. Установка антивирусного ПО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517E2B51" w14:textId="31A9C344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3. Мониторинг работы оборудования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601A47C7" w14:textId="2DEFC6A9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4. Резервное копирование данных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26184324" w14:textId="726EC5D6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5. Обучение персонала по безопасности информации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74A23463" w14:textId="4723C837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6. Физическая защита оборудования</w:t>
            </w:r>
            <w:r w:rsidR="00B43998">
              <w:rPr>
                <w:rFonts w:eastAsia="Calibri"/>
                <w:szCs w:val="28"/>
              </w:rPr>
              <w:t>.</w:t>
            </w:r>
          </w:p>
          <w:p w14:paraId="75CC43AF" w14:textId="42C4BAA6" w:rsidR="00667855" w:rsidRPr="00F909B5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7. Планы аварийного восстановления.</w:t>
            </w:r>
          </w:p>
        </w:tc>
      </w:tr>
      <w:tr w:rsidR="00667855" w:rsidRPr="00F909B5" w14:paraId="608D673D" w14:textId="77777777" w:rsidTr="008226DA">
        <w:trPr>
          <w:trHeight w:val="315"/>
        </w:trPr>
        <w:tc>
          <w:tcPr>
            <w:tcW w:w="1059" w:type="pct"/>
            <w:shd w:val="clear" w:color="auto" w:fill="auto"/>
            <w:noWrap/>
          </w:tcPr>
          <w:p w14:paraId="0F371C65" w14:textId="77777777" w:rsidR="00667855" w:rsidRPr="00F909B5" w:rsidRDefault="00667855" w:rsidP="00E47030">
            <w:pPr>
              <w:spacing w:line="276" w:lineRule="auto"/>
              <w:jc w:val="both"/>
              <w:rPr>
                <w:szCs w:val="28"/>
              </w:rPr>
            </w:pPr>
            <w:r w:rsidRPr="00F909B5">
              <w:rPr>
                <w:szCs w:val="28"/>
              </w:rPr>
              <w:t xml:space="preserve">Угрозы ошибочных действий </w:t>
            </w:r>
          </w:p>
        </w:tc>
        <w:tc>
          <w:tcPr>
            <w:tcW w:w="1441" w:type="pct"/>
            <w:shd w:val="clear" w:color="auto" w:fill="auto"/>
            <w:noWrap/>
          </w:tcPr>
          <w:p w14:paraId="5048F61A" w14:textId="77777777" w:rsidR="00667855" w:rsidRPr="00F909B5" w:rsidRDefault="00667855" w:rsidP="00E47030">
            <w:pPr>
              <w:spacing w:line="276" w:lineRule="auto"/>
              <w:jc w:val="center"/>
              <w:rPr>
                <w:szCs w:val="28"/>
              </w:rPr>
            </w:pPr>
            <w:r w:rsidRPr="00F909B5">
              <w:rPr>
                <w:szCs w:val="28"/>
              </w:rPr>
              <w:t>УБИ.177, УБИ.178</w:t>
            </w:r>
          </w:p>
        </w:tc>
        <w:tc>
          <w:tcPr>
            <w:tcW w:w="2500" w:type="pct"/>
          </w:tcPr>
          <w:p w14:paraId="7DA68D60" w14:textId="718240D1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1. Обучение персонала</w:t>
            </w:r>
            <w:r w:rsidR="00E96565">
              <w:rPr>
                <w:rFonts w:eastAsia="Calibri"/>
                <w:szCs w:val="28"/>
              </w:rPr>
              <w:t>.</w:t>
            </w:r>
          </w:p>
          <w:p w14:paraId="54C0A687" w14:textId="177706C1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2. Разделение доступа</w:t>
            </w:r>
            <w:r w:rsidR="00E96565">
              <w:rPr>
                <w:rFonts w:eastAsia="Calibri"/>
                <w:szCs w:val="28"/>
              </w:rPr>
              <w:t>.</w:t>
            </w:r>
          </w:p>
          <w:p w14:paraId="001ABCD8" w14:textId="6EDD3315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3. Использование двойной проверки</w:t>
            </w:r>
            <w:r w:rsidR="00E96565">
              <w:rPr>
                <w:rFonts w:eastAsia="Calibri"/>
                <w:szCs w:val="28"/>
              </w:rPr>
              <w:t>.</w:t>
            </w:r>
          </w:p>
          <w:p w14:paraId="36512273" w14:textId="04D7A2EA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4. Использование чек-листов и стандартов.</w:t>
            </w:r>
          </w:p>
          <w:p w14:paraId="57794100" w14:textId="7E963B86" w:rsidR="004A172B" w:rsidRPr="004A172B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6. Обратная связь и анализ инцидентов.</w:t>
            </w:r>
          </w:p>
          <w:p w14:paraId="1A16321E" w14:textId="183C015C" w:rsidR="00667855" w:rsidRPr="00F909B5" w:rsidRDefault="004A172B" w:rsidP="00440118">
            <w:pPr>
              <w:spacing w:line="276" w:lineRule="auto"/>
              <w:jc w:val="both"/>
              <w:rPr>
                <w:rFonts w:eastAsia="Calibri"/>
                <w:szCs w:val="28"/>
              </w:rPr>
            </w:pPr>
            <w:r w:rsidRPr="004A172B">
              <w:rPr>
                <w:rFonts w:eastAsia="Calibri"/>
                <w:szCs w:val="28"/>
              </w:rPr>
              <w:t>7. Постоянное обновление процедур.</w:t>
            </w:r>
          </w:p>
        </w:tc>
      </w:tr>
    </w:tbl>
    <w:p w14:paraId="649F6A24" w14:textId="7C38D63F" w:rsidR="00323292" w:rsidRDefault="00323292" w:rsidP="00323292">
      <w:pPr>
        <w:pStyle w:val="NIC-2"/>
        <w:rPr>
          <w:rFonts w:cs="Times New Roman"/>
          <w:sz w:val="28"/>
          <w:szCs w:val="28"/>
        </w:rPr>
      </w:pPr>
      <w:bookmarkStart w:id="973" w:name="_Toc113898154"/>
      <w:bookmarkStart w:id="974" w:name="_Toc138758630"/>
      <w:bookmarkStart w:id="975" w:name="_Toc145419287"/>
      <w:r w:rsidRPr="00F909B5">
        <w:rPr>
          <w:rFonts w:cs="Times New Roman"/>
          <w:sz w:val="28"/>
          <w:szCs w:val="28"/>
        </w:rPr>
        <w:t xml:space="preserve">Таким образом, адаптированный базовый набор мер для </w:t>
      </w:r>
      <w:r w:rsidR="004A64E5" w:rsidRPr="00F232CD">
        <w:rPr>
          <w:sz w:val="28"/>
          <w:szCs w:val="32"/>
        </w:rPr>
        <w:t>медицинской системы</w:t>
      </w:r>
      <w:r w:rsidR="004A64E5" w:rsidRPr="00F232CD">
        <w:rPr>
          <w:rFonts w:cs="Times New Roman"/>
          <w:sz w:val="32"/>
          <w:szCs w:val="32"/>
        </w:rPr>
        <w:t xml:space="preserve"> </w:t>
      </w:r>
      <w:r w:rsidRPr="00F909B5">
        <w:rPr>
          <w:rFonts w:cs="Times New Roman"/>
          <w:sz w:val="28"/>
          <w:szCs w:val="28"/>
        </w:rPr>
        <w:t>должен быть уточнён (дополнен) следующими мерами защиты, не включенными в базовый набор мер:</w:t>
      </w:r>
    </w:p>
    <w:p w14:paraId="05B65F4C" w14:textId="46CD23D5" w:rsidR="004A172B" w:rsidRPr="004A172B" w:rsidRDefault="004A172B" w:rsidP="004A172B">
      <w:pPr>
        <w:pStyle w:val="NIC-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r>
        <w:rPr>
          <w:rFonts w:cs="Times New Roman"/>
          <w:sz w:val="28"/>
          <w:szCs w:val="28"/>
        </w:rPr>
        <w:tab/>
      </w:r>
      <w:r w:rsidRPr="004A172B">
        <w:rPr>
          <w:rFonts w:cs="Times New Roman"/>
          <w:sz w:val="28"/>
          <w:szCs w:val="28"/>
        </w:rPr>
        <w:t>Мониторинг активности пользователей: Внедрить систему мониторинга активности пользователей в медицинской системе, которая позволит отслеживать действия сотрудников и выявлять подозрительную активность или несанкционированный доступ.</w:t>
      </w:r>
    </w:p>
    <w:p w14:paraId="0793CF69" w14:textId="449C82CA" w:rsidR="004A172B" w:rsidRPr="004A172B" w:rsidRDefault="004A172B" w:rsidP="004A172B">
      <w:pPr>
        <w:pStyle w:val="NIC-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4A172B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ab/>
      </w:r>
      <w:r w:rsidRPr="004A172B">
        <w:rPr>
          <w:rFonts w:cs="Times New Roman"/>
          <w:sz w:val="28"/>
          <w:szCs w:val="28"/>
        </w:rPr>
        <w:t>Шифрование данных: Обеспечить шифрование всех данных, хранящихся и передаваемых в медицинской системе, чтобы предотвратить утечку конфиденциальной информации и защитить данные от несанкционированного доступа.</w:t>
      </w:r>
    </w:p>
    <w:p w14:paraId="2F860E70" w14:textId="605DF915" w:rsidR="004A172B" w:rsidRPr="004A172B" w:rsidRDefault="004A172B" w:rsidP="004A172B">
      <w:pPr>
        <w:pStyle w:val="NIC-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4A172B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ab/>
      </w:r>
      <w:r w:rsidRPr="004A172B">
        <w:rPr>
          <w:rFonts w:cs="Times New Roman"/>
          <w:sz w:val="28"/>
          <w:szCs w:val="28"/>
        </w:rPr>
        <w:t xml:space="preserve">Резервное копирование и восстановление данных: Регулярно создавать резервные копии данных медицинской системы и разработать план </w:t>
      </w:r>
      <w:r w:rsidRPr="004A172B">
        <w:rPr>
          <w:rFonts w:cs="Times New Roman"/>
          <w:sz w:val="28"/>
          <w:szCs w:val="28"/>
        </w:rPr>
        <w:lastRenderedPageBreak/>
        <w:t>восстановления данных в случае аварийной ситуации или кибератаки, чтобы минимизировать потерю информации.</w:t>
      </w:r>
    </w:p>
    <w:p w14:paraId="125D4930" w14:textId="3E7E04B2" w:rsidR="004A172B" w:rsidRPr="004A172B" w:rsidRDefault="004A172B" w:rsidP="004A172B">
      <w:pPr>
        <w:pStyle w:val="NIC-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4A172B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ab/>
      </w:r>
      <w:r w:rsidRPr="004A172B">
        <w:rPr>
          <w:rFonts w:cs="Times New Roman"/>
          <w:sz w:val="28"/>
          <w:szCs w:val="28"/>
        </w:rPr>
        <w:t>Обновление программного обеспечения: Проводить регулярное обновление программного обеспечения медицинской системы и её компонентов для закрытия уязвимостей и обеспечения безопасности данных.</w:t>
      </w:r>
    </w:p>
    <w:p w14:paraId="2802F50F" w14:textId="5462563A" w:rsidR="004A172B" w:rsidRPr="004A172B" w:rsidRDefault="004A172B" w:rsidP="004A172B">
      <w:pPr>
        <w:pStyle w:val="NIC-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 w:rsidRPr="004A172B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ab/>
      </w:r>
      <w:r w:rsidRPr="004A172B">
        <w:rPr>
          <w:rFonts w:cs="Times New Roman"/>
          <w:sz w:val="28"/>
          <w:szCs w:val="28"/>
        </w:rPr>
        <w:t>Обучение пользователей по кибербезопасности: Проводить обучающие программы по кибербезопасности для всех пользователей медицинской системы, чтобы повысить осведомленность о возможных угрозах и улучшить практики безопасности.</w:t>
      </w:r>
    </w:p>
    <w:p w14:paraId="0F655A37" w14:textId="395380A4" w:rsidR="004A172B" w:rsidRPr="00F909B5" w:rsidRDefault="004A172B" w:rsidP="004A172B">
      <w:pPr>
        <w:pStyle w:val="NIC-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Pr="004A172B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ab/>
      </w:r>
      <w:r w:rsidRPr="004A172B">
        <w:rPr>
          <w:rFonts w:cs="Times New Roman"/>
          <w:sz w:val="28"/>
          <w:szCs w:val="28"/>
        </w:rPr>
        <w:t>Аудит безопасности: Проводить регулярные аудиты безопасности медицинской системы для выявления слабых мест, уязвимостей и потенциальных угроз, а также для проверки соответствия стандартам безопасности.</w:t>
      </w:r>
    </w:p>
    <w:p w14:paraId="05D9A84E" w14:textId="59AF452A" w:rsidR="0065308F" w:rsidRPr="00F909B5" w:rsidRDefault="0065308F" w:rsidP="00026FCF">
      <w:pPr>
        <w:pStyle w:val="33"/>
        <w:rPr>
          <w:rFonts w:cs="Times New Roman"/>
        </w:rPr>
      </w:pPr>
      <w:r w:rsidRPr="00F909B5">
        <w:rPr>
          <w:rFonts w:cs="Times New Roman"/>
        </w:rPr>
        <w:t>Результаты определения состава мер по защите информации</w:t>
      </w:r>
      <w:bookmarkEnd w:id="973"/>
      <w:bookmarkEnd w:id="974"/>
      <w:bookmarkEnd w:id="975"/>
    </w:p>
    <w:p w14:paraId="0A1A6A3E" w14:textId="710B1FC0" w:rsidR="0065308F" w:rsidRPr="00F909B5" w:rsidRDefault="0065308F" w:rsidP="00026FCF">
      <w:pPr>
        <w:pStyle w:val="NIC-2"/>
        <w:rPr>
          <w:rFonts w:cs="Times New Roman"/>
          <w:sz w:val="28"/>
          <w:szCs w:val="28"/>
        </w:rPr>
      </w:pPr>
      <w:r w:rsidRPr="00F909B5">
        <w:rPr>
          <w:rFonts w:cs="Times New Roman"/>
          <w:sz w:val="28"/>
          <w:szCs w:val="28"/>
        </w:rPr>
        <w:t xml:space="preserve">Итоговый (дополненный уточненный адаптированный базовый) набор мер по защите информации </w:t>
      </w:r>
      <w:r w:rsidR="008C196E">
        <w:rPr>
          <w:rFonts w:cs="Times New Roman"/>
          <w:sz w:val="28"/>
          <w:szCs w:val="28"/>
        </w:rPr>
        <w:t xml:space="preserve">медицинской системы </w:t>
      </w:r>
      <w:r w:rsidR="008C196E" w:rsidRPr="00F909B5">
        <w:rPr>
          <w:rFonts w:cs="Times New Roman"/>
          <w:sz w:val="28"/>
          <w:szCs w:val="28"/>
        </w:rPr>
        <w:t>с</w:t>
      </w:r>
      <w:r w:rsidR="00F909B5" w:rsidRPr="00F909B5">
        <w:rPr>
          <w:rFonts w:cs="Times New Roman"/>
          <w:sz w:val="28"/>
          <w:szCs w:val="28"/>
        </w:rPr>
        <w:t xml:space="preserve"> указанием средств защиты, с помощью которых выполняется реализация мер</w:t>
      </w:r>
      <w:r w:rsidR="00F909B5">
        <w:rPr>
          <w:rFonts w:cs="Times New Roman"/>
          <w:sz w:val="28"/>
          <w:szCs w:val="28"/>
        </w:rPr>
        <w:t>,</w:t>
      </w:r>
      <w:r w:rsidR="00F909B5" w:rsidRPr="00F909B5">
        <w:rPr>
          <w:rFonts w:cs="Times New Roman"/>
          <w:sz w:val="28"/>
          <w:szCs w:val="28"/>
        </w:rPr>
        <w:t xml:space="preserve"> </w:t>
      </w:r>
      <w:r w:rsidRPr="00F909B5">
        <w:rPr>
          <w:rFonts w:cs="Times New Roman"/>
          <w:sz w:val="28"/>
          <w:szCs w:val="28"/>
        </w:rPr>
        <w:t>приведен в таблица (</w:t>
      </w:r>
      <w:r w:rsidRPr="00F909B5">
        <w:rPr>
          <w:rFonts w:cs="Times New Roman"/>
          <w:sz w:val="28"/>
          <w:szCs w:val="28"/>
        </w:rPr>
        <w:fldChar w:fldCharType="begin"/>
      </w:r>
      <w:r w:rsidRPr="00F909B5">
        <w:rPr>
          <w:rFonts w:cs="Times New Roman"/>
          <w:sz w:val="28"/>
          <w:szCs w:val="28"/>
        </w:rPr>
        <w:instrText xml:space="preserve"> REF _Ref132109521 \h  \* MERGEFORMAT </w:instrText>
      </w:r>
      <w:r w:rsidRPr="00F909B5">
        <w:rPr>
          <w:rFonts w:cs="Times New Roman"/>
          <w:sz w:val="28"/>
          <w:szCs w:val="28"/>
        </w:rPr>
      </w:r>
      <w:r w:rsidRPr="00F909B5">
        <w:rPr>
          <w:rFonts w:cs="Times New Roman"/>
          <w:sz w:val="28"/>
          <w:szCs w:val="28"/>
        </w:rPr>
        <w:fldChar w:fldCharType="separate"/>
      </w:r>
      <w:r w:rsidR="00F909B5" w:rsidRPr="00F909B5">
        <w:rPr>
          <w:rFonts w:cs="Times New Roman"/>
          <w:sz w:val="28"/>
          <w:szCs w:val="28"/>
        </w:rPr>
        <w:t xml:space="preserve">Таблица </w:t>
      </w:r>
      <w:r w:rsidR="00F909B5">
        <w:rPr>
          <w:rFonts w:cs="Times New Roman"/>
          <w:sz w:val="28"/>
          <w:szCs w:val="28"/>
        </w:rPr>
        <w:t>4</w:t>
      </w:r>
      <w:r w:rsidRPr="00F909B5">
        <w:rPr>
          <w:rFonts w:cs="Times New Roman"/>
          <w:sz w:val="28"/>
          <w:szCs w:val="28"/>
        </w:rPr>
        <w:fldChar w:fldCharType="end"/>
      </w:r>
      <w:r w:rsidRPr="00F909B5">
        <w:rPr>
          <w:rFonts w:cs="Times New Roman"/>
          <w:sz w:val="28"/>
          <w:szCs w:val="28"/>
        </w:rPr>
        <w:t>).</w:t>
      </w:r>
    </w:p>
    <w:p w14:paraId="326A7EF4" w14:textId="7DB54DEE" w:rsidR="0065308F" w:rsidRPr="00F909B5" w:rsidRDefault="0065308F" w:rsidP="00026FCF">
      <w:pPr>
        <w:pStyle w:val="NIC-2"/>
        <w:rPr>
          <w:rFonts w:cs="Times New Roman"/>
          <w:sz w:val="28"/>
          <w:szCs w:val="28"/>
        </w:rPr>
      </w:pPr>
      <w:bookmarkStart w:id="976" w:name="_Ref113897325"/>
      <w:bookmarkStart w:id="977" w:name="_Ref132109521"/>
      <w:r w:rsidRPr="00F909B5">
        <w:rPr>
          <w:rFonts w:cs="Times New Roman"/>
          <w:sz w:val="28"/>
          <w:szCs w:val="28"/>
        </w:rPr>
        <w:t xml:space="preserve">Таблица </w:t>
      </w:r>
      <w:r w:rsidRPr="00F909B5">
        <w:rPr>
          <w:rFonts w:cs="Times New Roman"/>
          <w:sz w:val="28"/>
          <w:szCs w:val="28"/>
        </w:rPr>
        <w:fldChar w:fldCharType="begin"/>
      </w:r>
      <w:r w:rsidRPr="00F909B5">
        <w:rPr>
          <w:rFonts w:cs="Times New Roman"/>
          <w:sz w:val="28"/>
          <w:szCs w:val="28"/>
        </w:rPr>
        <w:instrText xml:space="preserve"> SEQ Таблица \* ARABIC </w:instrText>
      </w:r>
      <w:r w:rsidRPr="00F909B5">
        <w:rPr>
          <w:rFonts w:cs="Times New Roman"/>
          <w:sz w:val="28"/>
          <w:szCs w:val="28"/>
        </w:rPr>
        <w:fldChar w:fldCharType="separate"/>
      </w:r>
      <w:r w:rsidR="00F909B5">
        <w:rPr>
          <w:rFonts w:cs="Times New Roman"/>
          <w:noProof/>
          <w:sz w:val="28"/>
          <w:szCs w:val="28"/>
        </w:rPr>
        <w:t>4</w:t>
      </w:r>
      <w:r w:rsidRPr="00F909B5">
        <w:rPr>
          <w:rFonts w:cs="Times New Roman"/>
          <w:sz w:val="28"/>
          <w:szCs w:val="28"/>
        </w:rPr>
        <w:fldChar w:fldCharType="end"/>
      </w:r>
      <w:bookmarkEnd w:id="976"/>
      <w:bookmarkEnd w:id="977"/>
      <w:r w:rsidRPr="00F909B5">
        <w:rPr>
          <w:rFonts w:cs="Times New Roman"/>
          <w:sz w:val="28"/>
          <w:szCs w:val="28"/>
        </w:rPr>
        <w:t xml:space="preserve"> – </w:t>
      </w:r>
      <w:commentRangeStart w:id="978"/>
      <w:r w:rsidRPr="00F909B5">
        <w:rPr>
          <w:rFonts w:cs="Times New Roman"/>
          <w:sz w:val="28"/>
          <w:szCs w:val="28"/>
        </w:rPr>
        <w:t xml:space="preserve">Итоговый перечень мер по защите информации </w:t>
      </w:r>
      <w:r w:rsidR="008C196E">
        <w:rPr>
          <w:rFonts w:cs="Times New Roman"/>
          <w:sz w:val="28"/>
          <w:szCs w:val="28"/>
        </w:rPr>
        <w:t xml:space="preserve">медицинской системы </w:t>
      </w:r>
      <w:commentRangeEnd w:id="978"/>
      <w:r w:rsidR="00323292" w:rsidRPr="00F909B5">
        <w:rPr>
          <w:rStyle w:val="aff3"/>
          <w:rFonts w:eastAsia="Times New Roman" w:cs="Times New Roman"/>
        </w:rPr>
        <w:commentReference w:id="978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7" w:type="dxa"/>
        </w:tblCellMar>
        <w:tblLook w:val="0000" w:firstRow="0" w:lastRow="0" w:firstColumn="0" w:lastColumn="0" w:noHBand="0" w:noVBand="0"/>
        <w:tblPrChange w:id="979" w:author="Алена Куликова" w:date="2024-04-04T22:04:00Z" w16du:dateUtc="2024-04-04T19:04:00Z">
          <w:tblPr>
            <w:tblW w:w="9346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CellMar>
              <w:lef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266"/>
        <w:gridCol w:w="4111"/>
        <w:gridCol w:w="3969"/>
        <w:tblGridChange w:id="980">
          <w:tblGrid>
            <w:gridCol w:w="1124"/>
            <w:gridCol w:w="4253"/>
            <w:gridCol w:w="3969"/>
          </w:tblGrid>
        </w:tblGridChange>
      </w:tblGrid>
      <w:tr w:rsidR="00323292" w:rsidRPr="00F909B5" w14:paraId="581558C3" w14:textId="2CFD887F" w:rsidTr="00EB26F6">
        <w:trPr>
          <w:trHeight w:val="547"/>
          <w:tblHeader/>
          <w:trPrChange w:id="981" w:author="Алена Куликова" w:date="2024-04-04T22:04:00Z" w16du:dateUtc="2024-04-04T19:04:00Z">
            <w:trPr>
              <w:trHeight w:val="547"/>
              <w:tblHeader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tcPrChange w:id="982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D9D9D9"/>
                <w:vAlign w:val="center"/>
              </w:tcPr>
            </w:tcPrChange>
          </w:tcPr>
          <w:p w14:paraId="3A95137C" w14:textId="77777777" w:rsidR="00323292" w:rsidRPr="00F909B5" w:rsidRDefault="00323292" w:rsidP="00323292">
            <w:pPr>
              <w:spacing w:line="276" w:lineRule="auto"/>
              <w:jc w:val="center"/>
              <w:rPr>
                <w:b/>
                <w:szCs w:val="28"/>
              </w:rPr>
            </w:pPr>
            <w:r w:rsidRPr="00F909B5">
              <w:rPr>
                <w:b/>
                <w:szCs w:val="28"/>
              </w:rPr>
              <w:t>Мера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tcPrChange w:id="983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D9D9D9"/>
                <w:vAlign w:val="center"/>
              </w:tcPr>
            </w:tcPrChange>
          </w:tcPr>
          <w:p w14:paraId="04194269" w14:textId="6616B2BF" w:rsidR="00323292" w:rsidRPr="00F909B5" w:rsidRDefault="00323292" w:rsidP="00323292">
            <w:pPr>
              <w:spacing w:line="276" w:lineRule="auto"/>
              <w:jc w:val="center"/>
              <w:rPr>
                <w:b/>
                <w:szCs w:val="28"/>
              </w:rPr>
            </w:pPr>
            <w:r w:rsidRPr="00F909B5">
              <w:rPr>
                <w:b/>
                <w:szCs w:val="28"/>
              </w:rPr>
              <w:t>Содержание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PrChange w:id="984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D9D9D9"/>
              </w:tcPr>
            </w:tcPrChange>
          </w:tcPr>
          <w:p w14:paraId="156A2FE7" w14:textId="6F04E750" w:rsidR="00323292" w:rsidRPr="00F909B5" w:rsidRDefault="00323292" w:rsidP="00323292">
            <w:pPr>
              <w:spacing w:line="276" w:lineRule="auto"/>
              <w:jc w:val="center"/>
              <w:rPr>
                <w:b/>
                <w:szCs w:val="28"/>
              </w:rPr>
            </w:pPr>
            <w:r w:rsidRPr="00F909B5">
              <w:rPr>
                <w:b/>
                <w:szCs w:val="28"/>
              </w:rPr>
              <w:t>Способ реализации мер защиты</w:t>
            </w:r>
          </w:p>
        </w:tc>
      </w:tr>
      <w:tr w:rsidR="00B24F3A" w:rsidRPr="00F909B5" w14:paraId="65170615" w14:textId="25BC7A80" w:rsidTr="00EB26F6">
        <w:trPr>
          <w:trHeight w:val="570"/>
          <w:trPrChange w:id="985" w:author="Алена Куликова" w:date="2024-04-04T22:04:00Z" w16du:dateUtc="2024-04-04T19:04:00Z">
            <w:trPr>
              <w:trHeight w:val="570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86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5FB0788" w14:textId="29D4CCAD" w:rsidR="00B24F3A" w:rsidRPr="00F909B5" w:rsidRDefault="00B24F3A" w:rsidP="00B24F3A">
            <w:pPr>
              <w:spacing w:line="276" w:lineRule="auto"/>
              <w:rPr>
                <w:i/>
                <w:szCs w:val="28"/>
              </w:rPr>
            </w:pPr>
            <w:r>
              <w:t>ИАФ.1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87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A5CCC50" w14:textId="63BCDB58" w:rsidR="00B24F3A" w:rsidRPr="00F909B5" w:rsidRDefault="00B24F3A" w:rsidP="00B24F3A">
            <w:pPr>
              <w:spacing w:line="276" w:lineRule="auto"/>
              <w:jc w:val="both"/>
              <w:rPr>
                <w:i/>
                <w:szCs w:val="28"/>
              </w:rPr>
            </w:pPr>
            <w: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88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98434F1" w14:textId="775957AF" w:rsidR="00D3751A" w:rsidRPr="00E96F67" w:rsidRDefault="00D3751A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1. Использование уникальных идентификаторов</w:t>
            </w:r>
            <w:r w:rsidR="00E96F67">
              <w:rPr>
                <w:iCs/>
                <w:szCs w:val="28"/>
              </w:rPr>
              <w:t>.</w:t>
            </w:r>
          </w:p>
          <w:p w14:paraId="1857325C" w14:textId="25BE9A11" w:rsidR="00D3751A" w:rsidRPr="00E96F67" w:rsidRDefault="00D3751A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2. Сильные пароли</w:t>
            </w:r>
            <w:r w:rsidR="00E96F67">
              <w:rPr>
                <w:iCs/>
                <w:szCs w:val="28"/>
              </w:rPr>
              <w:t>.</w:t>
            </w:r>
          </w:p>
          <w:p w14:paraId="2BEFDEBB" w14:textId="16353251" w:rsidR="00D3751A" w:rsidRPr="00E96F67" w:rsidRDefault="00D3751A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3. Двухфакторная аутентификация</w:t>
            </w:r>
            <w:r w:rsidR="00E96F67">
              <w:rPr>
                <w:iCs/>
                <w:szCs w:val="28"/>
              </w:rPr>
              <w:t>.</w:t>
            </w:r>
          </w:p>
          <w:p w14:paraId="3DDB0255" w14:textId="7058561D" w:rsidR="00D3751A" w:rsidRPr="00E96F67" w:rsidRDefault="00D3751A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4. Биометрическая идентификация</w:t>
            </w:r>
            <w:r w:rsidR="00E96F67">
              <w:rPr>
                <w:iCs/>
                <w:szCs w:val="28"/>
              </w:rPr>
              <w:t>.</w:t>
            </w:r>
          </w:p>
          <w:p w14:paraId="7EE7375B" w14:textId="141BEA8C" w:rsidR="00D3751A" w:rsidRPr="00E96F67" w:rsidRDefault="00D3751A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5. Ограничение прав доступа</w:t>
            </w:r>
            <w:r w:rsidR="00E96F67">
              <w:rPr>
                <w:iCs/>
                <w:szCs w:val="28"/>
              </w:rPr>
              <w:t>.</w:t>
            </w:r>
          </w:p>
          <w:p w14:paraId="4A20AACF" w14:textId="7CAD301D" w:rsidR="00D3751A" w:rsidRPr="00E96F67" w:rsidRDefault="00D3751A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6. Логирование действий пользователей</w:t>
            </w:r>
            <w:r w:rsidR="00E96F67">
              <w:rPr>
                <w:iCs/>
                <w:szCs w:val="28"/>
              </w:rPr>
              <w:t>.</w:t>
            </w:r>
          </w:p>
          <w:p w14:paraId="234B794D" w14:textId="0B4A40D3" w:rsidR="00D3751A" w:rsidRPr="00E96F67" w:rsidRDefault="00D3751A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7. Обучение персонала</w:t>
            </w:r>
            <w:r w:rsidR="00E96F67">
              <w:rPr>
                <w:iCs/>
                <w:szCs w:val="28"/>
              </w:rPr>
              <w:t>.</w:t>
            </w:r>
          </w:p>
          <w:p w14:paraId="4AB44236" w14:textId="1FFC4C33" w:rsidR="00B24F3A" w:rsidRPr="00E96F67" w:rsidRDefault="00D3751A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8. Регулярная проверка и обновление прав доступа</w:t>
            </w:r>
            <w:r w:rsidR="00E96F67">
              <w:rPr>
                <w:iCs/>
                <w:szCs w:val="28"/>
              </w:rPr>
              <w:t>.</w:t>
            </w:r>
          </w:p>
        </w:tc>
      </w:tr>
      <w:tr w:rsidR="00B24F3A" w:rsidRPr="00F909B5" w14:paraId="1219A606" w14:textId="005CF6ED" w:rsidTr="00EB26F6">
        <w:trPr>
          <w:trHeight w:val="570"/>
          <w:trPrChange w:id="989" w:author="Алена Куликова" w:date="2024-04-04T22:04:00Z" w16du:dateUtc="2024-04-04T19:04:00Z">
            <w:trPr>
              <w:trHeight w:val="570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90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F51387C" w14:textId="5F379848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lastRenderedPageBreak/>
              <w:t>ИАФ.2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91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9F0B342" w14:textId="72D9EFC6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92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7730C07" w14:textId="1B603A42" w:rsidR="00391537" w:rsidRPr="00E96F67" w:rsidRDefault="00391537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1. Использование уникальных идентификаторов устройств</w:t>
            </w:r>
            <w:r w:rsidR="00E96F67">
              <w:rPr>
                <w:iCs/>
                <w:szCs w:val="28"/>
              </w:rPr>
              <w:t>.</w:t>
            </w:r>
          </w:p>
          <w:p w14:paraId="3840CC08" w14:textId="4824A9C7" w:rsidR="00391537" w:rsidRPr="00E96F67" w:rsidRDefault="00391537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2. Сертификаты и цифровые подписи</w:t>
            </w:r>
            <w:r w:rsidR="00E96F67">
              <w:rPr>
                <w:iCs/>
                <w:szCs w:val="28"/>
              </w:rPr>
              <w:t>.</w:t>
            </w:r>
          </w:p>
          <w:p w14:paraId="3793FB12" w14:textId="7F32915B" w:rsidR="00391537" w:rsidRPr="00E96F67" w:rsidRDefault="00391537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3. Механизмы шифрования</w:t>
            </w:r>
            <w:r w:rsidR="00E96F67">
              <w:rPr>
                <w:iCs/>
                <w:szCs w:val="28"/>
              </w:rPr>
              <w:t>.</w:t>
            </w:r>
          </w:p>
          <w:p w14:paraId="6869DA00" w14:textId="5A179BD8" w:rsidR="00391537" w:rsidRPr="00E96F67" w:rsidRDefault="00391537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4. Блокировка и удаленное управление</w:t>
            </w:r>
            <w:r w:rsidR="00E96F67">
              <w:rPr>
                <w:iCs/>
                <w:szCs w:val="28"/>
              </w:rPr>
              <w:t>.</w:t>
            </w:r>
          </w:p>
          <w:p w14:paraId="22913570" w14:textId="41F582DE" w:rsidR="00391537" w:rsidRPr="00E96F67" w:rsidRDefault="00391537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5. Сетевые механизмы безопасности</w:t>
            </w:r>
            <w:r w:rsidR="00E96F67">
              <w:rPr>
                <w:iCs/>
                <w:szCs w:val="28"/>
              </w:rPr>
              <w:t>.</w:t>
            </w:r>
          </w:p>
          <w:p w14:paraId="3A4BCF4C" w14:textId="3B34B76F" w:rsidR="00391537" w:rsidRPr="00E96F67" w:rsidRDefault="00391537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6. Обновление программного обеспечения</w:t>
            </w:r>
            <w:r w:rsidR="00E96F67">
              <w:rPr>
                <w:iCs/>
                <w:szCs w:val="28"/>
              </w:rPr>
              <w:t>.</w:t>
            </w:r>
          </w:p>
          <w:p w14:paraId="3B6990E8" w14:textId="74D3A471" w:rsidR="00391537" w:rsidRPr="00E96F67" w:rsidRDefault="00391537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7. Мониторинг и обнаружение инцидентов</w:t>
            </w:r>
            <w:r w:rsidR="00E96F67">
              <w:rPr>
                <w:iCs/>
                <w:szCs w:val="28"/>
              </w:rPr>
              <w:t>.</w:t>
            </w:r>
          </w:p>
          <w:p w14:paraId="09798564" w14:textId="334B56B5" w:rsidR="00B24F3A" w:rsidRPr="00E96F67" w:rsidRDefault="00391537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8. Обучение пользователей</w:t>
            </w:r>
            <w:r w:rsidR="00E96F67">
              <w:rPr>
                <w:iCs/>
                <w:szCs w:val="28"/>
              </w:rPr>
              <w:t>.</w:t>
            </w:r>
          </w:p>
        </w:tc>
      </w:tr>
      <w:tr w:rsidR="00B24F3A" w:rsidRPr="00F909B5" w14:paraId="07649B79" w14:textId="6854DEDE" w:rsidTr="00EB26F6">
        <w:trPr>
          <w:trHeight w:val="570"/>
          <w:trPrChange w:id="993" w:author="Алена Куликова" w:date="2024-04-04T22:04:00Z" w16du:dateUtc="2024-04-04T19:04:00Z">
            <w:trPr>
              <w:trHeight w:val="570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94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BFA0F7D" w14:textId="763334D9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ИАФ.4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95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330EF9A" w14:textId="257F7014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996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7B4C29FA" w14:textId="23909239" w:rsidR="00380458" w:rsidRPr="00E96F67" w:rsidRDefault="00380458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1. Хранение средств аутентификации</w:t>
            </w:r>
            <w:r w:rsidR="00E96F67">
              <w:rPr>
                <w:iCs/>
                <w:szCs w:val="28"/>
              </w:rPr>
              <w:t>.</w:t>
            </w:r>
          </w:p>
          <w:p w14:paraId="5721DA0B" w14:textId="3473059B" w:rsidR="00380458" w:rsidRPr="00E96F67" w:rsidRDefault="00380458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2. Выдача и инициализация средств аутентификации</w:t>
            </w:r>
            <w:r w:rsidR="00E96F67">
              <w:rPr>
                <w:iCs/>
                <w:szCs w:val="28"/>
              </w:rPr>
              <w:t>.</w:t>
            </w:r>
          </w:p>
          <w:p w14:paraId="47A7F019" w14:textId="4B0702BF" w:rsidR="00380458" w:rsidRPr="00E96F67" w:rsidRDefault="00380458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3. Блокирование средств аутентификации</w:t>
            </w:r>
            <w:r w:rsidR="00E96F67">
              <w:rPr>
                <w:iCs/>
                <w:szCs w:val="28"/>
              </w:rPr>
              <w:t>.</w:t>
            </w:r>
          </w:p>
          <w:p w14:paraId="7A8EE7CD" w14:textId="0BE19FC6" w:rsidR="00380458" w:rsidRPr="00E96F67" w:rsidRDefault="00380458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4. Принятие мер в случае утраты и (или) компрометации средств аутентификации</w:t>
            </w:r>
            <w:r w:rsidR="00E96F67">
              <w:rPr>
                <w:iCs/>
                <w:szCs w:val="28"/>
              </w:rPr>
              <w:t>.</w:t>
            </w:r>
          </w:p>
          <w:p w14:paraId="7EC28CCE" w14:textId="583E2A35" w:rsidR="00380458" w:rsidRPr="00E96F67" w:rsidRDefault="00380458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5. Мониторинг и аудит</w:t>
            </w:r>
            <w:r w:rsidR="00E96F67">
              <w:rPr>
                <w:iCs/>
                <w:szCs w:val="28"/>
              </w:rPr>
              <w:t>.</w:t>
            </w:r>
          </w:p>
          <w:p w14:paraId="1AF6D2E0" w14:textId="655E4B3B" w:rsidR="00B24F3A" w:rsidRPr="00E96F67" w:rsidRDefault="00380458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6. Обучение и осведомленность пользователей</w:t>
            </w:r>
            <w:r w:rsidR="00E96F67">
              <w:rPr>
                <w:iCs/>
                <w:szCs w:val="28"/>
              </w:rPr>
              <w:t>.</w:t>
            </w:r>
          </w:p>
        </w:tc>
      </w:tr>
      <w:tr w:rsidR="00B24F3A" w:rsidRPr="00F909B5" w14:paraId="1C6B1ED6" w14:textId="0A04A841" w:rsidTr="00EB26F6">
        <w:trPr>
          <w:trHeight w:val="570"/>
          <w:trPrChange w:id="997" w:author="Алена Куликова" w:date="2024-04-04T22:04:00Z" w16du:dateUtc="2024-04-04T19:04:00Z">
            <w:trPr>
              <w:trHeight w:val="570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98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9AD3119" w14:textId="24FB83DD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ИАФ.5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999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4416922" w14:textId="5FFE6B88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 xml:space="preserve">Защита обратной связи при вводе </w:t>
            </w:r>
            <w:proofErr w:type="spellStart"/>
            <w:r>
              <w:t>аутентификационной</w:t>
            </w:r>
            <w:proofErr w:type="spellEnd"/>
            <w:r>
              <w:t xml:space="preserve"> информации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1000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62D5B11A" w14:textId="7DFE9490" w:rsidR="00380458" w:rsidRPr="00E96F67" w:rsidRDefault="00380458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1. Шифрование трафика</w:t>
            </w:r>
            <w:r w:rsidR="00E96F67">
              <w:rPr>
                <w:iCs/>
                <w:szCs w:val="28"/>
              </w:rPr>
              <w:t>.</w:t>
            </w:r>
          </w:p>
          <w:p w14:paraId="15098BAA" w14:textId="094388E2" w:rsidR="00380458" w:rsidRPr="00E96F67" w:rsidRDefault="00380458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2. Многофакторная аутентификация</w:t>
            </w:r>
            <w:r w:rsidR="00E96F67">
              <w:rPr>
                <w:iCs/>
                <w:szCs w:val="28"/>
              </w:rPr>
              <w:t>.</w:t>
            </w:r>
          </w:p>
          <w:p w14:paraId="21F2A706" w14:textId="2AC3219A" w:rsidR="00380458" w:rsidRPr="00E96F67" w:rsidRDefault="00380458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3. Защита от перехвата и подмены данных</w:t>
            </w:r>
            <w:r w:rsidR="00E96F67">
              <w:rPr>
                <w:iCs/>
                <w:szCs w:val="28"/>
              </w:rPr>
              <w:t>.</w:t>
            </w:r>
          </w:p>
          <w:p w14:paraId="5B507390" w14:textId="2019E1FC" w:rsidR="00380458" w:rsidRPr="00E96F67" w:rsidRDefault="00380458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4. Отображение маскированных символов</w:t>
            </w:r>
            <w:r w:rsidR="00E96F67">
              <w:rPr>
                <w:iCs/>
                <w:szCs w:val="28"/>
              </w:rPr>
              <w:t>.</w:t>
            </w:r>
          </w:p>
          <w:p w14:paraId="53C80F39" w14:textId="02CD4C52" w:rsidR="00380458" w:rsidRPr="00E96F67" w:rsidRDefault="00380458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5. Аудит ввода информации</w:t>
            </w:r>
            <w:r w:rsidR="00E96F67">
              <w:rPr>
                <w:iCs/>
                <w:szCs w:val="28"/>
              </w:rPr>
              <w:t>.</w:t>
            </w:r>
          </w:p>
          <w:p w14:paraId="6FB78706" w14:textId="4EEBFF20" w:rsidR="00B24F3A" w:rsidRPr="00E96F67" w:rsidRDefault="00380458" w:rsidP="00E96F67">
            <w:pPr>
              <w:spacing w:line="276" w:lineRule="auto"/>
              <w:jc w:val="both"/>
              <w:rPr>
                <w:iCs/>
                <w:szCs w:val="28"/>
              </w:rPr>
            </w:pPr>
            <w:r w:rsidRPr="00E96F67">
              <w:rPr>
                <w:iCs/>
                <w:szCs w:val="28"/>
              </w:rPr>
              <w:t>6. Обучение пользователей</w:t>
            </w:r>
            <w:r w:rsidR="00E96F67">
              <w:rPr>
                <w:iCs/>
                <w:szCs w:val="28"/>
              </w:rPr>
              <w:t>.</w:t>
            </w:r>
          </w:p>
        </w:tc>
      </w:tr>
      <w:tr w:rsidR="00B24F3A" w:rsidRPr="00F909B5" w14:paraId="14A01996" w14:textId="22C3D6D7" w:rsidTr="00EB26F6">
        <w:trPr>
          <w:trHeight w:val="270"/>
          <w:trPrChange w:id="1001" w:author="Алена Куликова" w:date="2024-04-04T22:04:00Z" w16du:dateUtc="2024-04-04T19:04:00Z">
            <w:trPr>
              <w:trHeight w:val="270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PrChange w:id="1002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4CCC457" w14:textId="6EBE36E9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УПД.1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PrChange w:id="1003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7D9ABCA" w14:textId="124D6BA1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 xml:space="preserve">Управление (заведение, активация, блокирование и </w:t>
            </w:r>
            <w:r>
              <w:lastRenderedPageBreak/>
              <w:t>уничтожение) учетными записями пользователей, в том числе внешних пользователей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PrChange w:id="1004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748C8A1" w14:textId="042B6D30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lastRenderedPageBreak/>
              <w:t xml:space="preserve">1. Создание политики управления учетными </w:t>
            </w:r>
            <w:r w:rsidRPr="0046291F">
              <w:rPr>
                <w:szCs w:val="28"/>
              </w:rPr>
              <w:lastRenderedPageBreak/>
              <w:t>записями</w:t>
            </w:r>
            <w:r>
              <w:rPr>
                <w:szCs w:val="28"/>
              </w:rPr>
              <w:t>.</w:t>
            </w:r>
          </w:p>
          <w:p w14:paraId="02E6C5DF" w14:textId="11974A15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2. Развертывание системы управления доступом (IAM</w:t>
            </w:r>
            <w:r>
              <w:rPr>
                <w:szCs w:val="28"/>
              </w:rPr>
              <w:t>).</w:t>
            </w:r>
          </w:p>
          <w:p w14:paraId="71E28384" w14:textId="4268703C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3. Установка строгих правил и процедур</w:t>
            </w:r>
            <w:r>
              <w:rPr>
                <w:szCs w:val="28"/>
              </w:rPr>
              <w:t>.</w:t>
            </w:r>
          </w:p>
          <w:p w14:paraId="365AF1EE" w14:textId="263A2206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4. Регулярный мониторинг и аудит</w:t>
            </w:r>
            <w:r>
              <w:rPr>
                <w:szCs w:val="28"/>
              </w:rPr>
              <w:t>.</w:t>
            </w:r>
          </w:p>
          <w:p w14:paraId="4E15C60E" w14:textId="7008F7D1" w:rsidR="00B24F3A" w:rsidRPr="00F909B5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5. Обучение сотрудников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1620C790" w14:textId="345BD9A8" w:rsidTr="00EB26F6">
        <w:trPr>
          <w:trHeight w:val="300"/>
          <w:trPrChange w:id="1005" w:author="Алена Куликова" w:date="2024-04-04T22:04:00Z" w16du:dateUtc="2024-04-04T19:0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06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D02419E" w14:textId="3F26B104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lastRenderedPageBreak/>
              <w:t>УПД.2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07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A9C3818" w14:textId="4A61C2C4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08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0AC2C6E" w14:textId="0ADA011C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1. Разработка матрицы доступа</w:t>
            </w:r>
            <w:r>
              <w:rPr>
                <w:szCs w:val="28"/>
              </w:rPr>
              <w:t>.</w:t>
            </w:r>
          </w:p>
          <w:p w14:paraId="16B75BAC" w14:textId="095B4E39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2. Внедрение системы управления доступом (IAM)</w:t>
            </w:r>
            <w:r>
              <w:rPr>
                <w:szCs w:val="28"/>
              </w:rPr>
              <w:t>.</w:t>
            </w:r>
          </w:p>
          <w:p w14:paraId="4B96E561" w14:textId="16F3C242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3. Применение дискреционного контроля доступа</w:t>
            </w:r>
            <w:r>
              <w:rPr>
                <w:szCs w:val="28"/>
              </w:rPr>
              <w:t>.</w:t>
            </w:r>
          </w:p>
          <w:p w14:paraId="1EBE6645" w14:textId="006B4C17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4. Использование ролевого управления доступом</w:t>
            </w:r>
            <w:r>
              <w:rPr>
                <w:szCs w:val="28"/>
              </w:rPr>
              <w:t>.</w:t>
            </w:r>
          </w:p>
          <w:p w14:paraId="2EFBC4D2" w14:textId="4AD67C18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5. Установка правил и политик безопасности</w:t>
            </w:r>
            <w:r>
              <w:rPr>
                <w:szCs w:val="28"/>
              </w:rPr>
              <w:t>.</w:t>
            </w:r>
          </w:p>
          <w:p w14:paraId="42B9E250" w14:textId="52932980" w:rsidR="00B24F3A" w:rsidRPr="00F909B5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6. Обучение пользователей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2D18F678" w14:textId="2004B079" w:rsidTr="00EB26F6">
        <w:trPr>
          <w:trHeight w:val="570"/>
          <w:trPrChange w:id="1009" w:author="Алена Куликова" w:date="2024-04-04T22:04:00Z" w16du:dateUtc="2024-04-04T19:04:00Z">
            <w:trPr>
              <w:trHeight w:val="570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10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AD7A6B0" w14:textId="16F7EBC2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УПД.4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11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E22836F" w14:textId="401C3C1B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1012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78B7B002" w14:textId="1EE4472C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1. Определение ролей и полномочий</w:t>
            </w:r>
            <w:r>
              <w:rPr>
                <w:szCs w:val="28"/>
              </w:rPr>
              <w:t>.</w:t>
            </w:r>
          </w:p>
          <w:p w14:paraId="19BBF326" w14:textId="4B56BF04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2. Разработка матрицы доступа</w:t>
            </w:r>
            <w:r>
              <w:rPr>
                <w:szCs w:val="28"/>
              </w:rPr>
              <w:t>.</w:t>
            </w:r>
          </w:p>
          <w:p w14:paraId="6EC8C2D1" w14:textId="6E966BE9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3. Внедрение системы управления доступом (IAM)</w:t>
            </w:r>
            <w:r>
              <w:rPr>
                <w:szCs w:val="28"/>
              </w:rPr>
              <w:t>.</w:t>
            </w:r>
          </w:p>
          <w:p w14:paraId="7FE137C5" w14:textId="03FCE1C5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4. Применение принципа минимальных привилегий</w:t>
            </w:r>
            <w:r>
              <w:rPr>
                <w:szCs w:val="28"/>
              </w:rPr>
              <w:t>.</w:t>
            </w:r>
          </w:p>
          <w:p w14:paraId="7C8B1CC3" w14:textId="3BDDEAEA" w:rsidR="0046291F" w:rsidRPr="0046291F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5. Аудит и мониторинг доступа</w:t>
            </w:r>
            <w:r>
              <w:rPr>
                <w:szCs w:val="28"/>
              </w:rPr>
              <w:t>.</w:t>
            </w:r>
          </w:p>
          <w:p w14:paraId="6EF2C25C" w14:textId="36861CD1" w:rsidR="00B24F3A" w:rsidRPr="00F909B5" w:rsidRDefault="0046291F" w:rsidP="0046291F">
            <w:pPr>
              <w:spacing w:line="276" w:lineRule="auto"/>
              <w:rPr>
                <w:szCs w:val="28"/>
              </w:rPr>
            </w:pPr>
            <w:r w:rsidRPr="0046291F">
              <w:rPr>
                <w:szCs w:val="28"/>
              </w:rPr>
              <w:t>6. Обучение и осведомление пользователей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23156DC3" w14:textId="72172A4C" w:rsidTr="00EB26F6">
        <w:trPr>
          <w:trHeight w:val="570"/>
          <w:trPrChange w:id="1013" w:author="Алена Куликова" w:date="2024-04-04T22:04:00Z" w16du:dateUtc="2024-04-04T19:04:00Z">
            <w:trPr>
              <w:trHeight w:val="570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14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1B41576" w14:textId="163AAE5B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УПД.5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15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4A82EB9" w14:textId="643F84AA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 xml:space="preserve">Назначение минимально необходимых прав и привилегий пользователям, администраторам и лицам, обеспечивающим </w:t>
            </w:r>
            <w:r>
              <w:lastRenderedPageBreak/>
              <w:t>функционирование информационной системы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16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3214664" w14:textId="4F919FA6" w:rsidR="00E30EB9" w:rsidRPr="00E30EB9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lastRenderedPageBreak/>
              <w:t>1. Анализ полномочий</w:t>
            </w:r>
            <w:r>
              <w:rPr>
                <w:szCs w:val="28"/>
              </w:rPr>
              <w:t>.</w:t>
            </w:r>
          </w:p>
          <w:p w14:paraId="48097D31" w14:textId="552BB09D" w:rsidR="00E30EB9" w:rsidRPr="00E30EB9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t>2. Создание политики безопасности</w:t>
            </w:r>
            <w:r>
              <w:rPr>
                <w:szCs w:val="28"/>
              </w:rPr>
              <w:t>.</w:t>
            </w:r>
          </w:p>
          <w:p w14:paraId="41DF9562" w14:textId="1FEFAA33" w:rsidR="00E30EB9" w:rsidRPr="00E30EB9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t>3. Реализация принципа нулевого доверия</w:t>
            </w:r>
            <w:r>
              <w:rPr>
                <w:szCs w:val="28"/>
              </w:rPr>
              <w:t>.</w:t>
            </w:r>
          </w:p>
          <w:p w14:paraId="7F1B618E" w14:textId="4F1C7369" w:rsidR="00E30EB9" w:rsidRPr="00E30EB9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lastRenderedPageBreak/>
              <w:t>4. Использование IAM системы</w:t>
            </w:r>
            <w:r>
              <w:rPr>
                <w:szCs w:val="28"/>
              </w:rPr>
              <w:t>.</w:t>
            </w:r>
          </w:p>
          <w:p w14:paraId="6F64A9C8" w14:textId="3DEB458E" w:rsidR="00E30EB9" w:rsidRPr="00E30EB9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t>5. Регулярный аудит прав доступа</w:t>
            </w:r>
            <w:r>
              <w:rPr>
                <w:szCs w:val="28"/>
              </w:rPr>
              <w:t>.</w:t>
            </w:r>
          </w:p>
          <w:p w14:paraId="33A1E9B5" w14:textId="464676E6" w:rsidR="00E30EB9" w:rsidRPr="00E30EB9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t>6. Обучение сотрудников</w:t>
            </w:r>
            <w:r>
              <w:rPr>
                <w:szCs w:val="28"/>
              </w:rPr>
              <w:t>.</w:t>
            </w:r>
          </w:p>
          <w:p w14:paraId="7DBE8E95" w14:textId="31E987E4" w:rsidR="00B24F3A" w:rsidRPr="00F909B5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t>7. Мониторинг и реагирование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3B9E8C31" w14:textId="1270D667" w:rsidTr="00EB26F6">
        <w:trPr>
          <w:trHeight w:val="570"/>
          <w:trPrChange w:id="1017" w:author="Алена Куликова" w:date="2024-04-04T22:04:00Z" w16du:dateUtc="2024-04-04T19:04:00Z">
            <w:trPr>
              <w:trHeight w:val="570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18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820A3AA" w14:textId="73D16305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lastRenderedPageBreak/>
              <w:t>УПД.6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19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73371B8" w14:textId="42D09AEC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20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70BCCFA" w14:textId="20F7396D" w:rsidR="00E30EB9" w:rsidRPr="00E30EB9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t>1. Настройка блокировки учетных записей</w:t>
            </w:r>
            <w:r>
              <w:rPr>
                <w:szCs w:val="28"/>
              </w:rPr>
              <w:t>.</w:t>
            </w:r>
          </w:p>
          <w:p w14:paraId="3551EAE5" w14:textId="5C3A4B27" w:rsidR="00E30EB9" w:rsidRPr="00E30EB9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t>2. Использование CAPTCHA</w:t>
            </w:r>
            <w:r>
              <w:rPr>
                <w:szCs w:val="28"/>
              </w:rPr>
              <w:t>.</w:t>
            </w:r>
          </w:p>
          <w:p w14:paraId="698B533B" w14:textId="580AD958" w:rsidR="00E30EB9" w:rsidRPr="00E30EB9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t>3. Мониторинг журналов аудита</w:t>
            </w:r>
            <w:r>
              <w:rPr>
                <w:szCs w:val="28"/>
              </w:rPr>
              <w:t>.</w:t>
            </w:r>
          </w:p>
          <w:p w14:paraId="542E6CFA" w14:textId="160E618F" w:rsidR="00E30EB9" w:rsidRPr="00E30EB9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t>4. Внедрение двухфакторной аутентификации</w:t>
            </w:r>
            <w:r>
              <w:rPr>
                <w:szCs w:val="28"/>
              </w:rPr>
              <w:t>.</w:t>
            </w:r>
          </w:p>
          <w:p w14:paraId="68256DED" w14:textId="71D7DC0F" w:rsidR="00E30EB9" w:rsidRPr="00E30EB9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t>5. Обучение пользователей</w:t>
            </w:r>
            <w:r>
              <w:rPr>
                <w:szCs w:val="28"/>
              </w:rPr>
              <w:t>.</w:t>
            </w:r>
          </w:p>
          <w:p w14:paraId="63F060E9" w14:textId="62FEACC9" w:rsidR="00E30EB9" w:rsidRPr="00E30EB9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t>6. Уведомление об аномальной активности</w:t>
            </w:r>
            <w:r>
              <w:rPr>
                <w:szCs w:val="28"/>
              </w:rPr>
              <w:t>.</w:t>
            </w:r>
          </w:p>
          <w:p w14:paraId="0DDDF308" w14:textId="2C352B9C" w:rsidR="00B24F3A" w:rsidRPr="00F909B5" w:rsidRDefault="00E30EB9" w:rsidP="00E30EB9">
            <w:pPr>
              <w:spacing w:line="276" w:lineRule="auto"/>
              <w:rPr>
                <w:szCs w:val="28"/>
              </w:rPr>
            </w:pPr>
            <w:r w:rsidRPr="00E30EB9">
              <w:rPr>
                <w:szCs w:val="28"/>
              </w:rPr>
              <w:t>7. Регулярное обновление ПО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12966786" w14:textId="77777777" w:rsidTr="00EB26F6">
        <w:trPr>
          <w:trHeight w:val="855"/>
          <w:trPrChange w:id="1021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22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921F944" w14:textId="0AA627C0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УПД.10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23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7646491" w14:textId="234FA008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24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BE01129" w14:textId="52A98FB5" w:rsidR="005F6CD3" w:rsidRPr="005F6CD3" w:rsidRDefault="005F6CD3" w:rsidP="005F6CD3">
            <w:pPr>
              <w:spacing w:line="276" w:lineRule="auto"/>
              <w:rPr>
                <w:szCs w:val="28"/>
              </w:rPr>
            </w:pPr>
            <w:r w:rsidRPr="005F6CD3">
              <w:rPr>
                <w:szCs w:val="28"/>
              </w:rPr>
              <w:t>1. Установка времени бездействия</w:t>
            </w:r>
            <w:r>
              <w:rPr>
                <w:szCs w:val="28"/>
              </w:rPr>
              <w:t>.</w:t>
            </w:r>
          </w:p>
          <w:p w14:paraId="4CBCF0D4" w14:textId="5C332284" w:rsidR="005F6CD3" w:rsidRPr="005F6CD3" w:rsidRDefault="005F6CD3" w:rsidP="005F6CD3">
            <w:pPr>
              <w:spacing w:line="276" w:lineRule="auto"/>
              <w:rPr>
                <w:szCs w:val="28"/>
              </w:rPr>
            </w:pPr>
            <w:r w:rsidRPr="005F6CD3">
              <w:rPr>
                <w:szCs w:val="28"/>
              </w:rPr>
              <w:t>2. Механизм отслеживания активности</w:t>
            </w:r>
            <w:r>
              <w:rPr>
                <w:szCs w:val="28"/>
              </w:rPr>
              <w:t>.</w:t>
            </w:r>
          </w:p>
          <w:p w14:paraId="67BE54F6" w14:textId="4DEB3DA3" w:rsidR="005F6CD3" w:rsidRPr="005F6CD3" w:rsidRDefault="005F6CD3" w:rsidP="005F6CD3">
            <w:pPr>
              <w:spacing w:line="276" w:lineRule="auto"/>
              <w:rPr>
                <w:szCs w:val="28"/>
              </w:rPr>
            </w:pPr>
            <w:r w:rsidRPr="005F6CD3">
              <w:rPr>
                <w:szCs w:val="28"/>
              </w:rPr>
              <w:t>3. Блокирование сеанса</w:t>
            </w:r>
            <w:r>
              <w:rPr>
                <w:szCs w:val="28"/>
              </w:rPr>
              <w:t>.</w:t>
            </w:r>
          </w:p>
          <w:p w14:paraId="044EB493" w14:textId="436CCF0B" w:rsidR="005F6CD3" w:rsidRPr="005F6CD3" w:rsidRDefault="005F6CD3" w:rsidP="005F6CD3">
            <w:pPr>
              <w:spacing w:line="276" w:lineRule="auto"/>
              <w:rPr>
                <w:szCs w:val="28"/>
              </w:rPr>
            </w:pPr>
            <w:r w:rsidRPr="005F6CD3">
              <w:rPr>
                <w:szCs w:val="28"/>
              </w:rPr>
              <w:t>4. Возможность блокирования по запросу</w:t>
            </w:r>
            <w:r>
              <w:rPr>
                <w:szCs w:val="28"/>
              </w:rPr>
              <w:t>.</w:t>
            </w:r>
          </w:p>
          <w:p w14:paraId="6172F7B9" w14:textId="777F7CDC" w:rsidR="00B24F3A" w:rsidRPr="00F909B5" w:rsidRDefault="005F6CD3" w:rsidP="005F6CD3">
            <w:pPr>
              <w:spacing w:line="276" w:lineRule="auto"/>
              <w:rPr>
                <w:szCs w:val="28"/>
              </w:rPr>
            </w:pPr>
            <w:r w:rsidRPr="005F6CD3">
              <w:rPr>
                <w:szCs w:val="28"/>
              </w:rPr>
              <w:t>5. Логирование действий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7B8EE3F3" w14:textId="77777777" w:rsidTr="00EB26F6">
        <w:trPr>
          <w:trHeight w:val="855"/>
          <w:trPrChange w:id="1025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26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F0E4810" w14:textId="40BB1DFC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УПД.11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27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1EF531F" w14:textId="657A2689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28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D154EE8" w14:textId="4A7E88F6" w:rsidR="005F6CD3" w:rsidRPr="005F6CD3" w:rsidRDefault="005F6CD3" w:rsidP="005F6CD3">
            <w:pPr>
              <w:spacing w:line="276" w:lineRule="auto"/>
              <w:rPr>
                <w:szCs w:val="28"/>
              </w:rPr>
            </w:pPr>
            <w:r w:rsidRPr="005F6CD3">
              <w:rPr>
                <w:szCs w:val="28"/>
              </w:rPr>
              <w:t>1. Определение разрешенных действий</w:t>
            </w:r>
            <w:r>
              <w:rPr>
                <w:szCs w:val="28"/>
              </w:rPr>
              <w:t>.</w:t>
            </w:r>
          </w:p>
          <w:p w14:paraId="2412E21B" w14:textId="533E5560" w:rsidR="005F6CD3" w:rsidRPr="005F6CD3" w:rsidRDefault="005F6CD3" w:rsidP="005F6CD3">
            <w:pPr>
              <w:spacing w:line="276" w:lineRule="auto"/>
              <w:rPr>
                <w:szCs w:val="28"/>
              </w:rPr>
            </w:pPr>
            <w:r w:rsidRPr="005F6CD3">
              <w:rPr>
                <w:szCs w:val="28"/>
              </w:rPr>
              <w:t>2. Блокировка недоступных функций</w:t>
            </w:r>
            <w:r>
              <w:rPr>
                <w:szCs w:val="28"/>
              </w:rPr>
              <w:t>.</w:t>
            </w:r>
          </w:p>
          <w:p w14:paraId="53677B50" w14:textId="17AAAEA0" w:rsidR="005F6CD3" w:rsidRPr="005F6CD3" w:rsidRDefault="005F6CD3" w:rsidP="005F6CD3">
            <w:pPr>
              <w:spacing w:line="276" w:lineRule="auto"/>
              <w:rPr>
                <w:szCs w:val="28"/>
              </w:rPr>
            </w:pPr>
            <w:r w:rsidRPr="005F6CD3">
              <w:rPr>
                <w:szCs w:val="28"/>
              </w:rPr>
              <w:t>3. Интерфейс для ввода учетных данных</w:t>
            </w:r>
            <w:r>
              <w:rPr>
                <w:szCs w:val="28"/>
              </w:rPr>
              <w:t>.</w:t>
            </w:r>
          </w:p>
          <w:p w14:paraId="4B7A8FE8" w14:textId="05C59FBC" w:rsidR="005F6CD3" w:rsidRPr="005F6CD3" w:rsidRDefault="005F6CD3" w:rsidP="005F6CD3">
            <w:pPr>
              <w:spacing w:line="276" w:lineRule="auto"/>
              <w:rPr>
                <w:szCs w:val="28"/>
              </w:rPr>
            </w:pPr>
            <w:r w:rsidRPr="005F6CD3">
              <w:rPr>
                <w:szCs w:val="28"/>
              </w:rPr>
              <w:t>4. Проверка учетных данных</w:t>
            </w:r>
            <w:r>
              <w:rPr>
                <w:szCs w:val="28"/>
              </w:rPr>
              <w:t>.</w:t>
            </w:r>
          </w:p>
          <w:p w14:paraId="6554A6C6" w14:textId="5CA017E3" w:rsidR="00B24F3A" w:rsidRPr="00F909B5" w:rsidRDefault="005F6CD3" w:rsidP="005F6CD3">
            <w:pPr>
              <w:spacing w:line="276" w:lineRule="auto"/>
              <w:rPr>
                <w:szCs w:val="28"/>
              </w:rPr>
            </w:pPr>
            <w:r w:rsidRPr="005F6CD3">
              <w:rPr>
                <w:szCs w:val="28"/>
              </w:rPr>
              <w:t>5. Логирование попыток доступа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24948FF6" w14:textId="77777777" w:rsidTr="00EB26F6">
        <w:trPr>
          <w:trHeight w:val="855"/>
          <w:trPrChange w:id="1029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30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5E1C295" w14:textId="0DBEF3F1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lastRenderedPageBreak/>
              <w:t>УПД.13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31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0F29696" w14:textId="71A12942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32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6B7D43D" w14:textId="2F756386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1. Идентификация и аутентификация</w:t>
            </w:r>
            <w:r>
              <w:rPr>
                <w:szCs w:val="28"/>
              </w:rPr>
              <w:t>.</w:t>
            </w:r>
          </w:p>
          <w:p w14:paraId="7BF43592" w14:textId="6BA6C2B0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2. Шифрование данных</w:t>
            </w:r>
            <w:r>
              <w:rPr>
                <w:szCs w:val="28"/>
              </w:rPr>
              <w:t>.</w:t>
            </w:r>
          </w:p>
          <w:p w14:paraId="4BDB83B8" w14:textId="0079D41B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3. Управление доступом</w:t>
            </w:r>
            <w:r>
              <w:rPr>
                <w:szCs w:val="28"/>
              </w:rPr>
              <w:t>.</w:t>
            </w:r>
          </w:p>
          <w:p w14:paraId="56E62B9D" w14:textId="2F9CEF5E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4. Мониторинг и регистрация</w:t>
            </w:r>
            <w:r>
              <w:rPr>
                <w:szCs w:val="28"/>
              </w:rPr>
              <w:t>.</w:t>
            </w:r>
          </w:p>
          <w:p w14:paraId="6587C4C4" w14:textId="65CEF324" w:rsidR="00B24F3A" w:rsidRPr="00F909B5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5. Обновление и обучение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750BAB93" w14:textId="77777777" w:rsidTr="00EB26F6">
        <w:trPr>
          <w:trHeight w:val="855"/>
          <w:trPrChange w:id="1033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34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2639466" w14:textId="4EB8B878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УПД.14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35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1410A8F" w14:textId="1F89B83A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36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1DBBDE9" w14:textId="53E81099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1. Политики и процедуры</w:t>
            </w:r>
            <w:r>
              <w:rPr>
                <w:szCs w:val="28"/>
              </w:rPr>
              <w:t>.</w:t>
            </w:r>
          </w:p>
          <w:p w14:paraId="0745ACD7" w14:textId="3470F375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2. Аутентификация и шифрование</w:t>
            </w:r>
            <w:r>
              <w:rPr>
                <w:szCs w:val="28"/>
              </w:rPr>
              <w:t>.</w:t>
            </w:r>
          </w:p>
          <w:p w14:paraId="20C6FCA1" w14:textId="6FCB0184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3. Мониторинг и контроль</w:t>
            </w:r>
            <w:r>
              <w:rPr>
                <w:szCs w:val="28"/>
              </w:rPr>
              <w:t>.</w:t>
            </w:r>
          </w:p>
          <w:p w14:paraId="187F8925" w14:textId="622B7D5F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4. Сегментация сети</w:t>
            </w:r>
            <w:r>
              <w:rPr>
                <w:szCs w:val="28"/>
              </w:rPr>
              <w:t>.</w:t>
            </w:r>
          </w:p>
          <w:p w14:paraId="673EF361" w14:textId="0C784E0C" w:rsidR="00B24F3A" w:rsidRPr="00F909B5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5. Обновление и обучение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6DE5DC2F" w14:textId="77777777" w:rsidTr="00EB26F6">
        <w:trPr>
          <w:trHeight w:val="855"/>
          <w:trPrChange w:id="1037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38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BC21059" w14:textId="016D3A61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УПД.15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39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EFA208A" w14:textId="56653C48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40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C5632C9" w14:textId="14AB3CD4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1. Политики и процедуры</w:t>
            </w:r>
            <w:r>
              <w:rPr>
                <w:szCs w:val="28"/>
              </w:rPr>
              <w:t>.</w:t>
            </w:r>
          </w:p>
          <w:p w14:paraId="5FA93032" w14:textId="57688F8F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2. Управление устройствами</w:t>
            </w:r>
            <w:r>
              <w:rPr>
                <w:szCs w:val="28"/>
              </w:rPr>
              <w:t>.</w:t>
            </w:r>
          </w:p>
          <w:p w14:paraId="4D2BE47D" w14:textId="01B40903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3. Аутентификация и доступ</w:t>
            </w:r>
            <w:r>
              <w:rPr>
                <w:szCs w:val="28"/>
              </w:rPr>
              <w:t>.</w:t>
            </w:r>
          </w:p>
          <w:p w14:paraId="411886AE" w14:textId="63E8F156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4. Шифрование данных</w:t>
            </w:r>
            <w:r>
              <w:rPr>
                <w:szCs w:val="28"/>
              </w:rPr>
              <w:t>.</w:t>
            </w:r>
          </w:p>
          <w:p w14:paraId="7067D534" w14:textId="27828A8F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5. Обновление и мониторинг</w:t>
            </w:r>
            <w:r>
              <w:rPr>
                <w:szCs w:val="28"/>
              </w:rPr>
              <w:t>.</w:t>
            </w:r>
          </w:p>
          <w:p w14:paraId="1CBF31CA" w14:textId="51EF3804" w:rsidR="00B24F3A" w:rsidRPr="00F909B5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6. Обучение пользователей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4C410F44" w14:textId="77777777" w:rsidTr="00EB26F6">
        <w:trPr>
          <w:trHeight w:val="855"/>
          <w:trPrChange w:id="1041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42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63CF40E" w14:textId="04C673F9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УПД.16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43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B6B9608" w14:textId="4C5BBFEB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1044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25A2CF04" w14:textId="2A77BD31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1. Оценка рисков</w:t>
            </w:r>
            <w:r>
              <w:rPr>
                <w:szCs w:val="28"/>
              </w:rPr>
              <w:t>.</w:t>
            </w:r>
          </w:p>
          <w:p w14:paraId="1E751FC4" w14:textId="6B4A9073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2. Установление правил и политик</w:t>
            </w:r>
            <w:r>
              <w:rPr>
                <w:szCs w:val="28"/>
              </w:rPr>
              <w:t>.</w:t>
            </w:r>
          </w:p>
          <w:p w14:paraId="3CF92E9B" w14:textId="5F7F930A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3. Соглашения и контракты</w:t>
            </w:r>
            <w:r>
              <w:rPr>
                <w:szCs w:val="28"/>
              </w:rPr>
              <w:t>.</w:t>
            </w:r>
          </w:p>
          <w:p w14:paraId="78C13C7E" w14:textId="2FD59611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4. Механизмы защиты данных</w:t>
            </w:r>
            <w:r>
              <w:rPr>
                <w:szCs w:val="28"/>
              </w:rPr>
              <w:t>.</w:t>
            </w:r>
          </w:p>
          <w:p w14:paraId="6ED21A53" w14:textId="1D5411A0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5. Мониторинг и аудит</w:t>
            </w:r>
            <w:r>
              <w:rPr>
                <w:szCs w:val="28"/>
              </w:rPr>
              <w:t>.</w:t>
            </w:r>
          </w:p>
          <w:p w14:paraId="39675552" w14:textId="36FD1A68" w:rsidR="00B24F3A" w:rsidRPr="00F909B5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6. Обучение персонала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3420337C" w14:textId="77777777" w:rsidTr="00EB26F6">
        <w:trPr>
          <w:trHeight w:val="855"/>
          <w:trPrChange w:id="1045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46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6F393CB" w14:textId="76DE7781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УПД.17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47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979C8C1" w14:textId="4F9B8799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Обеспечение доверенной загрузки средств вычислительной техники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1048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175E40F2" w14:textId="37ECC782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1. Проверка целостности и подлинности загрузочного образа</w:t>
            </w:r>
            <w:r>
              <w:rPr>
                <w:szCs w:val="28"/>
              </w:rPr>
              <w:t>.</w:t>
            </w:r>
          </w:p>
          <w:p w14:paraId="6DBBD56A" w14:textId="049F5DFF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2. Использование безопасных загрузочных сред</w:t>
            </w:r>
            <w:r>
              <w:rPr>
                <w:szCs w:val="28"/>
              </w:rPr>
              <w:t>.</w:t>
            </w:r>
          </w:p>
          <w:p w14:paraId="79E85D29" w14:textId="0F219769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3. Защита BIOS и UEFI</w:t>
            </w:r>
            <w:r>
              <w:rPr>
                <w:szCs w:val="28"/>
              </w:rPr>
              <w:t>.</w:t>
            </w:r>
          </w:p>
          <w:p w14:paraId="6D77FF74" w14:textId="7A6F66A6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4. Ограничение доступа к загрузочным устройствам</w:t>
            </w:r>
            <w:r>
              <w:rPr>
                <w:szCs w:val="28"/>
              </w:rPr>
              <w:t>.</w:t>
            </w:r>
          </w:p>
          <w:p w14:paraId="40529383" w14:textId="00802F03" w:rsidR="00646652" w:rsidRP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5. Обучение пользователей</w:t>
            </w:r>
            <w:r>
              <w:rPr>
                <w:szCs w:val="28"/>
              </w:rPr>
              <w:t>.</w:t>
            </w:r>
          </w:p>
          <w:p w14:paraId="265FF8B9" w14:textId="77777777" w:rsidR="00646652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6. Мониторинг и аудит</w:t>
            </w:r>
            <w:r>
              <w:rPr>
                <w:szCs w:val="28"/>
              </w:rPr>
              <w:t>.</w:t>
            </w:r>
          </w:p>
          <w:p w14:paraId="5017979D" w14:textId="38A17DB2" w:rsidR="00B24F3A" w:rsidRPr="00F909B5" w:rsidRDefault="00646652" w:rsidP="00646652">
            <w:pPr>
              <w:spacing w:line="276" w:lineRule="auto"/>
              <w:rPr>
                <w:szCs w:val="28"/>
              </w:rPr>
            </w:pPr>
            <w:r w:rsidRPr="00646652">
              <w:rPr>
                <w:szCs w:val="28"/>
              </w:rPr>
              <w:t>7. Регулярное обновление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345D3325" w14:textId="77777777" w:rsidTr="00EB26F6">
        <w:trPr>
          <w:trHeight w:val="855"/>
          <w:trPrChange w:id="1049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50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0AE9DEF" w14:textId="5EA4C0CD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lastRenderedPageBreak/>
              <w:t>ОПС.2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51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5EDAFB1" w14:textId="71855348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52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089E640" w14:textId="658A6D7F" w:rsidR="0013569F" w:rsidRPr="0013569F" w:rsidRDefault="0013569F" w:rsidP="0013569F">
            <w:pPr>
              <w:spacing w:line="276" w:lineRule="auto"/>
              <w:rPr>
                <w:szCs w:val="28"/>
              </w:rPr>
            </w:pPr>
            <w:r w:rsidRPr="0013569F">
              <w:rPr>
                <w:szCs w:val="28"/>
              </w:rPr>
              <w:t>1. Идентификация и классификация компонентов программного обеспечения</w:t>
            </w:r>
            <w:r>
              <w:rPr>
                <w:szCs w:val="28"/>
              </w:rPr>
              <w:t>.</w:t>
            </w:r>
          </w:p>
          <w:p w14:paraId="5A4D9B55" w14:textId="09BD0C55" w:rsidR="0013569F" w:rsidRPr="0013569F" w:rsidRDefault="0013569F" w:rsidP="0013569F">
            <w:pPr>
              <w:spacing w:line="276" w:lineRule="auto"/>
              <w:rPr>
                <w:szCs w:val="28"/>
              </w:rPr>
            </w:pPr>
            <w:r w:rsidRPr="0013569F">
              <w:rPr>
                <w:szCs w:val="28"/>
              </w:rPr>
              <w:t>2. Настройка параметров установки компонентов</w:t>
            </w:r>
            <w:r>
              <w:rPr>
                <w:szCs w:val="28"/>
              </w:rPr>
              <w:t>.</w:t>
            </w:r>
          </w:p>
          <w:p w14:paraId="163DFF38" w14:textId="222AA4F7" w:rsidR="0013569F" w:rsidRPr="0013569F" w:rsidRDefault="0013569F" w:rsidP="0013569F">
            <w:pPr>
              <w:spacing w:line="276" w:lineRule="auto"/>
              <w:rPr>
                <w:szCs w:val="28"/>
              </w:rPr>
            </w:pPr>
            <w:r w:rsidRPr="0013569F">
              <w:rPr>
                <w:szCs w:val="28"/>
              </w:rPr>
              <w:t>3. Контроль за установкой компонентов программного обеспечения</w:t>
            </w:r>
            <w:r>
              <w:rPr>
                <w:szCs w:val="28"/>
              </w:rPr>
              <w:t>.</w:t>
            </w:r>
          </w:p>
          <w:p w14:paraId="1074D8DC" w14:textId="2C59991E" w:rsidR="0013569F" w:rsidRPr="0013569F" w:rsidRDefault="0013569F" w:rsidP="0013569F">
            <w:pPr>
              <w:spacing w:line="276" w:lineRule="auto"/>
              <w:rPr>
                <w:szCs w:val="28"/>
              </w:rPr>
            </w:pPr>
            <w:r w:rsidRPr="0013569F">
              <w:rPr>
                <w:szCs w:val="28"/>
              </w:rPr>
              <w:t>4. Управление доступом к установке компонентов программного обеспечения</w:t>
            </w:r>
            <w:r>
              <w:rPr>
                <w:szCs w:val="28"/>
              </w:rPr>
              <w:t>.</w:t>
            </w:r>
          </w:p>
          <w:p w14:paraId="1BA67692" w14:textId="21CCFDA5" w:rsidR="0013569F" w:rsidRPr="0013569F" w:rsidRDefault="0013569F" w:rsidP="0013569F">
            <w:pPr>
              <w:spacing w:line="276" w:lineRule="auto"/>
              <w:rPr>
                <w:szCs w:val="28"/>
              </w:rPr>
            </w:pPr>
            <w:r w:rsidRPr="0013569F">
              <w:rPr>
                <w:szCs w:val="28"/>
              </w:rPr>
              <w:t>5. Обучение сотрудников по правилам управления установкой</w:t>
            </w:r>
            <w:r>
              <w:rPr>
                <w:szCs w:val="28"/>
              </w:rPr>
              <w:t>.</w:t>
            </w:r>
          </w:p>
          <w:p w14:paraId="7A79F948" w14:textId="2B0FEA76" w:rsidR="00B24F3A" w:rsidRPr="00F909B5" w:rsidRDefault="0013569F" w:rsidP="0013569F">
            <w:pPr>
              <w:spacing w:line="276" w:lineRule="auto"/>
              <w:rPr>
                <w:szCs w:val="28"/>
              </w:rPr>
            </w:pPr>
            <w:r w:rsidRPr="0013569F">
              <w:rPr>
                <w:szCs w:val="28"/>
              </w:rPr>
              <w:t>6. Регулярное обновление и аудит безопасности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3409CA0D" w14:textId="77777777" w:rsidTr="00EB26F6">
        <w:trPr>
          <w:trHeight w:val="855"/>
          <w:trPrChange w:id="1053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54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BE1ABB5" w14:textId="511F5EDF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ЗНИ.1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55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B8545DA" w14:textId="3B875F16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Учет машинных носителей персональных данных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56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1376B73" w14:textId="22B1917C" w:rsidR="008258C8" w:rsidRPr="008258C8" w:rsidRDefault="008258C8" w:rsidP="008258C8">
            <w:pPr>
              <w:spacing w:line="276" w:lineRule="auto"/>
              <w:rPr>
                <w:szCs w:val="28"/>
              </w:rPr>
            </w:pPr>
            <w:r w:rsidRPr="008258C8">
              <w:rPr>
                <w:szCs w:val="28"/>
              </w:rPr>
              <w:t>1. Идентификация и классификация машинных носителей данных</w:t>
            </w:r>
            <w:r>
              <w:rPr>
                <w:szCs w:val="28"/>
              </w:rPr>
              <w:t>.</w:t>
            </w:r>
          </w:p>
          <w:p w14:paraId="39FDE4C5" w14:textId="56C7D51F" w:rsidR="008258C8" w:rsidRPr="008258C8" w:rsidRDefault="008258C8" w:rsidP="008258C8">
            <w:pPr>
              <w:spacing w:line="276" w:lineRule="auto"/>
              <w:rPr>
                <w:szCs w:val="28"/>
              </w:rPr>
            </w:pPr>
            <w:r w:rsidRPr="008258C8">
              <w:rPr>
                <w:szCs w:val="28"/>
              </w:rPr>
              <w:t>2. Физическая безопасность машинных носителей</w:t>
            </w:r>
            <w:r>
              <w:rPr>
                <w:szCs w:val="28"/>
              </w:rPr>
              <w:t>.</w:t>
            </w:r>
          </w:p>
          <w:p w14:paraId="56BD4BAE" w14:textId="066DADC5" w:rsidR="008258C8" w:rsidRPr="008258C8" w:rsidRDefault="008258C8" w:rsidP="008258C8">
            <w:pPr>
              <w:spacing w:line="276" w:lineRule="auto"/>
              <w:rPr>
                <w:szCs w:val="28"/>
              </w:rPr>
            </w:pPr>
            <w:r w:rsidRPr="008258C8">
              <w:rPr>
                <w:szCs w:val="28"/>
              </w:rPr>
              <w:t>3. Шифрование данных на машинных носителях</w:t>
            </w:r>
            <w:r>
              <w:rPr>
                <w:szCs w:val="28"/>
              </w:rPr>
              <w:t>.</w:t>
            </w:r>
          </w:p>
          <w:p w14:paraId="10E6AECF" w14:textId="37D9FC28" w:rsidR="008258C8" w:rsidRPr="008258C8" w:rsidRDefault="008258C8" w:rsidP="008258C8">
            <w:pPr>
              <w:spacing w:line="276" w:lineRule="auto"/>
              <w:rPr>
                <w:szCs w:val="28"/>
              </w:rPr>
            </w:pPr>
            <w:r w:rsidRPr="008258C8">
              <w:rPr>
                <w:szCs w:val="28"/>
              </w:rPr>
              <w:t>4. Управление доступом к машинным носителям</w:t>
            </w:r>
            <w:r>
              <w:rPr>
                <w:szCs w:val="28"/>
              </w:rPr>
              <w:t>.</w:t>
            </w:r>
          </w:p>
          <w:p w14:paraId="5F1ADB6E" w14:textId="7F5D851A" w:rsidR="008258C8" w:rsidRPr="008258C8" w:rsidRDefault="008258C8" w:rsidP="008258C8">
            <w:pPr>
              <w:spacing w:line="276" w:lineRule="auto"/>
              <w:rPr>
                <w:szCs w:val="28"/>
              </w:rPr>
            </w:pPr>
            <w:r w:rsidRPr="008258C8">
              <w:rPr>
                <w:szCs w:val="28"/>
              </w:rPr>
              <w:t>5. Регулярное обновление и аудит политики безопасности</w:t>
            </w:r>
            <w:r>
              <w:rPr>
                <w:szCs w:val="28"/>
              </w:rPr>
              <w:t>.</w:t>
            </w:r>
          </w:p>
          <w:p w14:paraId="62D582DA" w14:textId="61ADFA85" w:rsidR="00B24F3A" w:rsidRPr="00F909B5" w:rsidRDefault="008258C8" w:rsidP="008258C8">
            <w:pPr>
              <w:spacing w:line="276" w:lineRule="auto"/>
              <w:rPr>
                <w:szCs w:val="28"/>
              </w:rPr>
            </w:pPr>
            <w:r w:rsidRPr="008258C8">
              <w:rPr>
                <w:szCs w:val="28"/>
              </w:rPr>
              <w:t>6. Обучение сотрудников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14218F4A" w14:textId="77777777" w:rsidTr="00EB26F6">
        <w:trPr>
          <w:trHeight w:val="855"/>
          <w:trPrChange w:id="1057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58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6991AED" w14:textId="5357B32C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ЗНИ.2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59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AAAFDDE" w14:textId="66817334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Управление доступом к машинным носителям персональных данных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60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7523CCF" w14:textId="46AD6FB7" w:rsidR="008258C8" w:rsidRPr="008258C8" w:rsidRDefault="008258C8" w:rsidP="008258C8">
            <w:pPr>
              <w:spacing w:line="276" w:lineRule="auto"/>
              <w:rPr>
                <w:szCs w:val="28"/>
              </w:rPr>
            </w:pPr>
            <w:r w:rsidRPr="008258C8">
              <w:rPr>
                <w:szCs w:val="28"/>
              </w:rPr>
              <w:t>1. Разработка политики доступа</w:t>
            </w:r>
            <w:r>
              <w:rPr>
                <w:szCs w:val="28"/>
              </w:rPr>
              <w:t>.</w:t>
            </w:r>
          </w:p>
          <w:p w14:paraId="307DBACC" w14:textId="3DA15465" w:rsidR="008258C8" w:rsidRPr="008258C8" w:rsidRDefault="008258C8" w:rsidP="008258C8">
            <w:pPr>
              <w:spacing w:line="276" w:lineRule="auto"/>
              <w:rPr>
                <w:szCs w:val="28"/>
              </w:rPr>
            </w:pPr>
            <w:r w:rsidRPr="008258C8">
              <w:rPr>
                <w:szCs w:val="28"/>
              </w:rPr>
              <w:t>2. Идентификация и аутентификация пользователей</w:t>
            </w:r>
            <w:r>
              <w:rPr>
                <w:szCs w:val="28"/>
              </w:rPr>
              <w:t>.</w:t>
            </w:r>
          </w:p>
          <w:p w14:paraId="161EADBF" w14:textId="3F8DC3D1" w:rsidR="008258C8" w:rsidRPr="008258C8" w:rsidRDefault="008258C8" w:rsidP="008258C8">
            <w:pPr>
              <w:spacing w:line="276" w:lineRule="auto"/>
              <w:rPr>
                <w:szCs w:val="28"/>
              </w:rPr>
            </w:pPr>
            <w:r w:rsidRPr="008258C8">
              <w:rPr>
                <w:szCs w:val="28"/>
              </w:rPr>
              <w:t>3. Установка привилегий доступа</w:t>
            </w:r>
            <w:r>
              <w:rPr>
                <w:szCs w:val="28"/>
              </w:rPr>
              <w:t>.</w:t>
            </w:r>
          </w:p>
          <w:p w14:paraId="33DABB8F" w14:textId="158F0A56" w:rsidR="008258C8" w:rsidRPr="008258C8" w:rsidRDefault="008258C8" w:rsidP="008258C8">
            <w:pPr>
              <w:spacing w:line="276" w:lineRule="auto"/>
              <w:rPr>
                <w:szCs w:val="28"/>
              </w:rPr>
            </w:pPr>
            <w:r w:rsidRPr="008258C8">
              <w:rPr>
                <w:szCs w:val="28"/>
              </w:rPr>
              <w:t>4. Мониторинг и аудит доступа</w:t>
            </w:r>
            <w:r>
              <w:rPr>
                <w:szCs w:val="28"/>
              </w:rPr>
              <w:t>.</w:t>
            </w:r>
          </w:p>
          <w:p w14:paraId="443CBD55" w14:textId="6BE8783C" w:rsidR="008258C8" w:rsidRPr="008258C8" w:rsidRDefault="008258C8" w:rsidP="008258C8">
            <w:pPr>
              <w:spacing w:line="276" w:lineRule="auto"/>
              <w:rPr>
                <w:szCs w:val="28"/>
              </w:rPr>
            </w:pPr>
            <w:r w:rsidRPr="008258C8">
              <w:rPr>
                <w:szCs w:val="28"/>
              </w:rPr>
              <w:lastRenderedPageBreak/>
              <w:t>5. Обучение сотрудников</w:t>
            </w:r>
            <w:r>
              <w:rPr>
                <w:szCs w:val="28"/>
              </w:rPr>
              <w:t>.</w:t>
            </w:r>
          </w:p>
          <w:p w14:paraId="3CDA0C95" w14:textId="751077FE" w:rsidR="00B24F3A" w:rsidRPr="00F909B5" w:rsidRDefault="008258C8" w:rsidP="008258C8">
            <w:pPr>
              <w:spacing w:line="276" w:lineRule="auto"/>
              <w:rPr>
                <w:szCs w:val="28"/>
              </w:rPr>
            </w:pPr>
            <w:r w:rsidRPr="008258C8">
              <w:rPr>
                <w:szCs w:val="28"/>
              </w:rPr>
              <w:t>6. Регулярное обновление политики безопасности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4F4D01B0" w14:textId="77777777" w:rsidTr="00EB26F6">
        <w:trPr>
          <w:trHeight w:val="855"/>
          <w:trPrChange w:id="1061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62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146A3CD" w14:textId="3468300D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lastRenderedPageBreak/>
              <w:t>ЗНИ.8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63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E06CF87" w14:textId="1C084508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64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A18FD62" w14:textId="5F01088C" w:rsidR="00FA280A" w:rsidRPr="00FA280A" w:rsidRDefault="00FA280A" w:rsidP="00FA280A">
            <w:pPr>
              <w:spacing w:line="276" w:lineRule="auto"/>
              <w:rPr>
                <w:szCs w:val="28"/>
              </w:rPr>
            </w:pPr>
            <w:r w:rsidRPr="00FA280A">
              <w:rPr>
                <w:szCs w:val="28"/>
              </w:rPr>
              <w:t>1. Политика уничтожения данных</w:t>
            </w:r>
            <w:r>
              <w:rPr>
                <w:szCs w:val="28"/>
              </w:rPr>
              <w:t>.</w:t>
            </w:r>
          </w:p>
          <w:p w14:paraId="00600DC2" w14:textId="02F2DC24" w:rsidR="00FA280A" w:rsidRPr="00FA280A" w:rsidRDefault="00FA280A" w:rsidP="00FA280A">
            <w:pPr>
              <w:spacing w:line="276" w:lineRule="auto"/>
              <w:rPr>
                <w:szCs w:val="28"/>
              </w:rPr>
            </w:pPr>
            <w:r w:rsidRPr="00FA280A">
              <w:rPr>
                <w:szCs w:val="28"/>
              </w:rPr>
              <w:t>2. Обучение сотрудников</w:t>
            </w:r>
            <w:r>
              <w:rPr>
                <w:szCs w:val="28"/>
              </w:rPr>
              <w:t>.</w:t>
            </w:r>
          </w:p>
          <w:p w14:paraId="1431ED3B" w14:textId="106C48CE" w:rsidR="00FA280A" w:rsidRPr="00FA280A" w:rsidRDefault="00FA280A" w:rsidP="00FA280A">
            <w:pPr>
              <w:spacing w:line="276" w:lineRule="auto"/>
              <w:rPr>
                <w:szCs w:val="28"/>
              </w:rPr>
            </w:pPr>
            <w:r w:rsidRPr="00FA280A">
              <w:rPr>
                <w:szCs w:val="28"/>
              </w:rPr>
              <w:t>3. Использование специализированного оборудования</w:t>
            </w:r>
            <w:r>
              <w:rPr>
                <w:szCs w:val="28"/>
              </w:rPr>
              <w:t>.</w:t>
            </w:r>
          </w:p>
          <w:p w14:paraId="313A55D5" w14:textId="7B326660" w:rsidR="00FA280A" w:rsidRPr="00FA280A" w:rsidRDefault="00FA280A" w:rsidP="00FA280A">
            <w:pPr>
              <w:spacing w:line="276" w:lineRule="auto"/>
              <w:rPr>
                <w:szCs w:val="28"/>
              </w:rPr>
            </w:pPr>
            <w:r w:rsidRPr="00FA280A">
              <w:rPr>
                <w:szCs w:val="28"/>
              </w:rPr>
              <w:t>4. Документирование процесса</w:t>
            </w:r>
            <w:r>
              <w:rPr>
                <w:szCs w:val="28"/>
              </w:rPr>
              <w:t>.</w:t>
            </w:r>
          </w:p>
          <w:p w14:paraId="66546900" w14:textId="3F3EE562" w:rsidR="00B24F3A" w:rsidRPr="00F909B5" w:rsidRDefault="00FA280A" w:rsidP="00FA280A">
            <w:pPr>
              <w:spacing w:line="276" w:lineRule="auto"/>
              <w:rPr>
                <w:szCs w:val="28"/>
              </w:rPr>
            </w:pPr>
            <w:r w:rsidRPr="00FA280A">
              <w:rPr>
                <w:szCs w:val="28"/>
              </w:rPr>
              <w:t>5. Контрольный аудит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42F8D53F" w14:textId="77777777" w:rsidTr="00EB26F6">
        <w:trPr>
          <w:trHeight w:val="855"/>
          <w:trPrChange w:id="1065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66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8468ADD" w14:textId="044D0360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РСБ.1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67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54A1688" w14:textId="19872795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68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009EB7D" w14:textId="1B360C5E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1. Анализ угроз и уязвимостей</w:t>
            </w:r>
            <w:r>
              <w:rPr>
                <w:szCs w:val="28"/>
              </w:rPr>
              <w:t>.</w:t>
            </w:r>
          </w:p>
          <w:p w14:paraId="4A990C13" w14:textId="213FAAD7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2. Определение критических событий</w:t>
            </w:r>
            <w:r>
              <w:rPr>
                <w:szCs w:val="28"/>
              </w:rPr>
              <w:t>.</w:t>
            </w:r>
          </w:p>
          <w:p w14:paraId="49B6B087" w14:textId="162C19FD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3. Разработка политики регистрации событий</w:t>
            </w:r>
            <w:r>
              <w:rPr>
                <w:szCs w:val="28"/>
              </w:rPr>
              <w:t>.</w:t>
            </w:r>
          </w:p>
          <w:p w14:paraId="72C6FE86" w14:textId="113FEF62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4. Внедрение системы регистрации</w:t>
            </w:r>
            <w:r>
              <w:rPr>
                <w:szCs w:val="28"/>
              </w:rPr>
              <w:t>.</w:t>
            </w:r>
          </w:p>
          <w:p w14:paraId="69392A06" w14:textId="0FF0A663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5. Обучение персонала</w:t>
            </w:r>
            <w:r>
              <w:rPr>
                <w:szCs w:val="28"/>
              </w:rPr>
              <w:t>.</w:t>
            </w:r>
          </w:p>
          <w:p w14:paraId="264F1582" w14:textId="4D2A8ED4" w:rsidR="00B24F3A" w:rsidRPr="00F909B5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6. Мониторинг и анализ данных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04058E1C" w14:textId="77777777" w:rsidTr="00EB26F6">
        <w:trPr>
          <w:trHeight w:val="855"/>
          <w:trPrChange w:id="1069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70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F19B47E" w14:textId="71065153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РСБ.2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71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82E211C" w14:textId="1A6AC0F6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72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97039BE" w14:textId="7BE2C0B4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1. Анализ требований и стандартов</w:t>
            </w:r>
            <w:r>
              <w:rPr>
                <w:szCs w:val="28"/>
              </w:rPr>
              <w:t>.</w:t>
            </w:r>
          </w:p>
          <w:p w14:paraId="5AD57E3F" w14:textId="362029C0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2. Создание каталога событий безопасности</w:t>
            </w:r>
            <w:r>
              <w:rPr>
                <w:szCs w:val="28"/>
              </w:rPr>
              <w:t>.</w:t>
            </w:r>
          </w:p>
          <w:p w14:paraId="36CEB41C" w14:textId="54E22A3F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3. Установление правил регистрации</w:t>
            </w:r>
            <w:r>
              <w:rPr>
                <w:szCs w:val="28"/>
              </w:rPr>
              <w:t>.</w:t>
            </w:r>
          </w:p>
          <w:p w14:paraId="645335FF" w14:textId="45EF87F6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4. Интеграция с системой мониторинга</w:t>
            </w:r>
            <w:r>
              <w:rPr>
                <w:szCs w:val="28"/>
              </w:rPr>
              <w:t>.</w:t>
            </w:r>
          </w:p>
          <w:p w14:paraId="52EE3F8C" w14:textId="6AADB169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5. Обучение персонала</w:t>
            </w:r>
            <w:r>
              <w:rPr>
                <w:szCs w:val="28"/>
              </w:rPr>
              <w:t>.</w:t>
            </w:r>
          </w:p>
          <w:p w14:paraId="1CB9191F" w14:textId="7FC6B0D3" w:rsidR="00B24F3A" w:rsidRPr="00F909B5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6. Аудит и контроль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15756068" w14:textId="77777777" w:rsidTr="00EB26F6">
        <w:trPr>
          <w:trHeight w:val="855"/>
          <w:trPrChange w:id="1073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74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4298576" w14:textId="0C794EC0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РСБ.3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75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7F1F009" w14:textId="24CEC3C4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 xml:space="preserve">Сбор, запись и хранение информации о событиях безопасности в течение установленного времени </w:t>
            </w:r>
            <w:r>
              <w:lastRenderedPageBreak/>
              <w:t>хранения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76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4EB73D7" w14:textId="0059DEBD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lastRenderedPageBreak/>
              <w:t>1. Определение информации для сбора и хранения</w:t>
            </w:r>
            <w:r>
              <w:rPr>
                <w:szCs w:val="28"/>
              </w:rPr>
              <w:t>.</w:t>
            </w:r>
          </w:p>
          <w:p w14:paraId="1B643070" w14:textId="260AA673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2. Разработка процесса сбора данных</w:t>
            </w:r>
            <w:r>
              <w:rPr>
                <w:szCs w:val="28"/>
              </w:rPr>
              <w:t>.</w:t>
            </w:r>
          </w:p>
          <w:p w14:paraId="1DACC00C" w14:textId="094C3B21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lastRenderedPageBreak/>
              <w:t>3. Установление времени хранения</w:t>
            </w:r>
            <w:r>
              <w:rPr>
                <w:szCs w:val="28"/>
              </w:rPr>
              <w:t>.</w:t>
            </w:r>
          </w:p>
          <w:p w14:paraId="2C184D24" w14:textId="14264F77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4. Защита данных</w:t>
            </w:r>
            <w:r>
              <w:rPr>
                <w:szCs w:val="28"/>
              </w:rPr>
              <w:t>.</w:t>
            </w:r>
          </w:p>
          <w:p w14:paraId="267F603D" w14:textId="596A9098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5. Резервное копирование</w:t>
            </w:r>
            <w:r>
              <w:rPr>
                <w:szCs w:val="28"/>
              </w:rPr>
              <w:t>.</w:t>
            </w:r>
          </w:p>
          <w:p w14:paraId="16369EFD" w14:textId="68D9A7DA" w:rsidR="00EA72EB" w:rsidRPr="00EA72EB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6. Мониторинг и анализ данных</w:t>
            </w:r>
            <w:r>
              <w:rPr>
                <w:szCs w:val="28"/>
              </w:rPr>
              <w:t>.</w:t>
            </w:r>
          </w:p>
          <w:p w14:paraId="07925FE4" w14:textId="290F13B4" w:rsidR="00B24F3A" w:rsidRPr="00F909B5" w:rsidRDefault="00EA72EB" w:rsidP="00EA72EB">
            <w:pPr>
              <w:spacing w:line="276" w:lineRule="auto"/>
              <w:rPr>
                <w:szCs w:val="28"/>
              </w:rPr>
            </w:pPr>
            <w:r w:rsidRPr="00EA72EB">
              <w:rPr>
                <w:szCs w:val="28"/>
              </w:rPr>
              <w:t>7. Обучение персонала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18BCE0C7" w14:textId="77777777" w:rsidTr="00EB26F6">
        <w:trPr>
          <w:trHeight w:val="855"/>
          <w:trPrChange w:id="1077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78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AB52F56" w14:textId="2C4EA8B6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lastRenderedPageBreak/>
              <w:t>РСБ.5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79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3E5E703" w14:textId="60AB1B97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80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796DAAB" w14:textId="203C0522" w:rsidR="009A30F9" w:rsidRPr="009A30F9" w:rsidRDefault="009A30F9" w:rsidP="009A30F9">
            <w:pPr>
              <w:spacing w:line="276" w:lineRule="auto"/>
              <w:rPr>
                <w:szCs w:val="28"/>
              </w:rPr>
            </w:pPr>
            <w:r w:rsidRPr="009A30F9">
              <w:rPr>
                <w:szCs w:val="28"/>
              </w:rPr>
              <w:t>1. Настройка мониторинга</w:t>
            </w:r>
            <w:r>
              <w:rPr>
                <w:szCs w:val="28"/>
              </w:rPr>
              <w:t>.</w:t>
            </w:r>
          </w:p>
          <w:p w14:paraId="24D31897" w14:textId="6894D674" w:rsidR="009A30F9" w:rsidRPr="009A30F9" w:rsidRDefault="009A30F9" w:rsidP="009A30F9">
            <w:pPr>
              <w:spacing w:line="276" w:lineRule="auto"/>
              <w:rPr>
                <w:szCs w:val="28"/>
              </w:rPr>
            </w:pPr>
            <w:r w:rsidRPr="009A30F9">
              <w:rPr>
                <w:szCs w:val="28"/>
              </w:rPr>
              <w:t>2. Установка пороговых значений</w:t>
            </w:r>
            <w:r>
              <w:rPr>
                <w:szCs w:val="28"/>
              </w:rPr>
              <w:t>.</w:t>
            </w:r>
          </w:p>
          <w:p w14:paraId="61C2B4B1" w14:textId="1EA0DE8C" w:rsidR="009A30F9" w:rsidRPr="009A30F9" w:rsidRDefault="009A30F9" w:rsidP="009A30F9">
            <w:pPr>
              <w:spacing w:line="276" w:lineRule="auto"/>
              <w:rPr>
                <w:szCs w:val="28"/>
              </w:rPr>
            </w:pPr>
            <w:r w:rsidRPr="009A30F9">
              <w:rPr>
                <w:szCs w:val="28"/>
              </w:rPr>
              <w:t>3. Реагирование на события</w:t>
            </w:r>
            <w:r>
              <w:rPr>
                <w:szCs w:val="28"/>
              </w:rPr>
              <w:t>.</w:t>
            </w:r>
          </w:p>
          <w:p w14:paraId="222ED388" w14:textId="6CBA7340" w:rsidR="009A30F9" w:rsidRPr="009A30F9" w:rsidRDefault="009A30F9" w:rsidP="009A30F9">
            <w:pPr>
              <w:spacing w:line="276" w:lineRule="auto"/>
              <w:rPr>
                <w:szCs w:val="28"/>
              </w:rPr>
            </w:pPr>
            <w:r w:rsidRPr="009A30F9">
              <w:rPr>
                <w:szCs w:val="28"/>
              </w:rPr>
              <w:t>4. Анализ и отчетность</w:t>
            </w:r>
            <w:r>
              <w:rPr>
                <w:szCs w:val="28"/>
              </w:rPr>
              <w:t>.</w:t>
            </w:r>
          </w:p>
          <w:p w14:paraId="75DC1FCD" w14:textId="3564F6E3" w:rsidR="00B24F3A" w:rsidRPr="00F909B5" w:rsidRDefault="009A30F9" w:rsidP="009A30F9">
            <w:pPr>
              <w:spacing w:line="276" w:lineRule="auto"/>
              <w:rPr>
                <w:szCs w:val="28"/>
              </w:rPr>
            </w:pPr>
            <w:r w:rsidRPr="009A30F9">
              <w:rPr>
                <w:szCs w:val="28"/>
              </w:rPr>
              <w:t>5. Обучение персонала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391DD9CF" w14:textId="77777777" w:rsidTr="00EB26F6">
        <w:trPr>
          <w:trHeight w:val="855"/>
          <w:trPrChange w:id="1081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82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2522CC2" w14:textId="3B7BB9EE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РСБ.7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83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58BB4B1" w14:textId="1498B0D6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Защита информации о событиях безопасности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tcPrChange w:id="1084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vAlign w:val="center"/>
              </w:tcPr>
            </w:tcPrChange>
          </w:tcPr>
          <w:p w14:paraId="25F54905" w14:textId="2140282E" w:rsidR="007F615B" w:rsidRPr="007F615B" w:rsidRDefault="007F615B" w:rsidP="007F615B">
            <w:pPr>
              <w:spacing w:line="276" w:lineRule="auto"/>
              <w:rPr>
                <w:szCs w:val="28"/>
              </w:rPr>
            </w:pPr>
            <w:r w:rsidRPr="007F615B">
              <w:rPr>
                <w:szCs w:val="28"/>
              </w:rPr>
              <w:t>1. Настройка журналирования событий</w:t>
            </w:r>
            <w:r>
              <w:rPr>
                <w:szCs w:val="28"/>
              </w:rPr>
              <w:t>.</w:t>
            </w:r>
          </w:p>
          <w:p w14:paraId="4ED4E9E0" w14:textId="4E106971" w:rsidR="007F615B" w:rsidRPr="007F615B" w:rsidRDefault="007F615B" w:rsidP="007F615B">
            <w:pPr>
              <w:spacing w:line="276" w:lineRule="auto"/>
              <w:rPr>
                <w:szCs w:val="28"/>
              </w:rPr>
            </w:pPr>
            <w:r w:rsidRPr="007F615B">
              <w:rPr>
                <w:szCs w:val="28"/>
              </w:rPr>
              <w:t>2. Шифрование журналов</w:t>
            </w:r>
            <w:r>
              <w:rPr>
                <w:szCs w:val="28"/>
              </w:rPr>
              <w:t>.</w:t>
            </w:r>
          </w:p>
          <w:p w14:paraId="4CA78CC5" w14:textId="6F5B9BD3" w:rsidR="007F615B" w:rsidRPr="007F615B" w:rsidRDefault="007F615B" w:rsidP="007F615B">
            <w:pPr>
              <w:spacing w:line="276" w:lineRule="auto"/>
              <w:rPr>
                <w:szCs w:val="28"/>
              </w:rPr>
            </w:pPr>
            <w:r w:rsidRPr="007F615B">
              <w:rPr>
                <w:szCs w:val="28"/>
              </w:rPr>
              <w:t>3. Установка прав доступа</w:t>
            </w:r>
            <w:r>
              <w:rPr>
                <w:szCs w:val="28"/>
              </w:rPr>
              <w:t>.</w:t>
            </w:r>
          </w:p>
          <w:p w14:paraId="1B444248" w14:textId="6866D844" w:rsidR="007F615B" w:rsidRPr="007F615B" w:rsidRDefault="007F615B" w:rsidP="007F615B">
            <w:pPr>
              <w:spacing w:line="276" w:lineRule="auto"/>
              <w:rPr>
                <w:szCs w:val="28"/>
              </w:rPr>
            </w:pPr>
            <w:r w:rsidRPr="007F615B">
              <w:rPr>
                <w:szCs w:val="28"/>
              </w:rPr>
              <w:t>4. Резервное копирование журналов</w:t>
            </w:r>
            <w:r>
              <w:rPr>
                <w:szCs w:val="28"/>
              </w:rPr>
              <w:t>.</w:t>
            </w:r>
          </w:p>
          <w:p w14:paraId="7BE08442" w14:textId="6F30CEB3" w:rsidR="007F615B" w:rsidRPr="007F615B" w:rsidRDefault="007F615B" w:rsidP="007F615B">
            <w:pPr>
              <w:spacing w:line="276" w:lineRule="auto"/>
              <w:rPr>
                <w:szCs w:val="28"/>
              </w:rPr>
            </w:pPr>
            <w:r w:rsidRPr="007F615B">
              <w:rPr>
                <w:szCs w:val="28"/>
              </w:rPr>
              <w:t>5. Мониторинг и анализ журналов</w:t>
            </w:r>
            <w:r>
              <w:rPr>
                <w:szCs w:val="28"/>
              </w:rPr>
              <w:t>.</w:t>
            </w:r>
          </w:p>
          <w:p w14:paraId="7B9FB634" w14:textId="5AC419C4" w:rsidR="00B24F3A" w:rsidRPr="00F909B5" w:rsidRDefault="007F615B" w:rsidP="007F615B">
            <w:pPr>
              <w:spacing w:line="276" w:lineRule="auto"/>
              <w:rPr>
                <w:szCs w:val="28"/>
              </w:rPr>
            </w:pPr>
            <w:r w:rsidRPr="007F615B">
              <w:rPr>
                <w:szCs w:val="28"/>
              </w:rPr>
              <w:t>6. Обучение персонала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74A8F437" w14:textId="77777777" w:rsidTr="00EB26F6">
        <w:trPr>
          <w:trHeight w:val="855"/>
          <w:trPrChange w:id="1085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86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939A9D9" w14:textId="40C4BF42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АВЗ.1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87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435C6E5" w14:textId="56EA25AF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Реализация антивирусной защиты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88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39B3853" w14:textId="5ECAD8BF" w:rsidR="00A9202B" w:rsidRPr="00A9202B" w:rsidRDefault="00A9202B" w:rsidP="00A9202B">
            <w:pPr>
              <w:spacing w:line="276" w:lineRule="auto"/>
              <w:rPr>
                <w:szCs w:val="28"/>
              </w:rPr>
            </w:pPr>
            <w:r w:rsidRPr="00A9202B">
              <w:rPr>
                <w:szCs w:val="28"/>
              </w:rPr>
              <w:t>1. Выбор надежного антивирусного ПО</w:t>
            </w:r>
            <w:r>
              <w:rPr>
                <w:szCs w:val="28"/>
              </w:rPr>
              <w:t>.</w:t>
            </w:r>
          </w:p>
          <w:p w14:paraId="050E5163" w14:textId="25FF9F10" w:rsidR="00A9202B" w:rsidRPr="00A9202B" w:rsidRDefault="00A9202B" w:rsidP="00A9202B">
            <w:pPr>
              <w:spacing w:line="276" w:lineRule="auto"/>
              <w:rPr>
                <w:szCs w:val="28"/>
              </w:rPr>
            </w:pPr>
            <w:r w:rsidRPr="00A9202B">
              <w:rPr>
                <w:szCs w:val="28"/>
              </w:rPr>
              <w:t>2. Установка и настройка антивирусного ПО</w:t>
            </w:r>
            <w:r>
              <w:rPr>
                <w:szCs w:val="28"/>
              </w:rPr>
              <w:t>.</w:t>
            </w:r>
          </w:p>
          <w:p w14:paraId="02D2A67C" w14:textId="3AC7611A" w:rsidR="00A9202B" w:rsidRPr="00A9202B" w:rsidRDefault="00A9202B" w:rsidP="00A9202B">
            <w:pPr>
              <w:spacing w:line="276" w:lineRule="auto"/>
              <w:rPr>
                <w:szCs w:val="28"/>
              </w:rPr>
            </w:pPr>
            <w:r w:rsidRPr="00A9202B">
              <w:rPr>
                <w:szCs w:val="28"/>
              </w:rPr>
              <w:t>3. Регулярные обновления</w:t>
            </w:r>
            <w:r>
              <w:rPr>
                <w:szCs w:val="28"/>
              </w:rPr>
              <w:t>.</w:t>
            </w:r>
          </w:p>
          <w:p w14:paraId="329E87A5" w14:textId="2016150B" w:rsidR="00A9202B" w:rsidRPr="00A9202B" w:rsidRDefault="00A9202B" w:rsidP="00A9202B">
            <w:pPr>
              <w:spacing w:line="276" w:lineRule="auto"/>
              <w:rPr>
                <w:szCs w:val="28"/>
              </w:rPr>
            </w:pPr>
            <w:r w:rsidRPr="00A9202B">
              <w:rPr>
                <w:szCs w:val="28"/>
              </w:rPr>
              <w:t>4. План реагирования на инциденты</w:t>
            </w:r>
            <w:r>
              <w:rPr>
                <w:szCs w:val="28"/>
              </w:rPr>
              <w:t>.</w:t>
            </w:r>
          </w:p>
          <w:p w14:paraId="0B47E188" w14:textId="16A7119B" w:rsidR="00A9202B" w:rsidRPr="00A9202B" w:rsidRDefault="00A9202B" w:rsidP="00A9202B">
            <w:pPr>
              <w:spacing w:line="276" w:lineRule="auto"/>
              <w:rPr>
                <w:szCs w:val="28"/>
              </w:rPr>
            </w:pPr>
            <w:r w:rsidRPr="00A9202B">
              <w:rPr>
                <w:szCs w:val="28"/>
              </w:rPr>
              <w:t>5. Обучение персонала</w:t>
            </w:r>
            <w:r>
              <w:rPr>
                <w:szCs w:val="28"/>
              </w:rPr>
              <w:t>.</w:t>
            </w:r>
          </w:p>
          <w:p w14:paraId="5E1C0998" w14:textId="2C4CEA8A" w:rsidR="00B24F3A" w:rsidRPr="00F909B5" w:rsidRDefault="00A9202B" w:rsidP="00A9202B">
            <w:pPr>
              <w:spacing w:line="276" w:lineRule="auto"/>
              <w:rPr>
                <w:szCs w:val="28"/>
              </w:rPr>
            </w:pPr>
            <w:r w:rsidRPr="00A9202B">
              <w:rPr>
                <w:szCs w:val="28"/>
              </w:rPr>
              <w:t>6. Мониторинг и анализ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572D94B9" w14:textId="77777777" w:rsidTr="00EB26F6">
        <w:trPr>
          <w:trHeight w:val="855"/>
          <w:trPrChange w:id="1089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90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0ADE6AF" w14:textId="6FB49B30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АВЗ.2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91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A776F0F" w14:textId="7EB280DC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92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B3D4154" w14:textId="7EC9D963" w:rsidR="00AE6542" w:rsidRPr="00AE6542" w:rsidRDefault="00AE6542" w:rsidP="00AE6542">
            <w:pPr>
              <w:spacing w:line="276" w:lineRule="auto"/>
              <w:rPr>
                <w:szCs w:val="28"/>
              </w:rPr>
            </w:pPr>
            <w:r w:rsidRPr="00AE6542">
              <w:rPr>
                <w:szCs w:val="28"/>
              </w:rPr>
              <w:t>1. Выбор и установка антивирусного ПО</w:t>
            </w:r>
            <w:r>
              <w:rPr>
                <w:szCs w:val="28"/>
              </w:rPr>
              <w:t>.</w:t>
            </w:r>
          </w:p>
          <w:p w14:paraId="061B6194" w14:textId="673C0044" w:rsidR="00AE6542" w:rsidRPr="00AE6542" w:rsidRDefault="00AE6542" w:rsidP="00AE6542">
            <w:pPr>
              <w:spacing w:line="276" w:lineRule="auto"/>
              <w:rPr>
                <w:szCs w:val="28"/>
              </w:rPr>
            </w:pPr>
            <w:r w:rsidRPr="00AE6542">
              <w:rPr>
                <w:szCs w:val="28"/>
              </w:rPr>
              <w:t>2. Настройка автоматических обновлений</w:t>
            </w:r>
            <w:r>
              <w:rPr>
                <w:szCs w:val="28"/>
              </w:rPr>
              <w:t>.</w:t>
            </w:r>
          </w:p>
          <w:p w14:paraId="04A30971" w14:textId="32ED0180" w:rsidR="00AE6542" w:rsidRPr="00AE6542" w:rsidRDefault="00AE6542" w:rsidP="00AE6542">
            <w:pPr>
              <w:spacing w:line="276" w:lineRule="auto"/>
              <w:rPr>
                <w:szCs w:val="28"/>
              </w:rPr>
            </w:pPr>
            <w:r w:rsidRPr="00AE6542">
              <w:rPr>
                <w:szCs w:val="28"/>
              </w:rPr>
              <w:t xml:space="preserve">3. Планирование регулярных </w:t>
            </w:r>
            <w:r w:rsidRPr="00AE6542">
              <w:rPr>
                <w:szCs w:val="28"/>
              </w:rPr>
              <w:lastRenderedPageBreak/>
              <w:t>проверок</w:t>
            </w:r>
            <w:r>
              <w:rPr>
                <w:szCs w:val="28"/>
              </w:rPr>
              <w:t>.</w:t>
            </w:r>
          </w:p>
          <w:p w14:paraId="139DB776" w14:textId="3C45228C" w:rsidR="00AE6542" w:rsidRPr="00AE6542" w:rsidRDefault="00AE6542" w:rsidP="00AE6542">
            <w:pPr>
              <w:spacing w:line="276" w:lineRule="auto"/>
              <w:rPr>
                <w:szCs w:val="28"/>
              </w:rPr>
            </w:pPr>
            <w:r w:rsidRPr="00AE6542">
              <w:rPr>
                <w:szCs w:val="28"/>
              </w:rPr>
              <w:t>4. Мониторинг процесса обновлений</w:t>
            </w:r>
            <w:r>
              <w:rPr>
                <w:szCs w:val="28"/>
              </w:rPr>
              <w:t>.</w:t>
            </w:r>
          </w:p>
          <w:p w14:paraId="5651D9A4" w14:textId="4C462E53" w:rsidR="00AE6542" w:rsidRPr="00AE6542" w:rsidRDefault="00AE6542" w:rsidP="00AE6542">
            <w:pPr>
              <w:spacing w:line="276" w:lineRule="auto"/>
              <w:rPr>
                <w:szCs w:val="28"/>
              </w:rPr>
            </w:pPr>
            <w:r w:rsidRPr="00AE6542">
              <w:rPr>
                <w:szCs w:val="28"/>
              </w:rPr>
              <w:t>5. Обучение персонала</w:t>
            </w:r>
            <w:r>
              <w:rPr>
                <w:szCs w:val="28"/>
              </w:rPr>
              <w:t>.</w:t>
            </w:r>
          </w:p>
          <w:p w14:paraId="52EC8816" w14:textId="22F0F6CD" w:rsidR="00B24F3A" w:rsidRPr="00F909B5" w:rsidRDefault="00AE6542" w:rsidP="00AE6542">
            <w:pPr>
              <w:spacing w:line="276" w:lineRule="auto"/>
              <w:rPr>
                <w:szCs w:val="28"/>
              </w:rPr>
            </w:pPr>
            <w:r w:rsidRPr="00AE6542">
              <w:rPr>
                <w:szCs w:val="28"/>
              </w:rPr>
              <w:t>6. Резервное копирование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1F83328B" w14:textId="77777777" w:rsidTr="00EB26F6">
        <w:trPr>
          <w:trHeight w:val="855"/>
          <w:trPrChange w:id="1093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94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AAF6A28" w14:textId="21068504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lastRenderedPageBreak/>
              <w:t>СОВ.1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95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688380F" w14:textId="12299F21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Обнаружение вторжений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96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5A855E6" w14:textId="2AA3BD4F" w:rsidR="00AE6542" w:rsidRPr="00AE6542" w:rsidRDefault="00AE6542" w:rsidP="00AE6542">
            <w:pPr>
              <w:spacing w:line="276" w:lineRule="auto"/>
              <w:rPr>
                <w:szCs w:val="28"/>
              </w:rPr>
            </w:pPr>
            <w:r w:rsidRPr="00AE6542">
              <w:rPr>
                <w:szCs w:val="28"/>
              </w:rPr>
              <w:t>1. Установка системы мониторинга безопасности</w:t>
            </w:r>
            <w:r>
              <w:rPr>
                <w:szCs w:val="28"/>
              </w:rPr>
              <w:t>.</w:t>
            </w:r>
          </w:p>
          <w:p w14:paraId="62BFCF90" w14:textId="4ADA3877" w:rsidR="00AE6542" w:rsidRPr="00AE6542" w:rsidRDefault="00AE6542" w:rsidP="00AE6542">
            <w:pPr>
              <w:spacing w:line="276" w:lineRule="auto"/>
              <w:rPr>
                <w:szCs w:val="28"/>
              </w:rPr>
            </w:pPr>
            <w:r w:rsidRPr="00AE6542">
              <w:rPr>
                <w:szCs w:val="28"/>
              </w:rPr>
              <w:t>2. Настройка правил и оповещений</w:t>
            </w:r>
            <w:r>
              <w:rPr>
                <w:szCs w:val="28"/>
              </w:rPr>
              <w:t>.</w:t>
            </w:r>
          </w:p>
          <w:p w14:paraId="29EA749B" w14:textId="3A16B99E" w:rsidR="00AE6542" w:rsidRPr="00AE6542" w:rsidRDefault="00AE6542" w:rsidP="00AE6542">
            <w:pPr>
              <w:spacing w:line="276" w:lineRule="auto"/>
              <w:rPr>
                <w:szCs w:val="28"/>
              </w:rPr>
            </w:pPr>
            <w:r w:rsidRPr="00AE6542">
              <w:rPr>
                <w:szCs w:val="28"/>
              </w:rPr>
              <w:t>3. Регулярное обновление базы данных угроз</w:t>
            </w:r>
            <w:r>
              <w:rPr>
                <w:szCs w:val="28"/>
              </w:rPr>
              <w:t>.</w:t>
            </w:r>
          </w:p>
          <w:p w14:paraId="5DF8E5D2" w14:textId="3A0B4091" w:rsidR="00AE6542" w:rsidRPr="00AE6542" w:rsidRDefault="00AE6542" w:rsidP="00AE6542">
            <w:pPr>
              <w:spacing w:line="276" w:lineRule="auto"/>
              <w:rPr>
                <w:szCs w:val="28"/>
              </w:rPr>
            </w:pPr>
            <w:r w:rsidRPr="00AE6542">
              <w:rPr>
                <w:szCs w:val="28"/>
              </w:rPr>
              <w:t>4. Анализ данных и реагирование</w:t>
            </w:r>
            <w:r>
              <w:rPr>
                <w:szCs w:val="28"/>
              </w:rPr>
              <w:t>.</w:t>
            </w:r>
          </w:p>
          <w:p w14:paraId="762CF41E" w14:textId="5AD0E290" w:rsidR="00AE6542" w:rsidRPr="00AE6542" w:rsidRDefault="00AE6542" w:rsidP="00AE6542">
            <w:pPr>
              <w:spacing w:line="276" w:lineRule="auto"/>
              <w:rPr>
                <w:szCs w:val="28"/>
              </w:rPr>
            </w:pPr>
            <w:r w:rsidRPr="00AE6542">
              <w:rPr>
                <w:szCs w:val="28"/>
              </w:rPr>
              <w:t>5. Обучение персонала</w:t>
            </w:r>
            <w:r>
              <w:rPr>
                <w:szCs w:val="28"/>
              </w:rPr>
              <w:t>.</w:t>
            </w:r>
          </w:p>
          <w:p w14:paraId="32DB3B6A" w14:textId="0E92EFBF" w:rsidR="00B24F3A" w:rsidRPr="00F909B5" w:rsidRDefault="00AE6542" w:rsidP="00AE6542">
            <w:pPr>
              <w:spacing w:line="276" w:lineRule="auto"/>
              <w:rPr>
                <w:szCs w:val="28"/>
              </w:rPr>
            </w:pPr>
            <w:r w:rsidRPr="00AE6542">
              <w:rPr>
                <w:szCs w:val="28"/>
              </w:rPr>
              <w:t>6. Аудит системы безопасности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7D740B52" w14:textId="77777777" w:rsidTr="00EB26F6">
        <w:trPr>
          <w:trHeight w:val="855"/>
          <w:trPrChange w:id="1097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98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CCC44C9" w14:textId="61CA8310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СОВ.2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099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377896C" w14:textId="3112E0FE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Обновление базы решающих правил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00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717E18D" w14:textId="4F3584E8" w:rsidR="007E78AE" w:rsidRPr="007E78AE" w:rsidRDefault="007E78AE" w:rsidP="007E78AE">
            <w:pPr>
              <w:spacing w:line="276" w:lineRule="auto"/>
              <w:rPr>
                <w:szCs w:val="28"/>
              </w:rPr>
            </w:pPr>
            <w:r w:rsidRPr="007E78AE">
              <w:rPr>
                <w:szCs w:val="28"/>
              </w:rPr>
              <w:t>1. Выбор системы управления доступом</w:t>
            </w:r>
            <w:r>
              <w:rPr>
                <w:szCs w:val="28"/>
              </w:rPr>
              <w:t>.</w:t>
            </w:r>
          </w:p>
          <w:p w14:paraId="45159D82" w14:textId="212FC298" w:rsidR="007E78AE" w:rsidRPr="007E78AE" w:rsidRDefault="007E78AE" w:rsidP="007E78AE">
            <w:pPr>
              <w:spacing w:line="276" w:lineRule="auto"/>
              <w:rPr>
                <w:szCs w:val="28"/>
              </w:rPr>
            </w:pPr>
            <w:r w:rsidRPr="007E78AE">
              <w:rPr>
                <w:szCs w:val="28"/>
              </w:rPr>
              <w:t>2. Создание базы решающих правил</w:t>
            </w:r>
            <w:r>
              <w:rPr>
                <w:szCs w:val="28"/>
              </w:rPr>
              <w:t>.</w:t>
            </w:r>
          </w:p>
          <w:p w14:paraId="18A0E01A" w14:textId="6E353877" w:rsidR="007E78AE" w:rsidRPr="007E78AE" w:rsidRDefault="007E78AE" w:rsidP="007E78AE">
            <w:pPr>
              <w:spacing w:line="276" w:lineRule="auto"/>
              <w:rPr>
                <w:szCs w:val="28"/>
              </w:rPr>
            </w:pPr>
            <w:r w:rsidRPr="007E78AE">
              <w:rPr>
                <w:szCs w:val="28"/>
              </w:rPr>
              <w:t>3. Регулярное обновление правил</w:t>
            </w:r>
            <w:r>
              <w:rPr>
                <w:szCs w:val="28"/>
              </w:rPr>
              <w:t>.</w:t>
            </w:r>
          </w:p>
          <w:p w14:paraId="21BC6FD1" w14:textId="14A6994E" w:rsidR="007E78AE" w:rsidRPr="007E78AE" w:rsidRDefault="007E78AE" w:rsidP="007E78AE">
            <w:pPr>
              <w:spacing w:line="276" w:lineRule="auto"/>
              <w:rPr>
                <w:szCs w:val="28"/>
              </w:rPr>
            </w:pPr>
            <w:r w:rsidRPr="007E78AE">
              <w:rPr>
                <w:szCs w:val="28"/>
              </w:rPr>
              <w:t>4. Автоматизация процесса обновления</w:t>
            </w:r>
            <w:r>
              <w:rPr>
                <w:szCs w:val="28"/>
              </w:rPr>
              <w:t>.</w:t>
            </w:r>
          </w:p>
          <w:p w14:paraId="6E95FAE6" w14:textId="355C3190" w:rsidR="007E78AE" w:rsidRPr="007E78AE" w:rsidRDefault="007E78AE" w:rsidP="007E78AE">
            <w:pPr>
              <w:spacing w:line="276" w:lineRule="auto"/>
              <w:rPr>
                <w:szCs w:val="28"/>
              </w:rPr>
            </w:pPr>
            <w:r w:rsidRPr="007E78AE">
              <w:rPr>
                <w:szCs w:val="28"/>
              </w:rPr>
              <w:t>5. Мониторинг и анализ эффективности правил</w:t>
            </w:r>
            <w:r>
              <w:rPr>
                <w:szCs w:val="28"/>
              </w:rPr>
              <w:t>.</w:t>
            </w:r>
          </w:p>
          <w:p w14:paraId="6BDFA2C3" w14:textId="177A0ADA" w:rsidR="00B24F3A" w:rsidRPr="00F909B5" w:rsidRDefault="007E78AE" w:rsidP="007E78AE">
            <w:pPr>
              <w:spacing w:line="276" w:lineRule="auto"/>
              <w:rPr>
                <w:szCs w:val="28"/>
              </w:rPr>
            </w:pPr>
            <w:r w:rsidRPr="007E78AE">
              <w:rPr>
                <w:szCs w:val="28"/>
              </w:rPr>
              <w:t>6. Обучение персонала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72310A8F" w14:textId="77777777" w:rsidTr="00EB26F6">
        <w:trPr>
          <w:trHeight w:val="855"/>
          <w:trPrChange w:id="1101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02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7E34BFD" w14:textId="3C4E447E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АНЗ.1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03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5E704DA" w14:textId="21A675E9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04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03D253B" w14:textId="497749FA" w:rsidR="007E78AE" w:rsidRPr="007E78AE" w:rsidRDefault="007E78AE" w:rsidP="007E78AE">
            <w:pPr>
              <w:spacing w:line="276" w:lineRule="auto"/>
              <w:rPr>
                <w:szCs w:val="28"/>
              </w:rPr>
            </w:pPr>
            <w:r w:rsidRPr="007E78AE">
              <w:rPr>
                <w:szCs w:val="28"/>
              </w:rPr>
              <w:t>1. Проведение регулярного сканирования уязвимостей</w:t>
            </w:r>
            <w:r>
              <w:rPr>
                <w:szCs w:val="28"/>
              </w:rPr>
              <w:t>.</w:t>
            </w:r>
          </w:p>
          <w:p w14:paraId="0A88DE0F" w14:textId="4AD4AF1B" w:rsidR="007E78AE" w:rsidRPr="007E78AE" w:rsidRDefault="007E78AE" w:rsidP="007E78AE">
            <w:pPr>
              <w:spacing w:line="276" w:lineRule="auto"/>
              <w:rPr>
                <w:szCs w:val="28"/>
              </w:rPr>
            </w:pPr>
            <w:r w:rsidRPr="007E78AE">
              <w:rPr>
                <w:szCs w:val="28"/>
              </w:rPr>
              <w:t>2. Анализ результатов сканирования</w:t>
            </w:r>
            <w:r>
              <w:rPr>
                <w:szCs w:val="28"/>
              </w:rPr>
              <w:t>.</w:t>
            </w:r>
          </w:p>
          <w:p w14:paraId="1A84D22B" w14:textId="571C1D8D" w:rsidR="007E78AE" w:rsidRPr="007E78AE" w:rsidRDefault="007E78AE" w:rsidP="007E78AE">
            <w:pPr>
              <w:spacing w:line="276" w:lineRule="auto"/>
              <w:rPr>
                <w:szCs w:val="28"/>
              </w:rPr>
            </w:pPr>
            <w:r w:rsidRPr="007E78AE">
              <w:rPr>
                <w:szCs w:val="28"/>
              </w:rPr>
              <w:t xml:space="preserve">3. Планирование и </w:t>
            </w:r>
            <w:proofErr w:type="spellStart"/>
            <w:r w:rsidRPr="007E78AE">
              <w:rPr>
                <w:szCs w:val="28"/>
              </w:rPr>
              <w:t>приоритизация</w:t>
            </w:r>
            <w:proofErr w:type="spellEnd"/>
            <w:r w:rsidRPr="007E78AE">
              <w:rPr>
                <w:szCs w:val="28"/>
              </w:rPr>
              <w:t xml:space="preserve"> действий</w:t>
            </w:r>
            <w:r>
              <w:rPr>
                <w:szCs w:val="28"/>
              </w:rPr>
              <w:t>.</w:t>
            </w:r>
          </w:p>
          <w:p w14:paraId="5B84B955" w14:textId="5A280B6C" w:rsidR="007E78AE" w:rsidRPr="007E78AE" w:rsidRDefault="007E78AE" w:rsidP="007E78AE">
            <w:pPr>
              <w:spacing w:line="276" w:lineRule="auto"/>
              <w:rPr>
                <w:szCs w:val="28"/>
              </w:rPr>
            </w:pPr>
            <w:r w:rsidRPr="007E78AE">
              <w:rPr>
                <w:szCs w:val="28"/>
              </w:rPr>
              <w:t>4. Оперативное устранение уязвимостей</w:t>
            </w:r>
            <w:r>
              <w:rPr>
                <w:szCs w:val="28"/>
              </w:rPr>
              <w:t>.</w:t>
            </w:r>
          </w:p>
          <w:p w14:paraId="22DD7157" w14:textId="060F1620" w:rsidR="007E78AE" w:rsidRPr="007E78AE" w:rsidRDefault="007E78AE" w:rsidP="007E78AE">
            <w:pPr>
              <w:spacing w:line="276" w:lineRule="auto"/>
              <w:rPr>
                <w:szCs w:val="28"/>
              </w:rPr>
            </w:pPr>
            <w:r w:rsidRPr="007E78AE">
              <w:rPr>
                <w:szCs w:val="28"/>
              </w:rPr>
              <w:t>5. Мониторинг и повторное сканирование</w:t>
            </w:r>
            <w:r>
              <w:rPr>
                <w:szCs w:val="28"/>
              </w:rPr>
              <w:t>.</w:t>
            </w:r>
          </w:p>
          <w:p w14:paraId="5AB1CDCD" w14:textId="728884DD" w:rsidR="00B24F3A" w:rsidRPr="00F909B5" w:rsidRDefault="007E78AE" w:rsidP="007E78AE">
            <w:pPr>
              <w:spacing w:line="276" w:lineRule="auto"/>
              <w:rPr>
                <w:szCs w:val="28"/>
              </w:rPr>
            </w:pPr>
            <w:r w:rsidRPr="007E78AE">
              <w:rPr>
                <w:szCs w:val="28"/>
              </w:rPr>
              <w:lastRenderedPageBreak/>
              <w:t>6. Обучение персонала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65A35152" w14:textId="77777777" w:rsidTr="00EB26F6">
        <w:trPr>
          <w:trHeight w:val="855"/>
          <w:trPrChange w:id="1105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06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E6F0F07" w14:textId="0A0620D9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lastRenderedPageBreak/>
              <w:t>АНЗ.2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07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5A05BC7" w14:textId="2826D6F6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08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DC0057E" w14:textId="313F2E6E" w:rsidR="00F157DB" w:rsidRPr="00F157DB" w:rsidRDefault="00F157DB" w:rsidP="00F157DB">
            <w:pPr>
              <w:spacing w:line="276" w:lineRule="auto"/>
              <w:rPr>
                <w:szCs w:val="28"/>
              </w:rPr>
            </w:pPr>
            <w:r w:rsidRPr="00F157DB">
              <w:rPr>
                <w:szCs w:val="28"/>
              </w:rPr>
              <w:t>1. Создание плана обновлений</w:t>
            </w:r>
            <w:r>
              <w:rPr>
                <w:szCs w:val="28"/>
              </w:rPr>
              <w:t>.</w:t>
            </w:r>
          </w:p>
          <w:p w14:paraId="47B6BFA0" w14:textId="0DDE6F6D" w:rsidR="00F157DB" w:rsidRPr="00F157DB" w:rsidRDefault="00F157DB" w:rsidP="00F157DB">
            <w:pPr>
              <w:spacing w:line="276" w:lineRule="auto"/>
              <w:rPr>
                <w:szCs w:val="28"/>
              </w:rPr>
            </w:pPr>
            <w:r w:rsidRPr="00F157DB">
              <w:rPr>
                <w:szCs w:val="28"/>
              </w:rPr>
              <w:t>2. Автоматизация процесса обновлений</w:t>
            </w:r>
            <w:r>
              <w:rPr>
                <w:szCs w:val="28"/>
              </w:rPr>
              <w:t>.</w:t>
            </w:r>
          </w:p>
          <w:p w14:paraId="2C23B3B8" w14:textId="6E2FB8FD" w:rsidR="00F157DB" w:rsidRPr="00F157DB" w:rsidRDefault="00F157DB" w:rsidP="00F157DB">
            <w:pPr>
              <w:spacing w:line="276" w:lineRule="auto"/>
              <w:rPr>
                <w:szCs w:val="28"/>
              </w:rPr>
            </w:pPr>
            <w:r w:rsidRPr="00F157DB">
              <w:rPr>
                <w:szCs w:val="28"/>
              </w:rPr>
              <w:t>3. Мониторинг состояния обновлений</w:t>
            </w:r>
            <w:r>
              <w:rPr>
                <w:szCs w:val="28"/>
              </w:rPr>
              <w:t>.</w:t>
            </w:r>
          </w:p>
          <w:p w14:paraId="0727081B" w14:textId="63862724" w:rsidR="00F157DB" w:rsidRPr="00F157DB" w:rsidRDefault="00F157DB" w:rsidP="00F157DB">
            <w:pPr>
              <w:spacing w:line="276" w:lineRule="auto"/>
              <w:rPr>
                <w:szCs w:val="28"/>
              </w:rPr>
            </w:pPr>
            <w:r w:rsidRPr="00F157DB">
              <w:rPr>
                <w:szCs w:val="28"/>
              </w:rPr>
              <w:t>4. Тестирование перед установкой</w:t>
            </w:r>
            <w:r>
              <w:rPr>
                <w:szCs w:val="28"/>
              </w:rPr>
              <w:t>.</w:t>
            </w:r>
          </w:p>
          <w:p w14:paraId="53E9239F" w14:textId="5FE57693" w:rsidR="00F157DB" w:rsidRPr="00F157DB" w:rsidRDefault="00F157DB" w:rsidP="00F157DB">
            <w:pPr>
              <w:spacing w:line="276" w:lineRule="auto"/>
              <w:rPr>
                <w:szCs w:val="28"/>
              </w:rPr>
            </w:pPr>
            <w:r w:rsidRPr="00F157DB">
              <w:rPr>
                <w:szCs w:val="28"/>
              </w:rPr>
              <w:t>5. Резервное копирование данных</w:t>
            </w:r>
            <w:r>
              <w:rPr>
                <w:szCs w:val="28"/>
              </w:rPr>
              <w:t>.</w:t>
            </w:r>
          </w:p>
          <w:p w14:paraId="0741B709" w14:textId="7BAB69B3" w:rsidR="00F157DB" w:rsidRPr="00F157DB" w:rsidRDefault="00F157DB" w:rsidP="00F157DB">
            <w:pPr>
              <w:spacing w:line="276" w:lineRule="auto"/>
              <w:rPr>
                <w:szCs w:val="28"/>
              </w:rPr>
            </w:pPr>
            <w:r w:rsidRPr="00F157DB">
              <w:rPr>
                <w:szCs w:val="28"/>
              </w:rPr>
              <w:t>6. Обучение персонала</w:t>
            </w:r>
            <w:r>
              <w:rPr>
                <w:szCs w:val="28"/>
              </w:rPr>
              <w:t>.</w:t>
            </w:r>
          </w:p>
          <w:p w14:paraId="53EDD222" w14:textId="43D3C6AA" w:rsidR="00B24F3A" w:rsidRPr="00F909B5" w:rsidRDefault="00F157DB" w:rsidP="00F157DB">
            <w:pPr>
              <w:spacing w:line="276" w:lineRule="auto"/>
              <w:rPr>
                <w:szCs w:val="28"/>
              </w:rPr>
            </w:pPr>
            <w:r w:rsidRPr="00F157DB">
              <w:rPr>
                <w:szCs w:val="28"/>
              </w:rPr>
              <w:t xml:space="preserve">7. Регулярное </w:t>
            </w:r>
            <w:proofErr w:type="spellStart"/>
            <w:r w:rsidRPr="00F157DB">
              <w:rPr>
                <w:szCs w:val="28"/>
              </w:rPr>
              <w:t>аудитирование</w:t>
            </w:r>
            <w:proofErr w:type="spellEnd"/>
            <w:r w:rsidRPr="00F157DB">
              <w:rPr>
                <w:szCs w:val="28"/>
              </w:rPr>
              <w:t xml:space="preserve"> процесса обновлений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4B9D67E8" w14:textId="77777777" w:rsidTr="00EB26F6">
        <w:trPr>
          <w:trHeight w:val="855"/>
          <w:trPrChange w:id="1109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10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5739101" w14:textId="751162B2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АНЗ.3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11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D8EA183" w14:textId="370443DF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12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B3F676B" w14:textId="6F55DC64" w:rsidR="00677B9B" w:rsidRPr="00677B9B" w:rsidRDefault="00677B9B" w:rsidP="00677B9B">
            <w:pPr>
              <w:spacing w:line="276" w:lineRule="auto"/>
              <w:rPr>
                <w:szCs w:val="28"/>
              </w:rPr>
            </w:pPr>
            <w:r w:rsidRPr="00677B9B">
              <w:rPr>
                <w:szCs w:val="28"/>
              </w:rPr>
              <w:t>1. Создание системы мониторинга</w:t>
            </w:r>
            <w:r>
              <w:rPr>
                <w:szCs w:val="28"/>
              </w:rPr>
              <w:t>.</w:t>
            </w:r>
          </w:p>
          <w:p w14:paraId="7D273837" w14:textId="10608E87" w:rsidR="00677B9B" w:rsidRPr="00677B9B" w:rsidRDefault="00677B9B" w:rsidP="00677B9B">
            <w:pPr>
              <w:spacing w:line="276" w:lineRule="auto"/>
              <w:rPr>
                <w:szCs w:val="28"/>
              </w:rPr>
            </w:pPr>
            <w:r w:rsidRPr="00677B9B">
              <w:rPr>
                <w:szCs w:val="28"/>
              </w:rPr>
              <w:t>2. Установка агентов мониторинга</w:t>
            </w:r>
            <w:r>
              <w:rPr>
                <w:szCs w:val="28"/>
              </w:rPr>
              <w:t>.</w:t>
            </w:r>
          </w:p>
          <w:p w14:paraId="16B576C2" w14:textId="058D8B08" w:rsidR="00677B9B" w:rsidRPr="00677B9B" w:rsidRDefault="00677B9B" w:rsidP="00677B9B">
            <w:pPr>
              <w:spacing w:line="276" w:lineRule="auto"/>
              <w:rPr>
                <w:szCs w:val="28"/>
              </w:rPr>
            </w:pPr>
            <w:r w:rsidRPr="00677B9B">
              <w:rPr>
                <w:szCs w:val="28"/>
              </w:rPr>
              <w:t>3. Анализ данных мониторинга</w:t>
            </w:r>
            <w:r>
              <w:rPr>
                <w:szCs w:val="28"/>
              </w:rPr>
              <w:t>.</w:t>
            </w:r>
          </w:p>
          <w:p w14:paraId="0558A09D" w14:textId="413FC16A" w:rsidR="00677B9B" w:rsidRPr="00677B9B" w:rsidRDefault="00677B9B" w:rsidP="00677B9B">
            <w:pPr>
              <w:spacing w:line="276" w:lineRule="auto"/>
              <w:rPr>
                <w:szCs w:val="28"/>
              </w:rPr>
            </w:pPr>
            <w:r w:rsidRPr="00677B9B">
              <w:rPr>
                <w:szCs w:val="28"/>
              </w:rPr>
              <w:t>4. Реагирование на инциденты</w:t>
            </w:r>
            <w:r>
              <w:rPr>
                <w:szCs w:val="28"/>
              </w:rPr>
              <w:t>.</w:t>
            </w:r>
          </w:p>
          <w:p w14:paraId="5B4FE618" w14:textId="721FA125" w:rsidR="00677B9B" w:rsidRPr="00677B9B" w:rsidRDefault="00677B9B" w:rsidP="00677B9B">
            <w:pPr>
              <w:spacing w:line="276" w:lineRule="auto"/>
              <w:rPr>
                <w:szCs w:val="28"/>
              </w:rPr>
            </w:pPr>
            <w:r w:rsidRPr="00677B9B">
              <w:rPr>
                <w:szCs w:val="28"/>
              </w:rPr>
              <w:t>5. Обновление параметров настройки</w:t>
            </w:r>
            <w:r>
              <w:rPr>
                <w:szCs w:val="28"/>
              </w:rPr>
              <w:t>.</w:t>
            </w:r>
          </w:p>
          <w:p w14:paraId="2A23D907" w14:textId="6BF5D1C4" w:rsidR="00677B9B" w:rsidRPr="00677B9B" w:rsidRDefault="00677B9B" w:rsidP="00677B9B">
            <w:pPr>
              <w:spacing w:line="276" w:lineRule="auto"/>
              <w:rPr>
                <w:szCs w:val="28"/>
              </w:rPr>
            </w:pPr>
            <w:r w:rsidRPr="00677B9B">
              <w:rPr>
                <w:szCs w:val="28"/>
              </w:rPr>
              <w:t>6. Обучение персонала</w:t>
            </w:r>
            <w:r>
              <w:rPr>
                <w:szCs w:val="28"/>
              </w:rPr>
              <w:t>.</w:t>
            </w:r>
          </w:p>
          <w:p w14:paraId="63D709BC" w14:textId="70D4F0BB" w:rsidR="00B24F3A" w:rsidRPr="00F909B5" w:rsidRDefault="00677B9B" w:rsidP="00677B9B">
            <w:pPr>
              <w:spacing w:line="276" w:lineRule="auto"/>
              <w:rPr>
                <w:szCs w:val="28"/>
              </w:rPr>
            </w:pPr>
            <w:r w:rsidRPr="00677B9B">
              <w:rPr>
                <w:szCs w:val="28"/>
              </w:rPr>
              <w:t>7. Регулярное тестирование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541FA8E9" w14:textId="77777777" w:rsidTr="00EB26F6">
        <w:trPr>
          <w:trHeight w:val="855"/>
          <w:trPrChange w:id="1113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14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0A81DB9" w14:textId="39AC8992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АНЗ.4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15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C89385E" w14:textId="2B266B6D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16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A7D84D3" w14:textId="6545C4E7" w:rsidR="0057112B" w:rsidRPr="0057112B" w:rsidRDefault="0057112B" w:rsidP="0057112B">
            <w:pPr>
              <w:spacing w:line="276" w:lineRule="auto"/>
              <w:rPr>
                <w:szCs w:val="28"/>
              </w:rPr>
            </w:pPr>
            <w:r w:rsidRPr="0057112B">
              <w:rPr>
                <w:szCs w:val="28"/>
              </w:rPr>
              <w:t>1. Инвентаризация</w:t>
            </w:r>
            <w:r>
              <w:rPr>
                <w:szCs w:val="28"/>
              </w:rPr>
              <w:t>.</w:t>
            </w:r>
          </w:p>
          <w:p w14:paraId="49767428" w14:textId="127BCB4C" w:rsidR="0057112B" w:rsidRPr="0057112B" w:rsidRDefault="0057112B" w:rsidP="0057112B">
            <w:pPr>
              <w:spacing w:line="276" w:lineRule="auto"/>
              <w:rPr>
                <w:szCs w:val="28"/>
              </w:rPr>
            </w:pPr>
            <w:r w:rsidRPr="0057112B">
              <w:rPr>
                <w:szCs w:val="28"/>
              </w:rPr>
              <w:t>2. Документирование</w:t>
            </w:r>
            <w:r>
              <w:rPr>
                <w:szCs w:val="28"/>
              </w:rPr>
              <w:t>.</w:t>
            </w:r>
          </w:p>
          <w:p w14:paraId="6C82E4D8" w14:textId="652D0C73" w:rsidR="0057112B" w:rsidRPr="0057112B" w:rsidRDefault="0057112B" w:rsidP="0057112B">
            <w:pPr>
              <w:spacing w:line="276" w:lineRule="auto"/>
              <w:rPr>
                <w:szCs w:val="28"/>
              </w:rPr>
            </w:pPr>
            <w:r w:rsidRPr="0057112B">
              <w:rPr>
                <w:szCs w:val="28"/>
              </w:rPr>
              <w:t>3. Мониторинг изменений</w:t>
            </w:r>
            <w:r>
              <w:rPr>
                <w:szCs w:val="28"/>
              </w:rPr>
              <w:t>.</w:t>
            </w:r>
          </w:p>
          <w:p w14:paraId="23731310" w14:textId="4E963A60" w:rsidR="0057112B" w:rsidRPr="0057112B" w:rsidRDefault="0057112B" w:rsidP="0057112B">
            <w:pPr>
              <w:spacing w:line="276" w:lineRule="auto"/>
              <w:rPr>
                <w:szCs w:val="28"/>
              </w:rPr>
            </w:pPr>
            <w:r w:rsidRPr="0057112B">
              <w:rPr>
                <w:szCs w:val="28"/>
              </w:rPr>
              <w:t>4. Аудит безопасности</w:t>
            </w:r>
            <w:r>
              <w:rPr>
                <w:szCs w:val="28"/>
              </w:rPr>
              <w:t>.</w:t>
            </w:r>
          </w:p>
          <w:p w14:paraId="2990302C" w14:textId="02C3A817" w:rsidR="0057112B" w:rsidRPr="0057112B" w:rsidRDefault="0057112B" w:rsidP="0057112B">
            <w:pPr>
              <w:spacing w:line="276" w:lineRule="auto"/>
              <w:rPr>
                <w:szCs w:val="28"/>
              </w:rPr>
            </w:pPr>
            <w:r w:rsidRPr="0057112B">
              <w:rPr>
                <w:szCs w:val="28"/>
              </w:rPr>
              <w:t>5. Контроль доступа</w:t>
            </w:r>
            <w:r>
              <w:rPr>
                <w:szCs w:val="28"/>
              </w:rPr>
              <w:t>.</w:t>
            </w:r>
          </w:p>
          <w:p w14:paraId="34C8A574" w14:textId="0F148BF4" w:rsidR="0057112B" w:rsidRPr="0057112B" w:rsidRDefault="0057112B" w:rsidP="0057112B">
            <w:pPr>
              <w:spacing w:line="276" w:lineRule="auto"/>
              <w:rPr>
                <w:szCs w:val="28"/>
              </w:rPr>
            </w:pPr>
            <w:r w:rsidRPr="0057112B">
              <w:rPr>
                <w:szCs w:val="28"/>
              </w:rPr>
              <w:t>6. Обновление и патчи</w:t>
            </w:r>
            <w:r>
              <w:rPr>
                <w:szCs w:val="28"/>
              </w:rPr>
              <w:t>.</w:t>
            </w:r>
          </w:p>
          <w:p w14:paraId="37445939" w14:textId="1E0B84B9" w:rsidR="00B24F3A" w:rsidRPr="00F909B5" w:rsidRDefault="0057112B" w:rsidP="0057112B">
            <w:pPr>
              <w:spacing w:line="276" w:lineRule="auto"/>
              <w:rPr>
                <w:szCs w:val="28"/>
              </w:rPr>
            </w:pPr>
            <w:r w:rsidRPr="0057112B">
              <w:rPr>
                <w:szCs w:val="28"/>
              </w:rPr>
              <w:t>7. Обучение персонала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69E75A13" w14:textId="77777777" w:rsidTr="00EB26F6">
        <w:trPr>
          <w:trHeight w:val="855"/>
          <w:trPrChange w:id="1117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18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D9FDE3D" w14:textId="7BF3EFB6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АНЗ.5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19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91DC411" w14:textId="58402562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 xml:space="preserve">Контроль правил генерации и смены паролей пользователей, заведения и удаления учетных записей пользователей, </w:t>
            </w:r>
            <w:r>
              <w:lastRenderedPageBreak/>
              <w:t>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20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81ABFDA" w14:textId="25168C29" w:rsidR="00B93BE3" w:rsidRPr="00B93BE3" w:rsidRDefault="00B93BE3" w:rsidP="00B93BE3">
            <w:pPr>
              <w:spacing w:line="276" w:lineRule="auto"/>
              <w:rPr>
                <w:szCs w:val="28"/>
              </w:rPr>
            </w:pPr>
            <w:r w:rsidRPr="00B93BE3">
              <w:rPr>
                <w:szCs w:val="28"/>
              </w:rPr>
              <w:lastRenderedPageBreak/>
              <w:t>1. Политика безопасности</w:t>
            </w:r>
            <w:r>
              <w:rPr>
                <w:szCs w:val="28"/>
              </w:rPr>
              <w:t>.</w:t>
            </w:r>
          </w:p>
          <w:p w14:paraId="4E8B5736" w14:textId="293AA023" w:rsidR="00B93BE3" w:rsidRPr="00B93BE3" w:rsidRDefault="00B93BE3" w:rsidP="00B93BE3">
            <w:pPr>
              <w:spacing w:line="276" w:lineRule="auto"/>
              <w:rPr>
                <w:szCs w:val="28"/>
              </w:rPr>
            </w:pPr>
            <w:r w:rsidRPr="00B93BE3">
              <w:rPr>
                <w:szCs w:val="28"/>
              </w:rPr>
              <w:t>2. Сложные пароли</w:t>
            </w:r>
            <w:r>
              <w:rPr>
                <w:szCs w:val="28"/>
              </w:rPr>
              <w:t>.</w:t>
            </w:r>
          </w:p>
          <w:p w14:paraId="04ABAD71" w14:textId="58CA725D" w:rsidR="00B93BE3" w:rsidRPr="00B93BE3" w:rsidRDefault="00B93BE3" w:rsidP="00B93BE3">
            <w:pPr>
              <w:spacing w:line="276" w:lineRule="auto"/>
              <w:rPr>
                <w:szCs w:val="28"/>
              </w:rPr>
            </w:pPr>
            <w:r w:rsidRPr="00B93BE3">
              <w:rPr>
                <w:szCs w:val="28"/>
              </w:rPr>
              <w:t>3. Механизм авторизации</w:t>
            </w:r>
            <w:r>
              <w:rPr>
                <w:szCs w:val="28"/>
              </w:rPr>
              <w:t>.</w:t>
            </w:r>
          </w:p>
          <w:p w14:paraId="585211C1" w14:textId="025E9A82" w:rsidR="00B93BE3" w:rsidRPr="00B93BE3" w:rsidRDefault="00B93BE3" w:rsidP="00B93BE3">
            <w:pPr>
              <w:spacing w:line="276" w:lineRule="auto"/>
              <w:rPr>
                <w:szCs w:val="28"/>
              </w:rPr>
            </w:pPr>
            <w:r w:rsidRPr="00B93BE3">
              <w:rPr>
                <w:szCs w:val="28"/>
              </w:rPr>
              <w:t>4. Аудит аккаунтов</w:t>
            </w:r>
            <w:r>
              <w:rPr>
                <w:szCs w:val="28"/>
              </w:rPr>
              <w:t>.</w:t>
            </w:r>
          </w:p>
          <w:p w14:paraId="4EB73CD9" w14:textId="51B80EE6" w:rsidR="00B93BE3" w:rsidRPr="00B93BE3" w:rsidRDefault="00B93BE3" w:rsidP="00B93BE3">
            <w:pPr>
              <w:spacing w:line="276" w:lineRule="auto"/>
              <w:rPr>
                <w:szCs w:val="28"/>
              </w:rPr>
            </w:pPr>
            <w:r w:rsidRPr="00B93BE3">
              <w:rPr>
                <w:szCs w:val="28"/>
              </w:rPr>
              <w:lastRenderedPageBreak/>
              <w:t>5. Разграничение доступа</w:t>
            </w:r>
            <w:r>
              <w:rPr>
                <w:szCs w:val="28"/>
              </w:rPr>
              <w:t>.</w:t>
            </w:r>
          </w:p>
          <w:p w14:paraId="12FE94C9" w14:textId="141D200F" w:rsidR="00B93BE3" w:rsidRPr="00B93BE3" w:rsidRDefault="00B93BE3" w:rsidP="00B93BE3">
            <w:pPr>
              <w:spacing w:line="276" w:lineRule="auto"/>
              <w:rPr>
                <w:szCs w:val="28"/>
              </w:rPr>
            </w:pPr>
            <w:r w:rsidRPr="00B93BE3">
              <w:rPr>
                <w:szCs w:val="28"/>
              </w:rPr>
              <w:t>6. Мониторинг доступа</w:t>
            </w:r>
            <w:r>
              <w:rPr>
                <w:szCs w:val="28"/>
              </w:rPr>
              <w:t>.</w:t>
            </w:r>
          </w:p>
          <w:p w14:paraId="1DACFB90" w14:textId="2B6EF84B" w:rsidR="00B93BE3" w:rsidRPr="00B93BE3" w:rsidRDefault="00B93BE3" w:rsidP="00B93BE3">
            <w:pPr>
              <w:spacing w:line="276" w:lineRule="auto"/>
              <w:rPr>
                <w:szCs w:val="28"/>
              </w:rPr>
            </w:pPr>
            <w:r w:rsidRPr="00B93BE3">
              <w:rPr>
                <w:szCs w:val="28"/>
              </w:rPr>
              <w:t>7. Обучение персонала</w:t>
            </w:r>
            <w:r>
              <w:rPr>
                <w:szCs w:val="28"/>
              </w:rPr>
              <w:t>.</w:t>
            </w:r>
          </w:p>
          <w:p w14:paraId="65F7AE52" w14:textId="54E14E33" w:rsidR="00B24F3A" w:rsidRPr="00F909B5" w:rsidRDefault="00B93BE3" w:rsidP="00B93BE3">
            <w:pPr>
              <w:spacing w:line="276" w:lineRule="auto"/>
              <w:rPr>
                <w:szCs w:val="28"/>
              </w:rPr>
            </w:pPr>
            <w:r w:rsidRPr="00B93BE3">
              <w:rPr>
                <w:szCs w:val="28"/>
              </w:rPr>
              <w:t>8. Регулярные проверки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6FAC2E39" w14:textId="77777777" w:rsidTr="00EB26F6">
        <w:trPr>
          <w:trHeight w:val="855"/>
          <w:trPrChange w:id="1121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22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B778662" w14:textId="2FE6FBA4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lastRenderedPageBreak/>
              <w:t>ОЦЛ.1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23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36B44A0" w14:textId="4B5090A7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24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909B991" w14:textId="2A42074B" w:rsidR="006E5159" w:rsidRPr="006E5159" w:rsidRDefault="006E5159" w:rsidP="006E5159">
            <w:pPr>
              <w:spacing w:line="276" w:lineRule="auto"/>
              <w:rPr>
                <w:szCs w:val="28"/>
              </w:rPr>
            </w:pPr>
            <w:r w:rsidRPr="006E5159">
              <w:rPr>
                <w:szCs w:val="28"/>
              </w:rPr>
              <w:t>1. Установка программного обеспечения из официальных и проверенных источников</w:t>
            </w:r>
            <w:r>
              <w:rPr>
                <w:szCs w:val="28"/>
              </w:rPr>
              <w:t>.</w:t>
            </w:r>
          </w:p>
          <w:p w14:paraId="17668D0A" w14:textId="26CD0818" w:rsidR="006E5159" w:rsidRPr="006E5159" w:rsidRDefault="006E5159" w:rsidP="006E5159">
            <w:pPr>
              <w:spacing w:line="276" w:lineRule="auto"/>
              <w:rPr>
                <w:szCs w:val="28"/>
              </w:rPr>
            </w:pPr>
            <w:r w:rsidRPr="006E5159">
              <w:rPr>
                <w:szCs w:val="28"/>
              </w:rPr>
              <w:t>2. Регулярное обновление программного обеспечения</w:t>
            </w:r>
            <w:r>
              <w:rPr>
                <w:szCs w:val="28"/>
              </w:rPr>
              <w:t>.</w:t>
            </w:r>
          </w:p>
          <w:p w14:paraId="5596E6C1" w14:textId="7A744073" w:rsidR="006E5159" w:rsidRPr="006E5159" w:rsidRDefault="006E5159" w:rsidP="006E5159">
            <w:pPr>
              <w:spacing w:line="276" w:lineRule="auto"/>
              <w:rPr>
                <w:szCs w:val="28"/>
              </w:rPr>
            </w:pPr>
            <w:r w:rsidRPr="006E5159">
              <w:rPr>
                <w:szCs w:val="28"/>
              </w:rPr>
              <w:t>3. Использование цифровых подписей</w:t>
            </w:r>
            <w:r>
              <w:rPr>
                <w:szCs w:val="28"/>
              </w:rPr>
              <w:t>.</w:t>
            </w:r>
          </w:p>
          <w:p w14:paraId="62BEFF7B" w14:textId="0790D2FA" w:rsidR="006E5159" w:rsidRPr="006E5159" w:rsidRDefault="006E5159" w:rsidP="006E5159">
            <w:pPr>
              <w:spacing w:line="276" w:lineRule="auto"/>
              <w:rPr>
                <w:szCs w:val="28"/>
              </w:rPr>
            </w:pPr>
            <w:r w:rsidRPr="006E5159">
              <w:rPr>
                <w:szCs w:val="28"/>
              </w:rPr>
              <w:t>4. Мониторинг целостности файлов</w:t>
            </w:r>
            <w:r>
              <w:rPr>
                <w:szCs w:val="28"/>
              </w:rPr>
              <w:t>.</w:t>
            </w:r>
          </w:p>
          <w:p w14:paraId="6A244EC6" w14:textId="16B35F9F" w:rsidR="006E5159" w:rsidRPr="006E5159" w:rsidRDefault="006E5159" w:rsidP="006E5159">
            <w:pPr>
              <w:spacing w:line="276" w:lineRule="auto"/>
              <w:rPr>
                <w:szCs w:val="28"/>
              </w:rPr>
            </w:pPr>
            <w:r w:rsidRPr="006E5159">
              <w:rPr>
                <w:szCs w:val="28"/>
              </w:rPr>
              <w:t>5. Резервное копирование данных</w:t>
            </w:r>
            <w:r>
              <w:rPr>
                <w:szCs w:val="28"/>
              </w:rPr>
              <w:t>.</w:t>
            </w:r>
          </w:p>
          <w:p w14:paraId="2337BAC9" w14:textId="17FFE706" w:rsidR="006E5159" w:rsidRPr="006E5159" w:rsidRDefault="006E5159" w:rsidP="006E5159">
            <w:pPr>
              <w:spacing w:line="276" w:lineRule="auto"/>
              <w:rPr>
                <w:szCs w:val="28"/>
              </w:rPr>
            </w:pPr>
            <w:r w:rsidRPr="006E5159">
              <w:rPr>
                <w:szCs w:val="28"/>
              </w:rPr>
              <w:t>6. Обучение персонала</w:t>
            </w:r>
            <w:r>
              <w:rPr>
                <w:szCs w:val="28"/>
              </w:rPr>
              <w:t>.</w:t>
            </w:r>
          </w:p>
          <w:p w14:paraId="2534A50A" w14:textId="6B11B293" w:rsidR="00B24F3A" w:rsidRPr="00F909B5" w:rsidRDefault="006E5159" w:rsidP="006E5159">
            <w:pPr>
              <w:spacing w:line="276" w:lineRule="auto"/>
              <w:rPr>
                <w:szCs w:val="28"/>
              </w:rPr>
            </w:pPr>
            <w:r w:rsidRPr="006E5159">
              <w:rPr>
                <w:szCs w:val="28"/>
              </w:rPr>
              <w:t>7. Аудит и контроль доступа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28AA82C2" w14:textId="77777777" w:rsidTr="00EB26F6">
        <w:trPr>
          <w:trHeight w:val="855"/>
          <w:trPrChange w:id="1125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26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03E6FA0" w14:textId="5EDE4FC0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ОЦЛ.4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27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64CEA45" w14:textId="11A66673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28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D42675F" w14:textId="2C2F6E08" w:rsidR="000C2882" w:rsidRPr="000C2882" w:rsidRDefault="000C2882" w:rsidP="000C2882">
            <w:pPr>
              <w:spacing w:line="276" w:lineRule="auto"/>
              <w:rPr>
                <w:szCs w:val="28"/>
              </w:rPr>
            </w:pPr>
            <w:r w:rsidRPr="000C2882">
              <w:rPr>
                <w:szCs w:val="28"/>
              </w:rPr>
              <w:t>1. Установка и настройка антивирусного программного обеспечения</w:t>
            </w:r>
            <w:r>
              <w:rPr>
                <w:szCs w:val="28"/>
              </w:rPr>
              <w:t>.</w:t>
            </w:r>
          </w:p>
          <w:p w14:paraId="257F3C1C" w14:textId="7FEBC725" w:rsidR="000C2882" w:rsidRPr="000C2882" w:rsidRDefault="000C2882" w:rsidP="000C2882">
            <w:pPr>
              <w:spacing w:line="276" w:lineRule="auto"/>
              <w:rPr>
                <w:szCs w:val="28"/>
              </w:rPr>
            </w:pPr>
            <w:r w:rsidRPr="000C2882">
              <w:rPr>
                <w:szCs w:val="28"/>
              </w:rPr>
              <w:t>2. Использование фильтров спама на почтовых серверах</w:t>
            </w:r>
            <w:r>
              <w:rPr>
                <w:szCs w:val="28"/>
              </w:rPr>
              <w:t>.</w:t>
            </w:r>
          </w:p>
          <w:p w14:paraId="1B612677" w14:textId="7CEC9B90" w:rsidR="000C2882" w:rsidRPr="000C2882" w:rsidRDefault="000C2882" w:rsidP="000C2882">
            <w:pPr>
              <w:spacing w:line="276" w:lineRule="auto"/>
              <w:rPr>
                <w:szCs w:val="28"/>
              </w:rPr>
            </w:pPr>
            <w:r w:rsidRPr="000C2882">
              <w:rPr>
                <w:szCs w:val="28"/>
              </w:rPr>
              <w:t>3. Обучение сотрудников</w:t>
            </w:r>
            <w:r>
              <w:rPr>
                <w:szCs w:val="28"/>
              </w:rPr>
              <w:t>.</w:t>
            </w:r>
          </w:p>
          <w:p w14:paraId="10064C74" w14:textId="05E42B5A" w:rsidR="000C2882" w:rsidRPr="000C2882" w:rsidRDefault="000C2882" w:rsidP="000C2882">
            <w:pPr>
              <w:spacing w:line="276" w:lineRule="auto"/>
              <w:rPr>
                <w:szCs w:val="28"/>
              </w:rPr>
            </w:pPr>
            <w:r w:rsidRPr="000C2882">
              <w:rPr>
                <w:szCs w:val="28"/>
              </w:rPr>
              <w:t>4. Мониторинг и анализ входящей почты</w:t>
            </w:r>
            <w:r>
              <w:rPr>
                <w:szCs w:val="28"/>
              </w:rPr>
              <w:t>.</w:t>
            </w:r>
          </w:p>
          <w:p w14:paraId="5E3A69AB" w14:textId="44190865" w:rsidR="000C2882" w:rsidRPr="000C2882" w:rsidRDefault="000C2882" w:rsidP="000C2882">
            <w:pPr>
              <w:spacing w:line="276" w:lineRule="auto"/>
              <w:rPr>
                <w:szCs w:val="28"/>
              </w:rPr>
            </w:pPr>
            <w:r w:rsidRPr="000C2882">
              <w:rPr>
                <w:szCs w:val="28"/>
              </w:rPr>
              <w:t>5. Обновление программного обеспечения</w:t>
            </w:r>
            <w:r>
              <w:rPr>
                <w:szCs w:val="28"/>
              </w:rPr>
              <w:t>.</w:t>
            </w:r>
          </w:p>
          <w:p w14:paraId="7FC44C27" w14:textId="22E479A0" w:rsidR="00B24F3A" w:rsidRPr="00F909B5" w:rsidRDefault="000C2882" w:rsidP="000C2882">
            <w:pPr>
              <w:spacing w:line="276" w:lineRule="auto"/>
              <w:rPr>
                <w:szCs w:val="28"/>
              </w:rPr>
            </w:pPr>
            <w:r w:rsidRPr="000C2882">
              <w:rPr>
                <w:szCs w:val="28"/>
              </w:rPr>
              <w:t>6. Резервное копирование данных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1A1D61C5" w14:textId="77777777" w:rsidTr="00EB26F6">
        <w:trPr>
          <w:trHeight w:val="855"/>
          <w:trPrChange w:id="1129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30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46DFB2D" w14:textId="31D21905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ОДТ.4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31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A49B6B3" w14:textId="641698A0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32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AE79744" w14:textId="66E9C289" w:rsidR="004B4367" w:rsidRPr="004B4367" w:rsidRDefault="004B4367" w:rsidP="004B4367">
            <w:pPr>
              <w:spacing w:line="276" w:lineRule="auto"/>
              <w:rPr>
                <w:szCs w:val="28"/>
              </w:rPr>
            </w:pPr>
            <w:r w:rsidRPr="004B4367">
              <w:rPr>
                <w:szCs w:val="28"/>
              </w:rPr>
              <w:t>1. Определение периодичности</w:t>
            </w:r>
            <w:r>
              <w:rPr>
                <w:szCs w:val="28"/>
              </w:rPr>
              <w:t>.</w:t>
            </w:r>
          </w:p>
          <w:p w14:paraId="30194502" w14:textId="67E08516" w:rsidR="004B4367" w:rsidRPr="004B4367" w:rsidRDefault="004B4367" w:rsidP="004B4367">
            <w:pPr>
              <w:spacing w:line="276" w:lineRule="auto"/>
              <w:rPr>
                <w:szCs w:val="28"/>
              </w:rPr>
            </w:pPr>
            <w:r w:rsidRPr="004B4367">
              <w:rPr>
                <w:szCs w:val="28"/>
              </w:rPr>
              <w:t>2. Выбор резервных носителей</w:t>
            </w:r>
            <w:r>
              <w:rPr>
                <w:szCs w:val="28"/>
              </w:rPr>
              <w:t>.</w:t>
            </w:r>
          </w:p>
          <w:p w14:paraId="465BC99E" w14:textId="262D3AF2" w:rsidR="004B4367" w:rsidRPr="004B4367" w:rsidRDefault="004B4367" w:rsidP="004B4367">
            <w:pPr>
              <w:spacing w:line="276" w:lineRule="auto"/>
              <w:rPr>
                <w:szCs w:val="28"/>
              </w:rPr>
            </w:pPr>
            <w:r w:rsidRPr="004B4367">
              <w:rPr>
                <w:szCs w:val="28"/>
              </w:rPr>
              <w:t>3. Настройка программного обеспечения</w:t>
            </w:r>
            <w:r>
              <w:rPr>
                <w:szCs w:val="28"/>
              </w:rPr>
              <w:t>.</w:t>
            </w:r>
          </w:p>
          <w:p w14:paraId="5E7893B3" w14:textId="356FC396" w:rsidR="004B4367" w:rsidRPr="004B4367" w:rsidRDefault="004B4367" w:rsidP="004B4367">
            <w:pPr>
              <w:spacing w:line="276" w:lineRule="auto"/>
              <w:rPr>
                <w:szCs w:val="28"/>
              </w:rPr>
            </w:pPr>
            <w:r w:rsidRPr="004B4367">
              <w:rPr>
                <w:szCs w:val="28"/>
              </w:rPr>
              <w:t>4. Шифрование и защита данных</w:t>
            </w:r>
            <w:r>
              <w:rPr>
                <w:szCs w:val="28"/>
              </w:rPr>
              <w:t>.</w:t>
            </w:r>
          </w:p>
          <w:p w14:paraId="3A15A009" w14:textId="23105580" w:rsidR="004B4367" w:rsidRPr="004B4367" w:rsidRDefault="004B4367" w:rsidP="004B4367">
            <w:pPr>
              <w:spacing w:line="276" w:lineRule="auto"/>
              <w:rPr>
                <w:szCs w:val="28"/>
              </w:rPr>
            </w:pPr>
            <w:r w:rsidRPr="004B4367">
              <w:rPr>
                <w:szCs w:val="28"/>
              </w:rPr>
              <w:lastRenderedPageBreak/>
              <w:t>5. Тестирование восстановления</w:t>
            </w:r>
            <w:r>
              <w:rPr>
                <w:szCs w:val="28"/>
              </w:rPr>
              <w:t>.</w:t>
            </w:r>
          </w:p>
          <w:p w14:paraId="78F2EA8F" w14:textId="7E4D7AAD" w:rsidR="00B24F3A" w:rsidRPr="00F909B5" w:rsidRDefault="004B4367" w:rsidP="004B4367">
            <w:pPr>
              <w:spacing w:line="276" w:lineRule="auto"/>
              <w:rPr>
                <w:szCs w:val="28"/>
              </w:rPr>
            </w:pPr>
            <w:r w:rsidRPr="004B4367">
              <w:rPr>
                <w:szCs w:val="28"/>
              </w:rPr>
              <w:t>6. Мониторинг и аудит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158D18A3" w14:textId="77777777" w:rsidTr="00EB26F6">
        <w:trPr>
          <w:trHeight w:val="855"/>
          <w:trPrChange w:id="1133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34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43C72BE" w14:textId="51EA1AB9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lastRenderedPageBreak/>
              <w:t>ОДТ.5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35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E0ADB5C" w14:textId="1D101AED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36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E202CF9" w14:textId="036E3254" w:rsidR="00E1546B" w:rsidRPr="00E1546B" w:rsidRDefault="00E1546B" w:rsidP="00E1546B">
            <w:pPr>
              <w:spacing w:line="276" w:lineRule="auto"/>
              <w:rPr>
                <w:szCs w:val="28"/>
              </w:rPr>
            </w:pPr>
            <w:r w:rsidRPr="00E1546B">
              <w:rPr>
                <w:szCs w:val="28"/>
              </w:rPr>
              <w:t>1. Установление временного интервала</w:t>
            </w:r>
            <w:r>
              <w:rPr>
                <w:szCs w:val="28"/>
              </w:rPr>
              <w:t>.</w:t>
            </w:r>
          </w:p>
          <w:p w14:paraId="10B83963" w14:textId="5B606928" w:rsidR="00E1546B" w:rsidRPr="00E1546B" w:rsidRDefault="00E1546B" w:rsidP="00E1546B">
            <w:pPr>
              <w:spacing w:line="276" w:lineRule="auto"/>
              <w:rPr>
                <w:szCs w:val="28"/>
              </w:rPr>
            </w:pPr>
            <w:r w:rsidRPr="00E1546B">
              <w:rPr>
                <w:szCs w:val="28"/>
              </w:rPr>
              <w:t>2. Регулярное резервное копирование</w:t>
            </w:r>
            <w:r>
              <w:rPr>
                <w:szCs w:val="28"/>
              </w:rPr>
              <w:t>.</w:t>
            </w:r>
          </w:p>
          <w:p w14:paraId="3298F8F5" w14:textId="5098A140" w:rsidR="00E1546B" w:rsidRPr="00E1546B" w:rsidRDefault="00E1546B" w:rsidP="00E1546B">
            <w:pPr>
              <w:spacing w:line="276" w:lineRule="auto"/>
              <w:rPr>
                <w:szCs w:val="28"/>
              </w:rPr>
            </w:pPr>
            <w:r w:rsidRPr="00E1546B">
              <w:rPr>
                <w:szCs w:val="28"/>
              </w:rPr>
              <w:t>3. Хранение резервных копий</w:t>
            </w:r>
            <w:r>
              <w:rPr>
                <w:szCs w:val="28"/>
              </w:rPr>
              <w:t>.</w:t>
            </w:r>
          </w:p>
          <w:p w14:paraId="09878F39" w14:textId="76D32FFD" w:rsidR="00E1546B" w:rsidRPr="00E1546B" w:rsidRDefault="00E1546B" w:rsidP="00E1546B">
            <w:pPr>
              <w:spacing w:line="276" w:lineRule="auto"/>
              <w:rPr>
                <w:szCs w:val="28"/>
              </w:rPr>
            </w:pPr>
            <w:r w:rsidRPr="00E1546B">
              <w:rPr>
                <w:szCs w:val="28"/>
              </w:rPr>
              <w:t>4. Документирование процедур восстановления</w:t>
            </w:r>
            <w:r>
              <w:rPr>
                <w:szCs w:val="28"/>
              </w:rPr>
              <w:t>.</w:t>
            </w:r>
          </w:p>
          <w:p w14:paraId="5791E5CF" w14:textId="340DB9E3" w:rsidR="00E1546B" w:rsidRPr="00E1546B" w:rsidRDefault="00E1546B" w:rsidP="00E1546B">
            <w:pPr>
              <w:spacing w:line="276" w:lineRule="auto"/>
              <w:rPr>
                <w:szCs w:val="28"/>
              </w:rPr>
            </w:pPr>
            <w:r w:rsidRPr="00E1546B">
              <w:rPr>
                <w:szCs w:val="28"/>
              </w:rPr>
              <w:t>5. Тестирование восстановления данных</w:t>
            </w:r>
            <w:r>
              <w:rPr>
                <w:szCs w:val="28"/>
              </w:rPr>
              <w:t>.</w:t>
            </w:r>
          </w:p>
          <w:p w14:paraId="118E2779" w14:textId="516DED84" w:rsidR="00B24F3A" w:rsidRPr="00E1546B" w:rsidRDefault="00E1546B" w:rsidP="00E1546B">
            <w:pPr>
              <w:spacing w:line="276" w:lineRule="auto"/>
              <w:rPr>
                <w:szCs w:val="28"/>
              </w:rPr>
            </w:pPr>
            <w:r w:rsidRPr="00E1546B">
              <w:rPr>
                <w:szCs w:val="28"/>
              </w:rPr>
              <w:t>6. Мониторинг и аудит.</w:t>
            </w:r>
          </w:p>
        </w:tc>
      </w:tr>
      <w:tr w:rsidR="00B24F3A" w:rsidRPr="00F909B5" w14:paraId="7DEE0E93" w14:textId="77777777" w:rsidTr="00EB26F6">
        <w:trPr>
          <w:trHeight w:val="855"/>
          <w:trPrChange w:id="1137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38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0F6EA39" w14:textId="0DE5C945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ЗСВ.1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39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B8471B5" w14:textId="4367275F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40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42083C7" w14:textId="77777777" w:rsidR="00171469" w:rsidRDefault="00612950" w:rsidP="00612950">
            <w:pPr>
              <w:spacing w:line="276" w:lineRule="auto"/>
              <w:rPr>
                <w:szCs w:val="28"/>
              </w:rPr>
            </w:pPr>
            <w:r w:rsidRPr="00612950">
              <w:rPr>
                <w:szCs w:val="28"/>
              </w:rPr>
              <w:t xml:space="preserve">1. Использование многофакторной аутентификации. </w:t>
            </w:r>
          </w:p>
          <w:p w14:paraId="24B88862" w14:textId="30F14CEA" w:rsidR="00612950" w:rsidRPr="00612950" w:rsidRDefault="00171469" w:rsidP="00612950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2. </w:t>
            </w:r>
            <w:r w:rsidR="00612950" w:rsidRPr="00612950">
              <w:rPr>
                <w:szCs w:val="28"/>
              </w:rPr>
              <w:t>Установление строгих политик паролей</w:t>
            </w:r>
            <w:r w:rsidR="00612950">
              <w:rPr>
                <w:szCs w:val="28"/>
              </w:rPr>
              <w:t>.</w:t>
            </w:r>
          </w:p>
          <w:p w14:paraId="0F867E5A" w14:textId="516E0B56" w:rsidR="00612950" w:rsidRPr="00612950" w:rsidRDefault="00612950" w:rsidP="00612950">
            <w:pPr>
              <w:spacing w:line="276" w:lineRule="auto"/>
              <w:rPr>
                <w:szCs w:val="28"/>
              </w:rPr>
            </w:pPr>
            <w:r w:rsidRPr="00612950">
              <w:rPr>
                <w:szCs w:val="28"/>
              </w:rPr>
              <w:t>3. Ограничение привилегий доступа</w:t>
            </w:r>
            <w:r>
              <w:rPr>
                <w:szCs w:val="28"/>
              </w:rPr>
              <w:t>.</w:t>
            </w:r>
          </w:p>
          <w:p w14:paraId="56836E91" w14:textId="79BA9C63" w:rsidR="00612950" w:rsidRPr="00612950" w:rsidRDefault="00612950" w:rsidP="00612950">
            <w:pPr>
              <w:spacing w:line="276" w:lineRule="auto"/>
              <w:rPr>
                <w:szCs w:val="28"/>
              </w:rPr>
            </w:pPr>
            <w:r w:rsidRPr="00612950">
              <w:rPr>
                <w:szCs w:val="28"/>
              </w:rPr>
              <w:t>4. Аудит и мониторинг доступа</w:t>
            </w:r>
            <w:r>
              <w:rPr>
                <w:szCs w:val="28"/>
              </w:rPr>
              <w:t>.</w:t>
            </w:r>
          </w:p>
          <w:p w14:paraId="20EA31CC" w14:textId="37B9FE19" w:rsidR="00612950" w:rsidRPr="00612950" w:rsidRDefault="00612950" w:rsidP="00612950">
            <w:pPr>
              <w:spacing w:line="276" w:lineRule="auto"/>
              <w:rPr>
                <w:szCs w:val="28"/>
              </w:rPr>
            </w:pPr>
            <w:r w:rsidRPr="00612950">
              <w:rPr>
                <w:szCs w:val="28"/>
              </w:rPr>
              <w:t>5. Обучение и осведомленность пользователей</w:t>
            </w:r>
            <w:r>
              <w:rPr>
                <w:szCs w:val="28"/>
              </w:rPr>
              <w:t>.</w:t>
            </w:r>
          </w:p>
          <w:p w14:paraId="230B2744" w14:textId="37E3DF97" w:rsidR="00B24F3A" w:rsidRPr="00F909B5" w:rsidRDefault="00612950" w:rsidP="00612950">
            <w:pPr>
              <w:spacing w:line="276" w:lineRule="auto"/>
              <w:rPr>
                <w:szCs w:val="28"/>
              </w:rPr>
            </w:pPr>
            <w:r w:rsidRPr="00612950">
              <w:rPr>
                <w:szCs w:val="28"/>
              </w:rPr>
              <w:t>6. Регулярное обновление систем безопасности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2C104E15" w14:textId="77777777" w:rsidTr="00EB26F6">
        <w:trPr>
          <w:trHeight w:val="855"/>
          <w:trPrChange w:id="1141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42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0B22A6B" w14:textId="675E300A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ЗСВ.2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43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E121F04" w14:textId="2365E93E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44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9E00720" w14:textId="351EE05E" w:rsidR="00C65CB9" w:rsidRPr="00C65CB9" w:rsidRDefault="00C65CB9" w:rsidP="00C65CB9">
            <w:pPr>
              <w:spacing w:line="276" w:lineRule="auto"/>
              <w:rPr>
                <w:szCs w:val="28"/>
              </w:rPr>
            </w:pPr>
            <w:r w:rsidRPr="00C65CB9">
              <w:rPr>
                <w:szCs w:val="28"/>
              </w:rPr>
              <w:t>1. Разделение доступа на роли и права</w:t>
            </w:r>
            <w:r>
              <w:rPr>
                <w:szCs w:val="28"/>
              </w:rPr>
              <w:t>.</w:t>
            </w:r>
          </w:p>
          <w:p w14:paraId="7BC031CC" w14:textId="50825586" w:rsidR="00C65CB9" w:rsidRPr="00C65CB9" w:rsidRDefault="00C65CB9" w:rsidP="00C65CB9">
            <w:pPr>
              <w:spacing w:line="276" w:lineRule="auto"/>
              <w:rPr>
                <w:szCs w:val="28"/>
              </w:rPr>
            </w:pPr>
            <w:r w:rsidRPr="00C65CB9">
              <w:rPr>
                <w:szCs w:val="28"/>
              </w:rPr>
              <w:t>2. Применение принципа минимальных привилегий</w:t>
            </w:r>
            <w:r>
              <w:rPr>
                <w:szCs w:val="28"/>
              </w:rPr>
              <w:t>.</w:t>
            </w:r>
          </w:p>
          <w:p w14:paraId="1094FBD4" w14:textId="183F178F" w:rsidR="00C65CB9" w:rsidRPr="00C65CB9" w:rsidRDefault="00C65CB9" w:rsidP="00C65CB9">
            <w:pPr>
              <w:spacing w:line="276" w:lineRule="auto"/>
              <w:rPr>
                <w:szCs w:val="28"/>
              </w:rPr>
            </w:pPr>
            <w:r w:rsidRPr="00C65CB9">
              <w:rPr>
                <w:szCs w:val="28"/>
              </w:rPr>
              <w:t>3. Использование управления доступом на уровне объектов</w:t>
            </w:r>
            <w:r>
              <w:rPr>
                <w:szCs w:val="28"/>
              </w:rPr>
              <w:t>.</w:t>
            </w:r>
          </w:p>
          <w:p w14:paraId="5AD84486" w14:textId="2197B30F" w:rsidR="00C65CB9" w:rsidRPr="00C65CB9" w:rsidRDefault="00C65CB9" w:rsidP="00C65CB9">
            <w:pPr>
              <w:spacing w:line="276" w:lineRule="auto"/>
              <w:rPr>
                <w:szCs w:val="28"/>
              </w:rPr>
            </w:pPr>
            <w:r w:rsidRPr="00C65CB9">
              <w:rPr>
                <w:szCs w:val="28"/>
              </w:rPr>
              <w:t>4. Автоматизация процессов управления доступом</w:t>
            </w:r>
            <w:r>
              <w:rPr>
                <w:szCs w:val="28"/>
              </w:rPr>
              <w:t>.</w:t>
            </w:r>
          </w:p>
          <w:p w14:paraId="13A33789" w14:textId="5760ED3A" w:rsidR="00C65CB9" w:rsidRPr="00C65CB9" w:rsidRDefault="00C65CB9" w:rsidP="00C65CB9">
            <w:pPr>
              <w:spacing w:line="276" w:lineRule="auto"/>
              <w:rPr>
                <w:szCs w:val="28"/>
              </w:rPr>
            </w:pPr>
            <w:r w:rsidRPr="00C65CB9">
              <w:rPr>
                <w:szCs w:val="28"/>
              </w:rPr>
              <w:t>5. Мониторинг и аудит доступа</w:t>
            </w:r>
            <w:r>
              <w:rPr>
                <w:szCs w:val="28"/>
              </w:rPr>
              <w:t>.</w:t>
            </w:r>
          </w:p>
          <w:p w14:paraId="583CB59E" w14:textId="585E440D" w:rsidR="00B24F3A" w:rsidRPr="00F909B5" w:rsidRDefault="00C65CB9" w:rsidP="00C65CB9">
            <w:pPr>
              <w:spacing w:line="276" w:lineRule="auto"/>
              <w:rPr>
                <w:szCs w:val="28"/>
              </w:rPr>
            </w:pPr>
            <w:r w:rsidRPr="00C65CB9">
              <w:rPr>
                <w:szCs w:val="28"/>
              </w:rPr>
              <w:lastRenderedPageBreak/>
              <w:t>6. Обучение и осведомленность пользователей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09D17249" w14:textId="77777777" w:rsidTr="00EB26F6">
        <w:trPr>
          <w:trHeight w:val="855"/>
          <w:trPrChange w:id="1145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46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89053C0" w14:textId="17B1C1CC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lastRenderedPageBreak/>
              <w:t>ЗСВ.3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47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3E9913E" w14:textId="19647386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Регистрация событий безопасности в виртуальной инфраструктуре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48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5EE8150" w14:textId="0694B806" w:rsidR="006B5581" w:rsidRPr="006B5581" w:rsidRDefault="006B5581" w:rsidP="006B5581">
            <w:pPr>
              <w:spacing w:line="276" w:lineRule="auto"/>
              <w:rPr>
                <w:szCs w:val="28"/>
              </w:rPr>
            </w:pPr>
            <w:r w:rsidRPr="006B5581">
              <w:rPr>
                <w:szCs w:val="28"/>
              </w:rPr>
              <w:t>1. Выбор подходящей системы регистрации событий</w:t>
            </w:r>
            <w:r>
              <w:rPr>
                <w:szCs w:val="28"/>
              </w:rPr>
              <w:t>.</w:t>
            </w:r>
          </w:p>
          <w:p w14:paraId="4CAAD6EC" w14:textId="4B6AA1CE" w:rsidR="006B5581" w:rsidRPr="006B5581" w:rsidRDefault="006B5581" w:rsidP="006B5581">
            <w:pPr>
              <w:spacing w:line="276" w:lineRule="auto"/>
              <w:rPr>
                <w:szCs w:val="28"/>
              </w:rPr>
            </w:pPr>
            <w:r w:rsidRPr="006B5581">
              <w:rPr>
                <w:szCs w:val="28"/>
              </w:rPr>
              <w:t>2. Настройка мониторинга событий</w:t>
            </w:r>
            <w:r>
              <w:rPr>
                <w:szCs w:val="28"/>
              </w:rPr>
              <w:t>.</w:t>
            </w:r>
          </w:p>
          <w:p w14:paraId="1F0AE46C" w14:textId="5C3BFFDE" w:rsidR="006B5581" w:rsidRPr="006B5581" w:rsidRDefault="006B5581" w:rsidP="006B5581">
            <w:pPr>
              <w:spacing w:line="276" w:lineRule="auto"/>
              <w:rPr>
                <w:szCs w:val="28"/>
              </w:rPr>
            </w:pPr>
            <w:r w:rsidRPr="006B5581">
              <w:rPr>
                <w:szCs w:val="28"/>
              </w:rPr>
              <w:t>3. Установка правил и оповещений</w:t>
            </w:r>
            <w:r>
              <w:rPr>
                <w:szCs w:val="28"/>
              </w:rPr>
              <w:t>.</w:t>
            </w:r>
          </w:p>
          <w:p w14:paraId="476BCF40" w14:textId="61DD8633" w:rsidR="006B5581" w:rsidRPr="006B5581" w:rsidRDefault="006B5581" w:rsidP="006B5581">
            <w:pPr>
              <w:spacing w:line="276" w:lineRule="auto"/>
              <w:rPr>
                <w:szCs w:val="28"/>
              </w:rPr>
            </w:pPr>
            <w:r w:rsidRPr="006B5581">
              <w:rPr>
                <w:szCs w:val="28"/>
              </w:rPr>
              <w:t>4. Хранение и анализ журналов</w:t>
            </w:r>
            <w:r>
              <w:rPr>
                <w:szCs w:val="28"/>
              </w:rPr>
              <w:t>.</w:t>
            </w:r>
          </w:p>
          <w:p w14:paraId="63535994" w14:textId="0DE6A138" w:rsidR="006B5581" w:rsidRPr="006B5581" w:rsidRDefault="006B5581" w:rsidP="006B5581">
            <w:pPr>
              <w:spacing w:line="276" w:lineRule="auto"/>
              <w:rPr>
                <w:szCs w:val="28"/>
              </w:rPr>
            </w:pPr>
            <w:r w:rsidRPr="006B5581">
              <w:rPr>
                <w:szCs w:val="28"/>
              </w:rPr>
              <w:t>5. Интеграция с другими системами безопасности</w:t>
            </w:r>
            <w:r>
              <w:rPr>
                <w:szCs w:val="28"/>
              </w:rPr>
              <w:t>.</w:t>
            </w:r>
          </w:p>
          <w:p w14:paraId="5275BC9B" w14:textId="58BD9F6B" w:rsidR="00B24F3A" w:rsidRPr="00F909B5" w:rsidRDefault="006B5581" w:rsidP="006B5581">
            <w:pPr>
              <w:spacing w:line="276" w:lineRule="auto"/>
              <w:rPr>
                <w:szCs w:val="28"/>
              </w:rPr>
            </w:pPr>
            <w:r w:rsidRPr="006B5581">
              <w:rPr>
                <w:szCs w:val="28"/>
              </w:rPr>
              <w:t>6. Обучение персонала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505579CB" w14:textId="77777777" w:rsidTr="00EB26F6">
        <w:trPr>
          <w:trHeight w:val="855"/>
          <w:trPrChange w:id="1149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50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45A2247" w14:textId="19EC72CE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ЗСВ.6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51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0E1EFE8" w14:textId="1EFD0BAD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52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F442A0E" w14:textId="7A26B79E" w:rsidR="004748E9" w:rsidRPr="004748E9" w:rsidRDefault="004748E9" w:rsidP="004748E9">
            <w:pPr>
              <w:spacing w:line="276" w:lineRule="auto"/>
              <w:rPr>
                <w:szCs w:val="28"/>
              </w:rPr>
            </w:pPr>
            <w:r w:rsidRPr="004748E9">
              <w:rPr>
                <w:szCs w:val="28"/>
              </w:rPr>
              <w:t>1. Шифрование данных</w:t>
            </w:r>
            <w:r>
              <w:rPr>
                <w:szCs w:val="28"/>
              </w:rPr>
              <w:t>.</w:t>
            </w:r>
          </w:p>
          <w:p w14:paraId="40ABF042" w14:textId="7FEBCF5F" w:rsidR="004748E9" w:rsidRPr="004748E9" w:rsidRDefault="004748E9" w:rsidP="004748E9">
            <w:pPr>
              <w:spacing w:line="276" w:lineRule="auto"/>
              <w:rPr>
                <w:szCs w:val="28"/>
              </w:rPr>
            </w:pPr>
            <w:r w:rsidRPr="004748E9">
              <w:rPr>
                <w:szCs w:val="28"/>
              </w:rPr>
              <w:t>2. Управление доступом</w:t>
            </w:r>
            <w:r>
              <w:rPr>
                <w:szCs w:val="28"/>
              </w:rPr>
              <w:t>.</w:t>
            </w:r>
          </w:p>
          <w:p w14:paraId="16D7DD31" w14:textId="38927E89" w:rsidR="004748E9" w:rsidRPr="004748E9" w:rsidRDefault="004748E9" w:rsidP="004748E9">
            <w:pPr>
              <w:spacing w:line="276" w:lineRule="auto"/>
              <w:rPr>
                <w:szCs w:val="28"/>
              </w:rPr>
            </w:pPr>
            <w:r w:rsidRPr="004748E9">
              <w:rPr>
                <w:szCs w:val="28"/>
              </w:rPr>
              <w:t>3. Мониторинг перемещения данных</w:t>
            </w:r>
            <w:r>
              <w:rPr>
                <w:szCs w:val="28"/>
              </w:rPr>
              <w:t>.</w:t>
            </w:r>
          </w:p>
          <w:p w14:paraId="1BFD3596" w14:textId="3EFF5959" w:rsidR="004748E9" w:rsidRPr="004748E9" w:rsidRDefault="004748E9" w:rsidP="004748E9">
            <w:pPr>
              <w:spacing w:line="276" w:lineRule="auto"/>
              <w:rPr>
                <w:szCs w:val="28"/>
              </w:rPr>
            </w:pPr>
            <w:r w:rsidRPr="004748E9">
              <w:rPr>
                <w:szCs w:val="28"/>
              </w:rPr>
              <w:t>4. Аудит действий</w:t>
            </w:r>
            <w:r>
              <w:rPr>
                <w:szCs w:val="28"/>
              </w:rPr>
              <w:t>.</w:t>
            </w:r>
          </w:p>
          <w:p w14:paraId="28FDBF12" w14:textId="65A043EC" w:rsidR="004748E9" w:rsidRPr="004748E9" w:rsidRDefault="004748E9" w:rsidP="004748E9">
            <w:pPr>
              <w:spacing w:line="276" w:lineRule="auto"/>
              <w:rPr>
                <w:szCs w:val="28"/>
              </w:rPr>
            </w:pPr>
            <w:r w:rsidRPr="004748E9">
              <w:rPr>
                <w:szCs w:val="28"/>
              </w:rPr>
              <w:t>5. Ограничение перемещения</w:t>
            </w:r>
            <w:r>
              <w:rPr>
                <w:szCs w:val="28"/>
              </w:rPr>
              <w:t>.</w:t>
            </w:r>
          </w:p>
          <w:p w14:paraId="26BD89A0" w14:textId="4414F5EE" w:rsidR="00B24F3A" w:rsidRPr="00F909B5" w:rsidRDefault="004748E9" w:rsidP="004748E9">
            <w:pPr>
              <w:spacing w:line="276" w:lineRule="auto"/>
              <w:rPr>
                <w:szCs w:val="28"/>
              </w:rPr>
            </w:pPr>
            <w:r w:rsidRPr="004748E9">
              <w:rPr>
                <w:szCs w:val="28"/>
              </w:rPr>
              <w:t>6. Обучение персонала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23C677B8" w14:textId="77777777" w:rsidTr="00EB26F6">
        <w:trPr>
          <w:trHeight w:val="855"/>
          <w:trPrChange w:id="1153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54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A2E4333" w14:textId="6CB5A038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ЗСВ.7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55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BD4EF4A" w14:textId="0ED08347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Контроль целостности виртуальной инфраструктуры и ее конфигураций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56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23E80BD" w14:textId="3FD548E8" w:rsidR="00976333" w:rsidRPr="00976333" w:rsidRDefault="00976333" w:rsidP="00976333">
            <w:pPr>
              <w:spacing w:line="276" w:lineRule="auto"/>
              <w:rPr>
                <w:szCs w:val="28"/>
              </w:rPr>
            </w:pPr>
            <w:r w:rsidRPr="00976333">
              <w:rPr>
                <w:szCs w:val="28"/>
              </w:rPr>
              <w:t>1. Централизованное управление конфигурациями</w:t>
            </w:r>
            <w:r>
              <w:rPr>
                <w:szCs w:val="28"/>
              </w:rPr>
              <w:t>.</w:t>
            </w:r>
          </w:p>
          <w:p w14:paraId="71F80527" w14:textId="42397DD2" w:rsidR="00976333" w:rsidRPr="00976333" w:rsidRDefault="00976333" w:rsidP="00976333">
            <w:pPr>
              <w:spacing w:line="276" w:lineRule="auto"/>
              <w:rPr>
                <w:szCs w:val="28"/>
              </w:rPr>
            </w:pPr>
            <w:r w:rsidRPr="00976333">
              <w:rPr>
                <w:szCs w:val="28"/>
              </w:rPr>
              <w:t>2. Использование систем мониторинга целостности</w:t>
            </w:r>
            <w:r>
              <w:rPr>
                <w:szCs w:val="28"/>
              </w:rPr>
              <w:t>.</w:t>
            </w:r>
          </w:p>
          <w:p w14:paraId="0C097A5F" w14:textId="0269F0BE" w:rsidR="00976333" w:rsidRPr="00976333" w:rsidRDefault="00976333" w:rsidP="00976333">
            <w:pPr>
              <w:spacing w:line="276" w:lineRule="auto"/>
              <w:rPr>
                <w:szCs w:val="28"/>
              </w:rPr>
            </w:pPr>
            <w:r w:rsidRPr="00976333">
              <w:rPr>
                <w:szCs w:val="28"/>
              </w:rPr>
              <w:t>3. Регулярное обновление и патчи</w:t>
            </w:r>
            <w:r>
              <w:rPr>
                <w:szCs w:val="28"/>
              </w:rPr>
              <w:t>.</w:t>
            </w:r>
          </w:p>
          <w:p w14:paraId="6F0ED504" w14:textId="6E64FB60" w:rsidR="00976333" w:rsidRPr="00976333" w:rsidRDefault="00976333" w:rsidP="00976333">
            <w:pPr>
              <w:spacing w:line="276" w:lineRule="auto"/>
              <w:rPr>
                <w:szCs w:val="28"/>
              </w:rPr>
            </w:pPr>
            <w:r w:rsidRPr="00976333">
              <w:rPr>
                <w:szCs w:val="28"/>
              </w:rPr>
              <w:t>4. Резервное копирование конфигураций</w:t>
            </w:r>
            <w:r>
              <w:rPr>
                <w:szCs w:val="28"/>
              </w:rPr>
              <w:t>.</w:t>
            </w:r>
          </w:p>
          <w:p w14:paraId="0185554E" w14:textId="052EF7F9" w:rsidR="00976333" w:rsidRPr="00976333" w:rsidRDefault="00976333" w:rsidP="00976333">
            <w:pPr>
              <w:spacing w:line="276" w:lineRule="auto"/>
              <w:rPr>
                <w:szCs w:val="28"/>
              </w:rPr>
            </w:pPr>
            <w:r w:rsidRPr="00976333">
              <w:rPr>
                <w:szCs w:val="28"/>
              </w:rPr>
              <w:t>5. Разделение обязанностей</w:t>
            </w:r>
            <w:r>
              <w:rPr>
                <w:szCs w:val="28"/>
              </w:rPr>
              <w:t>.</w:t>
            </w:r>
          </w:p>
          <w:p w14:paraId="12ECDC27" w14:textId="2066B780" w:rsidR="00B24F3A" w:rsidRPr="00F909B5" w:rsidRDefault="00976333" w:rsidP="00976333">
            <w:pPr>
              <w:spacing w:line="276" w:lineRule="auto"/>
              <w:rPr>
                <w:szCs w:val="28"/>
              </w:rPr>
            </w:pPr>
            <w:r w:rsidRPr="00976333">
              <w:rPr>
                <w:szCs w:val="28"/>
              </w:rPr>
              <w:t>6. Аудит целостности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754036C5" w14:textId="77777777" w:rsidTr="00EB26F6">
        <w:trPr>
          <w:trHeight w:val="855"/>
          <w:trPrChange w:id="1157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58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FEBA67D" w14:textId="7048E2E1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t>ЗСВ.8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59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E5EB850" w14:textId="3734B266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 xml:space="preserve">Резервное копирование данных, резервирование технических средств, программного обеспечения виртуальной инфраструктуры, а также </w:t>
            </w:r>
            <w:r>
              <w:lastRenderedPageBreak/>
              <w:t>каналов связи внутри виртуальной инфраструктуры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60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A63839C" w14:textId="4B613A6F" w:rsidR="00DF0889" w:rsidRPr="00DF0889" w:rsidRDefault="00DF0889" w:rsidP="00DF0889">
            <w:pPr>
              <w:spacing w:line="276" w:lineRule="auto"/>
              <w:rPr>
                <w:szCs w:val="28"/>
              </w:rPr>
            </w:pPr>
            <w:r w:rsidRPr="00DF0889">
              <w:rPr>
                <w:szCs w:val="28"/>
              </w:rPr>
              <w:lastRenderedPageBreak/>
              <w:t>1. Планирование и создание резервных копий</w:t>
            </w:r>
            <w:r>
              <w:rPr>
                <w:szCs w:val="28"/>
              </w:rPr>
              <w:t>.</w:t>
            </w:r>
          </w:p>
          <w:p w14:paraId="300436B6" w14:textId="0903DC98" w:rsidR="00DF0889" w:rsidRPr="00DF0889" w:rsidRDefault="00DF0889" w:rsidP="00DF0889">
            <w:pPr>
              <w:spacing w:line="276" w:lineRule="auto"/>
              <w:rPr>
                <w:szCs w:val="28"/>
              </w:rPr>
            </w:pPr>
            <w:r w:rsidRPr="00DF0889">
              <w:rPr>
                <w:szCs w:val="28"/>
              </w:rPr>
              <w:t>2. Автоматизация процесса резервного копирования</w:t>
            </w:r>
            <w:r>
              <w:rPr>
                <w:szCs w:val="28"/>
              </w:rPr>
              <w:t>.</w:t>
            </w:r>
          </w:p>
          <w:p w14:paraId="0204C5CC" w14:textId="0A52CCBF" w:rsidR="00DF0889" w:rsidRPr="00DF0889" w:rsidRDefault="00DF0889" w:rsidP="00DF0889">
            <w:pPr>
              <w:spacing w:line="276" w:lineRule="auto"/>
              <w:rPr>
                <w:szCs w:val="28"/>
              </w:rPr>
            </w:pPr>
            <w:r w:rsidRPr="00DF0889">
              <w:rPr>
                <w:szCs w:val="28"/>
              </w:rPr>
              <w:t xml:space="preserve">3. Шифрование резервных </w:t>
            </w:r>
            <w:r w:rsidRPr="00DF0889">
              <w:rPr>
                <w:szCs w:val="28"/>
              </w:rPr>
              <w:lastRenderedPageBreak/>
              <w:t>копий</w:t>
            </w:r>
            <w:r>
              <w:rPr>
                <w:szCs w:val="28"/>
              </w:rPr>
              <w:t>.</w:t>
            </w:r>
          </w:p>
          <w:p w14:paraId="7DE417AB" w14:textId="5951CAB1" w:rsidR="00DF0889" w:rsidRPr="00DF0889" w:rsidRDefault="00DF0889" w:rsidP="00DF0889">
            <w:pPr>
              <w:spacing w:line="276" w:lineRule="auto"/>
              <w:rPr>
                <w:szCs w:val="28"/>
              </w:rPr>
            </w:pPr>
            <w:r w:rsidRPr="00DF0889">
              <w:rPr>
                <w:szCs w:val="28"/>
              </w:rPr>
              <w:t>4. Тестирование процесса восстановления</w:t>
            </w:r>
            <w:r>
              <w:rPr>
                <w:szCs w:val="28"/>
              </w:rPr>
              <w:t>.</w:t>
            </w:r>
          </w:p>
          <w:p w14:paraId="1B3F85E3" w14:textId="11BDABB2" w:rsidR="00DF0889" w:rsidRPr="00DF0889" w:rsidRDefault="00DF0889" w:rsidP="00DF0889">
            <w:pPr>
              <w:spacing w:line="276" w:lineRule="auto"/>
              <w:rPr>
                <w:szCs w:val="28"/>
              </w:rPr>
            </w:pPr>
            <w:r w:rsidRPr="00DF0889">
              <w:rPr>
                <w:szCs w:val="28"/>
              </w:rPr>
              <w:t>5. Резервирование технических средств</w:t>
            </w:r>
            <w:r>
              <w:rPr>
                <w:szCs w:val="28"/>
              </w:rPr>
              <w:t>.</w:t>
            </w:r>
          </w:p>
          <w:p w14:paraId="7326CBE5" w14:textId="1B277FDF" w:rsidR="00DF0889" w:rsidRPr="00DF0889" w:rsidRDefault="00DF0889" w:rsidP="00DF0889">
            <w:pPr>
              <w:spacing w:line="276" w:lineRule="auto"/>
              <w:rPr>
                <w:szCs w:val="28"/>
              </w:rPr>
            </w:pPr>
            <w:r w:rsidRPr="00DF0889">
              <w:rPr>
                <w:szCs w:val="28"/>
              </w:rPr>
              <w:t>6. Мониторинг состояния технических средств</w:t>
            </w:r>
            <w:r>
              <w:rPr>
                <w:szCs w:val="28"/>
              </w:rPr>
              <w:t>.</w:t>
            </w:r>
          </w:p>
          <w:p w14:paraId="72D1CA06" w14:textId="03AC842F" w:rsidR="00B24F3A" w:rsidRPr="00F909B5" w:rsidRDefault="00DF0889" w:rsidP="00DF0889">
            <w:pPr>
              <w:spacing w:line="276" w:lineRule="auto"/>
              <w:rPr>
                <w:szCs w:val="28"/>
              </w:rPr>
            </w:pPr>
            <w:r w:rsidRPr="00DF0889">
              <w:rPr>
                <w:szCs w:val="28"/>
              </w:rPr>
              <w:t>7. Резервирование каналов связи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128EE16D" w14:textId="77777777" w:rsidTr="00EB26F6">
        <w:trPr>
          <w:trHeight w:val="855"/>
          <w:trPrChange w:id="1161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62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CCF8AE1" w14:textId="7BACB2D1" w:rsidR="00B24F3A" w:rsidRPr="00F909B5" w:rsidRDefault="00B24F3A" w:rsidP="00B24F3A">
            <w:pPr>
              <w:spacing w:line="276" w:lineRule="auto"/>
              <w:rPr>
                <w:szCs w:val="28"/>
              </w:rPr>
            </w:pPr>
            <w:r>
              <w:lastRenderedPageBreak/>
              <w:t>ЗСВ.9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63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10FD4EC" w14:textId="2B54EBDF" w:rsidR="00B24F3A" w:rsidRPr="00F909B5" w:rsidRDefault="00B24F3A" w:rsidP="00B24F3A">
            <w:pPr>
              <w:spacing w:line="276" w:lineRule="auto"/>
              <w:jc w:val="both"/>
              <w:rPr>
                <w:szCs w:val="28"/>
              </w:rPr>
            </w:pPr>
            <w:r>
              <w:t>Реализация и управление антивирусной защитой в виртуальной инфраструктуре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64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1851AD4" w14:textId="425978F2" w:rsidR="00673AAA" w:rsidRPr="00673AAA" w:rsidRDefault="00673AAA" w:rsidP="00673AAA">
            <w:pPr>
              <w:spacing w:line="276" w:lineRule="auto"/>
              <w:rPr>
                <w:szCs w:val="28"/>
              </w:rPr>
            </w:pPr>
            <w:r w:rsidRPr="00673AAA">
              <w:rPr>
                <w:szCs w:val="28"/>
              </w:rPr>
              <w:t>1. Выбор антивирусного программного обеспечения</w:t>
            </w:r>
            <w:r>
              <w:rPr>
                <w:szCs w:val="28"/>
              </w:rPr>
              <w:t>.</w:t>
            </w:r>
          </w:p>
          <w:p w14:paraId="6FC215D5" w14:textId="729CD90A" w:rsidR="00673AAA" w:rsidRPr="00673AAA" w:rsidRDefault="00673AAA" w:rsidP="00673AAA">
            <w:pPr>
              <w:spacing w:line="276" w:lineRule="auto"/>
              <w:rPr>
                <w:szCs w:val="28"/>
              </w:rPr>
            </w:pPr>
            <w:r w:rsidRPr="00673AAA">
              <w:rPr>
                <w:szCs w:val="28"/>
              </w:rPr>
              <w:t>2. Установка и настройка антивирусного ПО</w:t>
            </w:r>
            <w:r>
              <w:rPr>
                <w:szCs w:val="28"/>
              </w:rPr>
              <w:t>.</w:t>
            </w:r>
          </w:p>
          <w:p w14:paraId="56FB1BBD" w14:textId="3197A705" w:rsidR="00673AAA" w:rsidRPr="00673AAA" w:rsidRDefault="00673AAA" w:rsidP="00673AAA">
            <w:pPr>
              <w:spacing w:line="276" w:lineRule="auto"/>
              <w:rPr>
                <w:szCs w:val="28"/>
              </w:rPr>
            </w:pPr>
            <w:r w:rsidRPr="00673AAA">
              <w:rPr>
                <w:szCs w:val="28"/>
              </w:rPr>
              <w:t>3. Регулярное обновление антивирусных баз данных</w:t>
            </w:r>
            <w:r>
              <w:rPr>
                <w:szCs w:val="28"/>
              </w:rPr>
              <w:t>.</w:t>
            </w:r>
          </w:p>
          <w:p w14:paraId="6C7723D8" w14:textId="78F82893" w:rsidR="00673AAA" w:rsidRPr="00673AAA" w:rsidRDefault="00673AAA" w:rsidP="00673AAA">
            <w:pPr>
              <w:spacing w:line="276" w:lineRule="auto"/>
              <w:rPr>
                <w:szCs w:val="28"/>
              </w:rPr>
            </w:pPr>
            <w:r w:rsidRPr="00673AAA">
              <w:rPr>
                <w:szCs w:val="28"/>
              </w:rPr>
              <w:t>4. Мониторинг и управление антивирусной защитой</w:t>
            </w:r>
            <w:r>
              <w:rPr>
                <w:szCs w:val="28"/>
              </w:rPr>
              <w:t>.</w:t>
            </w:r>
          </w:p>
          <w:p w14:paraId="71FCF8F8" w14:textId="7D0A888E" w:rsidR="00673AAA" w:rsidRPr="00673AAA" w:rsidRDefault="00673AAA" w:rsidP="00673AAA">
            <w:pPr>
              <w:spacing w:line="276" w:lineRule="auto"/>
              <w:rPr>
                <w:szCs w:val="28"/>
              </w:rPr>
            </w:pPr>
            <w:r w:rsidRPr="00673AAA">
              <w:rPr>
                <w:szCs w:val="28"/>
              </w:rPr>
              <w:t>5. Обучение персонала</w:t>
            </w:r>
            <w:r>
              <w:rPr>
                <w:szCs w:val="28"/>
              </w:rPr>
              <w:t>.</w:t>
            </w:r>
          </w:p>
          <w:p w14:paraId="39021242" w14:textId="6F892283" w:rsidR="00673AAA" w:rsidRPr="00673AAA" w:rsidRDefault="00673AAA" w:rsidP="00673AAA">
            <w:pPr>
              <w:spacing w:line="276" w:lineRule="auto"/>
              <w:rPr>
                <w:szCs w:val="28"/>
              </w:rPr>
            </w:pPr>
            <w:r w:rsidRPr="00673AAA">
              <w:rPr>
                <w:szCs w:val="28"/>
              </w:rPr>
              <w:t>6. Анализ инцидентов</w:t>
            </w:r>
            <w:r>
              <w:rPr>
                <w:szCs w:val="28"/>
              </w:rPr>
              <w:t>.</w:t>
            </w:r>
          </w:p>
          <w:p w14:paraId="17682CE4" w14:textId="074AB26D" w:rsidR="00B24F3A" w:rsidRPr="00F909B5" w:rsidRDefault="00673AAA" w:rsidP="00673AAA">
            <w:pPr>
              <w:spacing w:line="276" w:lineRule="auto"/>
              <w:rPr>
                <w:szCs w:val="28"/>
              </w:rPr>
            </w:pPr>
            <w:r w:rsidRPr="00673AAA">
              <w:rPr>
                <w:szCs w:val="28"/>
              </w:rPr>
              <w:t>7. Регулярные аудиты безопасности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6F4FB0A3" w14:textId="77777777" w:rsidTr="00EB26F6">
        <w:trPr>
          <w:trHeight w:val="855"/>
          <w:trPrChange w:id="1165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66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5064B62" w14:textId="5F384570" w:rsidR="00B24F3A" w:rsidRDefault="00B24F3A" w:rsidP="00B24F3A">
            <w:pPr>
              <w:spacing w:line="276" w:lineRule="auto"/>
            </w:pPr>
            <w:r>
              <w:t>ЗИС.3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67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D86DCF9" w14:textId="0CCCCD01" w:rsidR="00B24F3A" w:rsidRDefault="00B24F3A" w:rsidP="00B24F3A">
            <w:pPr>
              <w:spacing w:line="276" w:lineRule="auto"/>
              <w:jc w:val="both"/>
            </w:pPr>
            <w: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68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90ED7A2" w14:textId="2B5964E2" w:rsidR="003938C4" w:rsidRPr="003938C4" w:rsidRDefault="003938C4" w:rsidP="003938C4">
            <w:pPr>
              <w:spacing w:line="276" w:lineRule="auto"/>
              <w:rPr>
                <w:szCs w:val="28"/>
              </w:rPr>
            </w:pPr>
            <w:r w:rsidRPr="003938C4">
              <w:rPr>
                <w:szCs w:val="28"/>
              </w:rPr>
              <w:t>1. Шифрование данных</w:t>
            </w:r>
            <w:r>
              <w:rPr>
                <w:szCs w:val="28"/>
              </w:rPr>
              <w:t>.</w:t>
            </w:r>
          </w:p>
          <w:p w14:paraId="48663D33" w14:textId="73A11CBB" w:rsidR="003938C4" w:rsidRPr="003938C4" w:rsidRDefault="003938C4" w:rsidP="003938C4">
            <w:pPr>
              <w:spacing w:line="276" w:lineRule="auto"/>
              <w:rPr>
                <w:szCs w:val="28"/>
              </w:rPr>
            </w:pPr>
            <w:r w:rsidRPr="003938C4">
              <w:rPr>
                <w:szCs w:val="28"/>
              </w:rPr>
              <w:t>2. Использование виртуальных частных сетей (VPN)</w:t>
            </w:r>
            <w:r>
              <w:rPr>
                <w:szCs w:val="28"/>
              </w:rPr>
              <w:t>.</w:t>
            </w:r>
          </w:p>
          <w:p w14:paraId="543BDF8D" w14:textId="1E991B29" w:rsidR="003938C4" w:rsidRPr="003938C4" w:rsidRDefault="003938C4" w:rsidP="003938C4">
            <w:pPr>
              <w:spacing w:line="276" w:lineRule="auto"/>
              <w:rPr>
                <w:szCs w:val="28"/>
              </w:rPr>
            </w:pPr>
            <w:r w:rsidRPr="003938C4">
              <w:rPr>
                <w:szCs w:val="28"/>
              </w:rPr>
              <w:t>3. Установка брандмауэров и антивирусов</w:t>
            </w:r>
            <w:r>
              <w:rPr>
                <w:szCs w:val="28"/>
              </w:rPr>
              <w:t>.</w:t>
            </w:r>
          </w:p>
          <w:p w14:paraId="39349EA6" w14:textId="3924D967" w:rsidR="003938C4" w:rsidRPr="003938C4" w:rsidRDefault="003938C4" w:rsidP="003938C4">
            <w:pPr>
              <w:spacing w:line="276" w:lineRule="auto"/>
              <w:rPr>
                <w:szCs w:val="28"/>
              </w:rPr>
            </w:pPr>
            <w:r w:rsidRPr="003938C4">
              <w:rPr>
                <w:szCs w:val="28"/>
              </w:rPr>
              <w:t>4. Аутентификация и авторизация</w:t>
            </w:r>
            <w:r>
              <w:rPr>
                <w:szCs w:val="28"/>
              </w:rPr>
              <w:t>.</w:t>
            </w:r>
          </w:p>
          <w:p w14:paraId="3616E017" w14:textId="2E369FCF" w:rsidR="003938C4" w:rsidRPr="003938C4" w:rsidRDefault="003938C4" w:rsidP="003938C4">
            <w:pPr>
              <w:spacing w:line="276" w:lineRule="auto"/>
              <w:rPr>
                <w:szCs w:val="28"/>
              </w:rPr>
            </w:pPr>
            <w:r w:rsidRPr="003938C4">
              <w:rPr>
                <w:szCs w:val="28"/>
              </w:rPr>
              <w:t>5. Обучение персонала</w:t>
            </w:r>
            <w:r>
              <w:rPr>
                <w:szCs w:val="28"/>
              </w:rPr>
              <w:t>.</w:t>
            </w:r>
          </w:p>
          <w:p w14:paraId="53818FA9" w14:textId="46F8B236" w:rsidR="003938C4" w:rsidRPr="003938C4" w:rsidRDefault="003938C4" w:rsidP="003938C4">
            <w:pPr>
              <w:spacing w:line="276" w:lineRule="auto"/>
              <w:rPr>
                <w:szCs w:val="28"/>
              </w:rPr>
            </w:pPr>
            <w:r w:rsidRPr="003938C4">
              <w:rPr>
                <w:szCs w:val="28"/>
              </w:rPr>
              <w:t>6. Регулярное обновление программного обеспечения</w:t>
            </w:r>
            <w:r>
              <w:rPr>
                <w:szCs w:val="28"/>
              </w:rPr>
              <w:t>.</w:t>
            </w:r>
          </w:p>
          <w:p w14:paraId="79D80549" w14:textId="0975E06A" w:rsidR="00B24F3A" w:rsidRPr="00F909B5" w:rsidRDefault="003938C4" w:rsidP="003938C4">
            <w:pPr>
              <w:spacing w:line="276" w:lineRule="auto"/>
              <w:rPr>
                <w:szCs w:val="28"/>
              </w:rPr>
            </w:pPr>
            <w:r w:rsidRPr="003938C4">
              <w:rPr>
                <w:szCs w:val="28"/>
              </w:rPr>
              <w:t>7. Мониторинг и аудит безопасности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0F2DAC4A" w14:textId="77777777" w:rsidTr="00EB26F6">
        <w:trPr>
          <w:trHeight w:val="855"/>
          <w:trPrChange w:id="1169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70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3A67405" w14:textId="66375052" w:rsidR="00B24F3A" w:rsidRDefault="00B24F3A" w:rsidP="00B24F3A">
            <w:pPr>
              <w:spacing w:line="276" w:lineRule="auto"/>
            </w:pPr>
            <w:r>
              <w:t>ЗИС.11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71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3BDC9A6" w14:textId="731157E4" w:rsidR="00B24F3A" w:rsidRDefault="00B24F3A" w:rsidP="00B24F3A">
            <w:pPr>
              <w:spacing w:line="276" w:lineRule="auto"/>
              <w:jc w:val="both"/>
            </w:pPr>
            <w:r>
              <w:t xml:space="preserve">Обеспечение подлинности сетевых соединений (сеансов взаимодействия), в том числе для защиты от подмены сетевых </w:t>
            </w:r>
            <w:r>
              <w:lastRenderedPageBreak/>
              <w:t>устройств и сервисов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72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9511309" w14:textId="1FEA37F1" w:rsidR="00471258" w:rsidRPr="00471258" w:rsidRDefault="00471258" w:rsidP="00471258">
            <w:pPr>
              <w:spacing w:line="276" w:lineRule="auto"/>
              <w:rPr>
                <w:szCs w:val="28"/>
              </w:rPr>
            </w:pPr>
            <w:r w:rsidRPr="00471258">
              <w:rPr>
                <w:szCs w:val="28"/>
              </w:rPr>
              <w:lastRenderedPageBreak/>
              <w:t>1. Использование протокола TLS/SSL</w:t>
            </w:r>
            <w:r>
              <w:rPr>
                <w:szCs w:val="28"/>
              </w:rPr>
              <w:t>.</w:t>
            </w:r>
          </w:p>
          <w:p w14:paraId="4984F044" w14:textId="08B9A85B" w:rsidR="00471258" w:rsidRPr="00471258" w:rsidRDefault="00471258" w:rsidP="00471258">
            <w:pPr>
              <w:spacing w:line="276" w:lineRule="auto"/>
              <w:rPr>
                <w:szCs w:val="28"/>
              </w:rPr>
            </w:pPr>
            <w:r w:rsidRPr="00471258">
              <w:rPr>
                <w:szCs w:val="28"/>
              </w:rPr>
              <w:t>2. Использование цифровых сертификатов</w:t>
            </w:r>
            <w:r>
              <w:rPr>
                <w:szCs w:val="28"/>
              </w:rPr>
              <w:t>.</w:t>
            </w:r>
          </w:p>
          <w:p w14:paraId="4DAC2B3C" w14:textId="2ED7280A" w:rsidR="00471258" w:rsidRPr="00471258" w:rsidRDefault="00471258" w:rsidP="00471258">
            <w:pPr>
              <w:spacing w:line="276" w:lineRule="auto"/>
              <w:rPr>
                <w:szCs w:val="28"/>
              </w:rPr>
            </w:pPr>
            <w:r w:rsidRPr="00471258">
              <w:rPr>
                <w:szCs w:val="28"/>
              </w:rPr>
              <w:lastRenderedPageBreak/>
              <w:t>3. Настройка брандмауэра и IPS/IDS</w:t>
            </w:r>
            <w:r>
              <w:rPr>
                <w:szCs w:val="28"/>
              </w:rPr>
              <w:t>.</w:t>
            </w:r>
          </w:p>
          <w:p w14:paraId="5E554C97" w14:textId="2650858A" w:rsidR="00471258" w:rsidRPr="00471258" w:rsidRDefault="00471258" w:rsidP="00471258">
            <w:pPr>
              <w:spacing w:line="276" w:lineRule="auto"/>
              <w:rPr>
                <w:szCs w:val="28"/>
              </w:rPr>
            </w:pPr>
            <w:r w:rsidRPr="00471258">
              <w:rPr>
                <w:szCs w:val="28"/>
              </w:rPr>
              <w:t>4. Механизмы аутентификации</w:t>
            </w:r>
            <w:r>
              <w:rPr>
                <w:szCs w:val="28"/>
              </w:rPr>
              <w:t>.</w:t>
            </w:r>
          </w:p>
          <w:p w14:paraId="7BD65E54" w14:textId="2D52BBFB" w:rsidR="00471258" w:rsidRPr="00471258" w:rsidRDefault="00471258" w:rsidP="00471258">
            <w:pPr>
              <w:spacing w:line="276" w:lineRule="auto"/>
              <w:rPr>
                <w:szCs w:val="28"/>
              </w:rPr>
            </w:pPr>
            <w:r w:rsidRPr="00471258">
              <w:rPr>
                <w:szCs w:val="28"/>
              </w:rPr>
              <w:t>5. Мониторинг сетевого трафика</w:t>
            </w:r>
            <w:r>
              <w:rPr>
                <w:szCs w:val="28"/>
              </w:rPr>
              <w:t>.</w:t>
            </w:r>
          </w:p>
          <w:p w14:paraId="22ED9303" w14:textId="60CF6C31" w:rsidR="00B24F3A" w:rsidRPr="00F909B5" w:rsidRDefault="00471258" w:rsidP="00471258">
            <w:pPr>
              <w:spacing w:line="276" w:lineRule="auto"/>
              <w:rPr>
                <w:szCs w:val="28"/>
              </w:rPr>
            </w:pPr>
            <w:r w:rsidRPr="00471258">
              <w:rPr>
                <w:szCs w:val="28"/>
              </w:rPr>
              <w:t>6. Обновление программного обеспечения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282C74B0" w14:textId="77777777" w:rsidTr="00EB26F6">
        <w:trPr>
          <w:trHeight w:val="855"/>
          <w:trPrChange w:id="1173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74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1B90F45" w14:textId="4C8544E6" w:rsidR="00B24F3A" w:rsidRDefault="00B24F3A" w:rsidP="00B24F3A">
            <w:pPr>
              <w:spacing w:line="276" w:lineRule="auto"/>
            </w:pPr>
            <w:r>
              <w:lastRenderedPageBreak/>
              <w:t>ЗИС.15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75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538B8290" w14:textId="2FB117E7" w:rsidR="00B24F3A" w:rsidRDefault="00B24F3A" w:rsidP="00B24F3A">
            <w:pPr>
              <w:spacing w:line="276" w:lineRule="auto"/>
              <w:jc w:val="both"/>
            </w:pPr>
            <w: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76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8D904CB" w14:textId="606700E0" w:rsidR="000D7F34" w:rsidRPr="000D7F34" w:rsidRDefault="000D7F34" w:rsidP="000D7F34">
            <w:pPr>
              <w:spacing w:line="276" w:lineRule="auto"/>
              <w:rPr>
                <w:szCs w:val="28"/>
              </w:rPr>
            </w:pPr>
            <w:r w:rsidRPr="000D7F34">
              <w:rPr>
                <w:szCs w:val="28"/>
              </w:rPr>
              <w:t>1. Создание резервной копии данных</w:t>
            </w:r>
            <w:r>
              <w:rPr>
                <w:szCs w:val="28"/>
              </w:rPr>
              <w:t>.</w:t>
            </w:r>
          </w:p>
          <w:p w14:paraId="4E2C2D3F" w14:textId="45C4A24D" w:rsidR="000D7F34" w:rsidRPr="000D7F34" w:rsidRDefault="000D7F34" w:rsidP="000D7F34">
            <w:pPr>
              <w:spacing w:line="276" w:lineRule="auto"/>
              <w:rPr>
                <w:szCs w:val="28"/>
              </w:rPr>
            </w:pPr>
            <w:r w:rsidRPr="000D7F34">
              <w:rPr>
                <w:szCs w:val="28"/>
              </w:rPr>
              <w:t>2. Шифрование данных</w:t>
            </w:r>
            <w:r>
              <w:rPr>
                <w:szCs w:val="28"/>
              </w:rPr>
              <w:t>.</w:t>
            </w:r>
          </w:p>
          <w:p w14:paraId="54B54AC1" w14:textId="48776DF7" w:rsidR="000D7F34" w:rsidRPr="000D7F34" w:rsidRDefault="000D7F34" w:rsidP="000D7F34">
            <w:pPr>
              <w:spacing w:line="276" w:lineRule="auto"/>
              <w:rPr>
                <w:szCs w:val="28"/>
              </w:rPr>
            </w:pPr>
            <w:r w:rsidRPr="000D7F34">
              <w:rPr>
                <w:szCs w:val="28"/>
              </w:rPr>
              <w:t>3. Разграничение прав доступа</w:t>
            </w:r>
            <w:r>
              <w:rPr>
                <w:szCs w:val="28"/>
              </w:rPr>
              <w:t>.</w:t>
            </w:r>
          </w:p>
          <w:p w14:paraId="3F6F2C77" w14:textId="633717A5" w:rsidR="000D7F34" w:rsidRPr="000D7F34" w:rsidRDefault="000D7F34" w:rsidP="000D7F34">
            <w:pPr>
              <w:spacing w:line="276" w:lineRule="auto"/>
              <w:rPr>
                <w:szCs w:val="28"/>
              </w:rPr>
            </w:pPr>
            <w:r w:rsidRPr="000D7F34">
              <w:rPr>
                <w:szCs w:val="28"/>
              </w:rPr>
              <w:t>4. Мониторинг активности</w:t>
            </w:r>
            <w:r>
              <w:rPr>
                <w:szCs w:val="28"/>
              </w:rPr>
              <w:t>.</w:t>
            </w:r>
          </w:p>
          <w:p w14:paraId="373FB6DF" w14:textId="7674D2E3" w:rsidR="000D7F34" w:rsidRPr="000D7F34" w:rsidRDefault="000D7F34" w:rsidP="000D7F34">
            <w:pPr>
              <w:spacing w:line="276" w:lineRule="auto"/>
              <w:rPr>
                <w:szCs w:val="28"/>
              </w:rPr>
            </w:pPr>
            <w:r w:rsidRPr="000D7F34">
              <w:rPr>
                <w:szCs w:val="28"/>
              </w:rPr>
              <w:t>5. Обновление программного обеспечения</w:t>
            </w:r>
            <w:r>
              <w:rPr>
                <w:szCs w:val="28"/>
              </w:rPr>
              <w:t>.</w:t>
            </w:r>
          </w:p>
          <w:p w14:paraId="2A1CA681" w14:textId="098A0423" w:rsidR="00B24F3A" w:rsidRPr="00F909B5" w:rsidRDefault="000D7F34" w:rsidP="000D7F34">
            <w:pPr>
              <w:spacing w:line="276" w:lineRule="auto"/>
              <w:rPr>
                <w:szCs w:val="28"/>
              </w:rPr>
            </w:pPr>
            <w:r w:rsidRPr="000D7F34">
              <w:rPr>
                <w:szCs w:val="28"/>
              </w:rPr>
              <w:t>6. Обучение персонала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4DC1AD3A" w14:textId="77777777" w:rsidTr="00EB26F6">
        <w:trPr>
          <w:trHeight w:val="855"/>
          <w:trPrChange w:id="1177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78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2E07746" w14:textId="1A1F7645" w:rsidR="00B24F3A" w:rsidRDefault="00B24F3A" w:rsidP="00B24F3A">
            <w:pPr>
              <w:spacing w:line="276" w:lineRule="auto"/>
            </w:pPr>
            <w:r>
              <w:t>ЗИС.17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79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84C5CB1" w14:textId="4408F3A2" w:rsidR="00B24F3A" w:rsidRDefault="00B24F3A" w:rsidP="00B24F3A">
            <w:pPr>
              <w:spacing w:line="276" w:lineRule="auto"/>
              <w:jc w:val="both"/>
            </w:pPr>
            <w: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80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935BB00" w14:textId="1E61D93F" w:rsidR="000D7F34" w:rsidRPr="000D7F34" w:rsidRDefault="000D7F34" w:rsidP="000D7F34">
            <w:pPr>
              <w:spacing w:line="276" w:lineRule="auto"/>
              <w:rPr>
                <w:szCs w:val="28"/>
              </w:rPr>
            </w:pPr>
            <w:r w:rsidRPr="000D7F34">
              <w:rPr>
                <w:szCs w:val="28"/>
              </w:rPr>
              <w:t>1. Сегментирование сети</w:t>
            </w:r>
            <w:r>
              <w:rPr>
                <w:szCs w:val="28"/>
              </w:rPr>
              <w:t>.</w:t>
            </w:r>
          </w:p>
          <w:p w14:paraId="264923DE" w14:textId="5065B00C" w:rsidR="000D7F34" w:rsidRPr="000D7F34" w:rsidRDefault="000D7F34" w:rsidP="000D7F34">
            <w:pPr>
              <w:spacing w:line="276" w:lineRule="auto"/>
              <w:rPr>
                <w:szCs w:val="28"/>
              </w:rPr>
            </w:pPr>
            <w:r w:rsidRPr="000D7F34">
              <w:rPr>
                <w:szCs w:val="28"/>
              </w:rPr>
              <w:t>2. Настройка брандмауэров</w:t>
            </w:r>
            <w:r>
              <w:rPr>
                <w:szCs w:val="28"/>
              </w:rPr>
              <w:t>.</w:t>
            </w:r>
          </w:p>
          <w:p w14:paraId="7DC057C7" w14:textId="6B705870" w:rsidR="000D7F34" w:rsidRPr="000D7F34" w:rsidRDefault="000D7F34" w:rsidP="000D7F34">
            <w:pPr>
              <w:spacing w:line="276" w:lineRule="auto"/>
              <w:rPr>
                <w:szCs w:val="28"/>
              </w:rPr>
            </w:pPr>
            <w:r w:rsidRPr="000D7F34">
              <w:rPr>
                <w:szCs w:val="28"/>
              </w:rPr>
              <w:t>3. Установка правил фильтрации</w:t>
            </w:r>
            <w:r>
              <w:rPr>
                <w:szCs w:val="28"/>
              </w:rPr>
              <w:t>.</w:t>
            </w:r>
          </w:p>
          <w:p w14:paraId="7A5B8FFB" w14:textId="13879C4E" w:rsidR="000D7F34" w:rsidRPr="000D7F34" w:rsidRDefault="000D7F34" w:rsidP="000D7F34">
            <w:pPr>
              <w:spacing w:line="276" w:lineRule="auto"/>
              <w:rPr>
                <w:szCs w:val="28"/>
              </w:rPr>
            </w:pPr>
            <w:r w:rsidRPr="000D7F34">
              <w:rPr>
                <w:szCs w:val="28"/>
              </w:rPr>
              <w:t>4. Аутентификация и авторизация</w:t>
            </w:r>
            <w:r>
              <w:rPr>
                <w:szCs w:val="28"/>
              </w:rPr>
              <w:t>.</w:t>
            </w:r>
          </w:p>
          <w:p w14:paraId="5A939FAD" w14:textId="53C11A17" w:rsidR="000D7F34" w:rsidRPr="000D7F34" w:rsidRDefault="000D7F34" w:rsidP="000D7F34">
            <w:pPr>
              <w:spacing w:line="276" w:lineRule="auto"/>
              <w:rPr>
                <w:szCs w:val="28"/>
              </w:rPr>
            </w:pPr>
            <w:r w:rsidRPr="000D7F34">
              <w:rPr>
                <w:szCs w:val="28"/>
              </w:rPr>
              <w:t>5. Мониторинг и аудит</w:t>
            </w:r>
            <w:r>
              <w:rPr>
                <w:szCs w:val="28"/>
              </w:rPr>
              <w:t>.</w:t>
            </w:r>
          </w:p>
          <w:p w14:paraId="745F1CF2" w14:textId="3068787E" w:rsidR="000D7F34" w:rsidRPr="000D7F34" w:rsidRDefault="000D7F34" w:rsidP="000D7F34">
            <w:pPr>
              <w:spacing w:line="276" w:lineRule="auto"/>
              <w:rPr>
                <w:szCs w:val="28"/>
              </w:rPr>
            </w:pPr>
            <w:r w:rsidRPr="000D7F34">
              <w:rPr>
                <w:szCs w:val="28"/>
              </w:rPr>
              <w:t>6. Обучение персонала</w:t>
            </w:r>
            <w:r>
              <w:rPr>
                <w:szCs w:val="28"/>
              </w:rPr>
              <w:t>.</w:t>
            </w:r>
          </w:p>
          <w:p w14:paraId="248CEF36" w14:textId="421DF20C" w:rsidR="00B24F3A" w:rsidRPr="00F909B5" w:rsidRDefault="000D7F34" w:rsidP="000D7F34">
            <w:pPr>
              <w:spacing w:line="276" w:lineRule="auto"/>
              <w:rPr>
                <w:szCs w:val="28"/>
              </w:rPr>
            </w:pPr>
            <w:r w:rsidRPr="000D7F34">
              <w:rPr>
                <w:szCs w:val="28"/>
              </w:rPr>
              <w:t>7. Обновление систем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798044C6" w14:textId="77777777" w:rsidTr="00EB26F6">
        <w:trPr>
          <w:trHeight w:val="855"/>
          <w:trPrChange w:id="1181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82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0791E4D" w14:textId="48DB665A" w:rsidR="00B24F3A" w:rsidRDefault="00B24F3A" w:rsidP="00B24F3A">
            <w:pPr>
              <w:spacing w:line="276" w:lineRule="auto"/>
            </w:pPr>
            <w:r>
              <w:t>ИНЦ.6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83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718C732B" w14:textId="23F25F71" w:rsidR="00B24F3A" w:rsidRDefault="00B24F3A" w:rsidP="00B24F3A">
            <w:pPr>
              <w:spacing w:line="276" w:lineRule="auto"/>
              <w:jc w:val="both"/>
            </w:pPr>
            <w: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84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FB8C337" w14:textId="7B1CF6C6" w:rsidR="00EF5772" w:rsidRPr="00EF5772" w:rsidRDefault="00EF5772" w:rsidP="00EF5772">
            <w:pPr>
              <w:spacing w:line="276" w:lineRule="auto"/>
              <w:rPr>
                <w:szCs w:val="28"/>
              </w:rPr>
            </w:pPr>
            <w:r w:rsidRPr="00EF5772">
              <w:rPr>
                <w:szCs w:val="28"/>
              </w:rPr>
              <w:t>1. Анализ инцидентов</w:t>
            </w:r>
            <w:r>
              <w:rPr>
                <w:szCs w:val="28"/>
              </w:rPr>
              <w:t>.</w:t>
            </w:r>
          </w:p>
          <w:p w14:paraId="35413236" w14:textId="39B47446" w:rsidR="00EF5772" w:rsidRPr="00EF5772" w:rsidRDefault="00EF5772" w:rsidP="00EF5772">
            <w:pPr>
              <w:spacing w:line="276" w:lineRule="auto"/>
              <w:rPr>
                <w:szCs w:val="28"/>
              </w:rPr>
            </w:pPr>
            <w:r w:rsidRPr="00EF5772">
              <w:rPr>
                <w:szCs w:val="28"/>
              </w:rPr>
              <w:t>2. Разработка плана действий</w:t>
            </w:r>
            <w:r>
              <w:rPr>
                <w:szCs w:val="28"/>
              </w:rPr>
              <w:t>.</w:t>
            </w:r>
          </w:p>
          <w:p w14:paraId="49FF72B0" w14:textId="1EAD5408" w:rsidR="00EF5772" w:rsidRPr="00EF5772" w:rsidRDefault="00EF5772" w:rsidP="00EF5772">
            <w:pPr>
              <w:spacing w:line="276" w:lineRule="auto"/>
              <w:rPr>
                <w:szCs w:val="28"/>
              </w:rPr>
            </w:pPr>
            <w:r w:rsidRPr="00EF5772">
              <w:rPr>
                <w:szCs w:val="28"/>
              </w:rPr>
              <w:t>3. Внедрение мер безопасности</w:t>
            </w:r>
            <w:r>
              <w:rPr>
                <w:szCs w:val="28"/>
              </w:rPr>
              <w:t>.</w:t>
            </w:r>
          </w:p>
          <w:p w14:paraId="0C4F9BCD" w14:textId="2266D599" w:rsidR="00EF5772" w:rsidRPr="00EF5772" w:rsidRDefault="00EF5772" w:rsidP="00EF5772">
            <w:pPr>
              <w:spacing w:line="276" w:lineRule="auto"/>
              <w:rPr>
                <w:szCs w:val="28"/>
              </w:rPr>
            </w:pPr>
            <w:r w:rsidRPr="00EF5772">
              <w:rPr>
                <w:szCs w:val="28"/>
              </w:rPr>
              <w:t>4. Обучение персонала</w:t>
            </w:r>
            <w:r>
              <w:rPr>
                <w:szCs w:val="28"/>
              </w:rPr>
              <w:t>.</w:t>
            </w:r>
          </w:p>
          <w:p w14:paraId="015B675C" w14:textId="50CE0C4F" w:rsidR="00EF5772" w:rsidRPr="00EF5772" w:rsidRDefault="00EF5772" w:rsidP="00EF5772">
            <w:pPr>
              <w:spacing w:line="276" w:lineRule="auto"/>
              <w:rPr>
                <w:szCs w:val="28"/>
              </w:rPr>
            </w:pPr>
            <w:r w:rsidRPr="00EF5772">
              <w:rPr>
                <w:szCs w:val="28"/>
              </w:rPr>
              <w:t>5. Мониторинг и аудит</w:t>
            </w:r>
            <w:r>
              <w:rPr>
                <w:szCs w:val="28"/>
              </w:rPr>
              <w:t>.</w:t>
            </w:r>
          </w:p>
          <w:p w14:paraId="342B3AEC" w14:textId="4433B4B0" w:rsidR="00B24F3A" w:rsidRPr="00F909B5" w:rsidRDefault="00EF5772" w:rsidP="00EF5772">
            <w:pPr>
              <w:spacing w:line="276" w:lineRule="auto"/>
              <w:rPr>
                <w:szCs w:val="28"/>
              </w:rPr>
            </w:pPr>
            <w:r w:rsidRPr="00EF5772">
              <w:rPr>
                <w:szCs w:val="28"/>
              </w:rPr>
              <w:t>6. Проверка и корректировка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5F2EC4DF" w14:textId="77777777" w:rsidTr="00EB26F6">
        <w:trPr>
          <w:trHeight w:val="855"/>
          <w:trPrChange w:id="1185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86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A924C74" w14:textId="20438C56" w:rsidR="00B24F3A" w:rsidRDefault="00B24F3A" w:rsidP="00B24F3A">
            <w:pPr>
              <w:spacing w:line="276" w:lineRule="auto"/>
            </w:pPr>
            <w:r>
              <w:t>УКФ.1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87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98BDE34" w14:textId="5A6B733E" w:rsidR="00B24F3A" w:rsidRDefault="00B24F3A" w:rsidP="00B24F3A">
            <w:pPr>
              <w:spacing w:line="276" w:lineRule="auto"/>
              <w:jc w:val="both"/>
            </w:pPr>
            <w:r>
              <w:t xml:space="preserve">Определение лиц, которым разрешены действия по внесению изменений в конфигурацию </w:t>
            </w:r>
            <w:r>
              <w:lastRenderedPageBreak/>
              <w:t>информационной системы и системы защиты персональных данных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88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FD7B1CD" w14:textId="22847012" w:rsidR="00EA1FE8" w:rsidRPr="00EA1FE8" w:rsidRDefault="00EA1FE8" w:rsidP="00EA1FE8">
            <w:pPr>
              <w:spacing w:line="276" w:lineRule="auto"/>
              <w:rPr>
                <w:szCs w:val="28"/>
              </w:rPr>
            </w:pPr>
            <w:r w:rsidRPr="00EA1FE8">
              <w:rPr>
                <w:szCs w:val="28"/>
              </w:rPr>
              <w:lastRenderedPageBreak/>
              <w:t>1. Определение ролей и ответственности</w:t>
            </w:r>
            <w:r>
              <w:rPr>
                <w:szCs w:val="28"/>
              </w:rPr>
              <w:t>.</w:t>
            </w:r>
          </w:p>
          <w:p w14:paraId="60D8F820" w14:textId="7DA9B2C9" w:rsidR="00EA1FE8" w:rsidRPr="00EA1FE8" w:rsidRDefault="00EA1FE8" w:rsidP="00EA1FE8">
            <w:pPr>
              <w:spacing w:line="276" w:lineRule="auto"/>
              <w:rPr>
                <w:szCs w:val="28"/>
              </w:rPr>
            </w:pPr>
            <w:r w:rsidRPr="00EA1FE8">
              <w:rPr>
                <w:szCs w:val="28"/>
              </w:rPr>
              <w:t>2. Обучение персонала</w:t>
            </w:r>
            <w:r>
              <w:rPr>
                <w:szCs w:val="28"/>
              </w:rPr>
              <w:t>.</w:t>
            </w:r>
          </w:p>
          <w:p w14:paraId="549A204F" w14:textId="333CE38B" w:rsidR="00EA1FE8" w:rsidRPr="00EA1FE8" w:rsidRDefault="00EA1FE8" w:rsidP="00EA1FE8">
            <w:pPr>
              <w:spacing w:line="276" w:lineRule="auto"/>
              <w:rPr>
                <w:szCs w:val="28"/>
              </w:rPr>
            </w:pPr>
            <w:r w:rsidRPr="00EA1FE8">
              <w:rPr>
                <w:szCs w:val="28"/>
              </w:rPr>
              <w:t xml:space="preserve">3. Установление контроля </w:t>
            </w:r>
            <w:r w:rsidRPr="00EA1FE8">
              <w:rPr>
                <w:szCs w:val="28"/>
              </w:rPr>
              <w:lastRenderedPageBreak/>
              <w:t>доступа</w:t>
            </w:r>
            <w:r>
              <w:rPr>
                <w:szCs w:val="28"/>
              </w:rPr>
              <w:t>.</w:t>
            </w:r>
          </w:p>
          <w:p w14:paraId="3682F149" w14:textId="45EA8225" w:rsidR="00EA1FE8" w:rsidRPr="00EA1FE8" w:rsidRDefault="00EA1FE8" w:rsidP="00EA1FE8">
            <w:pPr>
              <w:spacing w:line="276" w:lineRule="auto"/>
              <w:rPr>
                <w:szCs w:val="28"/>
              </w:rPr>
            </w:pPr>
            <w:r w:rsidRPr="00EA1FE8">
              <w:rPr>
                <w:szCs w:val="28"/>
              </w:rPr>
              <w:t>4. Мониторинг и аудит</w:t>
            </w:r>
            <w:r>
              <w:rPr>
                <w:szCs w:val="28"/>
              </w:rPr>
              <w:t>.</w:t>
            </w:r>
          </w:p>
          <w:p w14:paraId="40608E26" w14:textId="22D2C8A8" w:rsidR="00EA1FE8" w:rsidRPr="00EA1FE8" w:rsidRDefault="00EA1FE8" w:rsidP="00EA1FE8">
            <w:pPr>
              <w:spacing w:line="276" w:lineRule="auto"/>
              <w:rPr>
                <w:szCs w:val="28"/>
              </w:rPr>
            </w:pPr>
            <w:r w:rsidRPr="00EA1FE8">
              <w:rPr>
                <w:szCs w:val="28"/>
              </w:rPr>
              <w:t>5. Документирование</w:t>
            </w:r>
            <w:r>
              <w:rPr>
                <w:szCs w:val="28"/>
              </w:rPr>
              <w:t>.</w:t>
            </w:r>
          </w:p>
          <w:p w14:paraId="55D81F1F" w14:textId="77FB8AAE" w:rsidR="00B24F3A" w:rsidRPr="00F909B5" w:rsidRDefault="00EA1FE8" w:rsidP="00EA1FE8">
            <w:pPr>
              <w:spacing w:line="276" w:lineRule="auto"/>
              <w:rPr>
                <w:szCs w:val="28"/>
              </w:rPr>
            </w:pPr>
            <w:r w:rsidRPr="00EA1FE8">
              <w:rPr>
                <w:szCs w:val="28"/>
              </w:rPr>
              <w:t>6. Регулярная проверка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4E9518F6" w14:textId="77777777" w:rsidTr="00EB26F6">
        <w:trPr>
          <w:trHeight w:val="855"/>
          <w:trPrChange w:id="1189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90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4E9AE280" w14:textId="48EB72BA" w:rsidR="00B24F3A" w:rsidRDefault="00B24F3A" w:rsidP="00B24F3A">
            <w:pPr>
              <w:spacing w:line="276" w:lineRule="auto"/>
            </w:pPr>
            <w:r>
              <w:lastRenderedPageBreak/>
              <w:t>УКФ.2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91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26F01DB2" w14:textId="0B9D2FDA" w:rsidR="00B24F3A" w:rsidRDefault="00B24F3A" w:rsidP="00B24F3A">
            <w:pPr>
              <w:spacing w:line="276" w:lineRule="auto"/>
              <w:jc w:val="both"/>
            </w:pPr>
            <w: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92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0F09B154" w14:textId="14D49DC3" w:rsidR="00F44379" w:rsidRPr="00F44379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1. Определение процесса управления изменениями</w:t>
            </w:r>
            <w:r>
              <w:rPr>
                <w:szCs w:val="28"/>
              </w:rPr>
              <w:t>.</w:t>
            </w:r>
          </w:p>
          <w:p w14:paraId="3C27C16D" w14:textId="556F5092" w:rsidR="00F44379" w:rsidRPr="00F44379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2. Оценка рисков</w:t>
            </w:r>
            <w:r>
              <w:rPr>
                <w:szCs w:val="28"/>
              </w:rPr>
              <w:t>.</w:t>
            </w:r>
          </w:p>
          <w:p w14:paraId="5B4EA56A" w14:textId="202F4DC2" w:rsidR="00F44379" w:rsidRPr="00F44379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3. Плановая документация</w:t>
            </w:r>
            <w:r>
              <w:rPr>
                <w:szCs w:val="28"/>
              </w:rPr>
              <w:t>.</w:t>
            </w:r>
          </w:p>
          <w:p w14:paraId="1838F082" w14:textId="7D46760F" w:rsidR="00F44379" w:rsidRPr="00F44379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4. Тестирование</w:t>
            </w:r>
            <w:r>
              <w:rPr>
                <w:szCs w:val="28"/>
              </w:rPr>
              <w:t>.</w:t>
            </w:r>
          </w:p>
          <w:p w14:paraId="5EA1823F" w14:textId="66121C7A" w:rsidR="00F44379" w:rsidRPr="00F44379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5. Обратная связь</w:t>
            </w:r>
            <w:r>
              <w:rPr>
                <w:szCs w:val="28"/>
              </w:rPr>
              <w:t>.</w:t>
            </w:r>
          </w:p>
          <w:p w14:paraId="499C1E84" w14:textId="110FA4BE" w:rsidR="00F44379" w:rsidRPr="00F44379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6. Обучение персонала</w:t>
            </w:r>
            <w:r>
              <w:rPr>
                <w:szCs w:val="28"/>
              </w:rPr>
              <w:t>.</w:t>
            </w:r>
          </w:p>
          <w:p w14:paraId="64AFFD4B" w14:textId="3FFB2D85" w:rsidR="00B24F3A" w:rsidRPr="00F909B5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7. Мониторинг и аудит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04043DAA" w14:textId="77777777" w:rsidTr="00EB26F6">
        <w:trPr>
          <w:trHeight w:val="855"/>
          <w:trPrChange w:id="1193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94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AC91DD4" w14:textId="31BE52A3" w:rsidR="00B24F3A" w:rsidRDefault="00B24F3A" w:rsidP="00B24F3A">
            <w:pPr>
              <w:spacing w:line="276" w:lineRule="auto"/>
            </w:pPr>
            <w:r>
              <w:t>УКФ.3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95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089FB6C" w14:textId="6D7513AD" w:rsidR="00B24F3A" w:rsidRDefault="00B24F3A" w:rsidP="00B24F3A">
            <w:pPr>
              <w:spacing w:line="276" w:lineRule="auto"/>
              <w:jc w:val="both"/>
            </w:pPr>
            <w: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96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67F9E7D" w14:textId="79518B71" w:rsidR="00F44379" w:rsidRPr="00F44379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1. Оценка рисков</w:t>
            </w:r>
            <w:r>
              <w:rPr>
                <w:szCs w:val="28"/>
              </w:rPr>
              <w:t>.</w:t>
            </w:r>
          </w:p>
          <w:p w14:paraId="62796923" w14:textId="30DD4D2A" w:rsidR="00F44379" w:rsidRPr="00F44379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2. Анализ потенциального воздействия</w:t>
            </w:r>
            <w:r>
              <w:rPr>
                <w:szCs w:val="28"/>
              </w:rPr>
              <w:t>.</w:t>
            </w:r>
          </w:p>
          <w:p w14:paraId="6DB26483" w14:textId="1395CA35" w:rsidR="00F44379" w:rsidRPr="00F44379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3. Согласование изменений</w:t>
            </w:r>
            <w:r>
              <w:rPr>
                <w:szCs w:val="28"/>
              </w:rPr>
              <w:t>.</w:t>
            </w:r>
          </w:p>
          <w:p w14:paraId="3AAE6E16" w14:textId="212D8396" w:rsidR="00F44379" w:rsidRPr="00F44379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4. Документирование</w:t>
            </w:r>
            <w:r>
              <w:rPr>
                <w:szCs w:val="28"/>
              </w:rPr>
              <w:t>.</w:t>
            </w:r>
          </w:p>
          <w:p w14:paraId="3FFD9FB5" w14:textId="3EDCE100" w:rsidR="00F44379" w:rsidRPr="00F44379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5. Тестирование</w:t>
            </w:r>
            <w:r>
              <w:rPr>
                <w:szCs w:val="28"/>
              </w:rPr>
              <w:t>.</w:t>
            </w:r>
          </w:p>
          <w:p w14:paraId="06F58FF2" w14:textId="06681B6B" w:rsidR="00F44379" w:rsidRPr="00F44379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6. Обратная связь</w:t>
            </w:r>
            <w:r>
              <w:rPr>
                <w:szCs w:val="28"/>
              </w:rPr>
              <w:t>.</w:t>
            </w:r>
          </w:p>
          <w:p w14:paraId="308E6B6B" w14:textId="11D1FB6C" w:rsidR="00F44379" w:rsidRPr="00F44379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7. Обучение персонала</w:t>
            </w:r>
            <w:r>
              <w:rPr>
                <w:szCs w:val="28"/>
              </w:rPr>
              <w:t>.</w:t>
            </w:r>
          </w:p>
          <w:p w14:paraId="387F3AEC" w14:textId="56A48491" w:rsidR="00B24F3A" w:rsidRPr="00F909B5" w:rsidRDefault="00F44379" w:rsidP="00F44379">
            <w:pPr>
              <w:spacing w:line="276" w:lineRule="auto"/>
              <w:rPr>
                <w:szCs w:val="28"/>
              </w:rPr>
            </w:pPr>
            <w:r w:rsidRPr="00F44379">
              <w:rPr>
                <w:szCs w:val="28"/>
              </w:rPr>
              <w:t>8. Мониторинг и аудит</w:t>
            </w:r>
            <w:r>
              <w:rPr>
                <w:szCs w:val="28"/>
              </w:rPr>
              <w:t>.</w:t>
            </w:r>
          </w:p>
        </w:tc>
      </w:tr>
      <w:tr w:rsidR="00B24F3A" w:rsidRPr="00F909B5" w14:paraId="4558CCC5" w14:textId="77777777" w:rsidTr="00EB26F6">
        <w:trPr>
          <w:trHeight w:val="855"/>
          <w:trPrChange w:id="1197" w:author="Алена Куликова" w:date="2024-04-04T22:04:00Z" w16du:dateUtc="2024-04-04T19:04:00Z">
            <w:trPr>
              <w:trHeight w:val="855"/>
            </w:trPr>
          </w:trPrChange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98" w:author="Алена Куликова" w:date="2024-04-04T22:04:00Z" w16du:dateUtc="2024-04-04T19:04:00Z">
              <w:tcPr>
                <w:tcW w:w="1124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65C7B8EE" w14:textId="7AB4794E" w:rsidR="00B24F3A" w:rsidRDefault="00B24F3A" w:rsidP="00B24F3A">
            <w:pPr>
              <w:spacing w:line="276" w:lineRule="auto"/>
            </w:pPr>
            <w:r>
              <w:t>УКФ.4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199" w:author="Алена Куликова" w:date="2024-04-04T22:04:00Z" w16du:dateUtc="2024-04-04T19:04:00Z">
              <w:tcPr>
                <w:tcW w:w="4253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3A0E7CE5" w14:textId="789E9A12" w:rsidR="00B24F3A" w:rsidRDefault="00B24F3A" w:rsidP="00B24F3A">
            <w:pPr>
              <w:spacing w:line="276" w:lineRule="auto"/>
              <w:jc w:val="both"/>
            </w:pPr>
            <w: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PrChange w:id="1200" w:author="Алена Куликова" w:date="2024-04-04T22:04:00Z" w16du:dateUtc="2024-04-04T19:04:00Z">
              <w:tcPr>
                <w:tcW w:w="3969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</w:tcPr>
            </w:tcPrChange>
          </w:tcPr>
          <w:p w14:paraId="1FF3BE6F" w14:textId="3271B217" w:rsidR="00451B46" w:rsidRPr="00451B46" w:rsidRDefault="00451B46" w:rsidP="00451B46">
            <w:pPr>
              <w:spacing w:line="276" w:lineRule="auto"/>
              <w:rPr>
                <w:szCs w:val="28"/>
              </w:rPr>
            </w:pPr>
            <w:r w:rsidRPr="00451B46">
              <w:rPr>
                <w:szCs w:val="28"/>
              </w:rPr>
              <w:t>1. Определение формата документации</w:t>
            </w:r>
            <w:r>
              <w:rPr>
                <w:szCs w:val="28"/>
              </w:rPr>
              <w:t>.</w:t>
            </w:r>
          </w:p>
          <w:p w14:paraId="1B739502" w14:textId="3E2BC62D" w:rsidR="00451B46" w:rsidRPr="00451B46" w:rsidRDefault="00451B46" w:rsidP="00451B46">
            <w:pPr>
              <w:spacing w:line="276" w:lineRule="auto"/>
              <w:rPr>
                <w:szCs w:val="28"/>
              </w:rPr>
            </w:pPr>
            <w:r w:rsidRPr="00451B46">
              <w:rPr>
                <w:szCs w:val="28"/>
              </w:rPr>
              <w:t>2. Создание базы данных</w:t>
            </w:r>
            <w:r>
              <w:rPr>
                <w:szCs w:val="28"/>
              </w:rPr>
              <w:t>.</w:t>
            </w:r>
          </w:p>
          <w:p w14:paraId="6DB93517" w14:textId="5FFBCF35" w:rsidR="00451B46" w:rsidRPr="00451B46" w:rsidRDefault="00451B46" w:rsidP="00451B46">
            <w:pPr>
              <w:spacing w:line="276" w:lineRule="auto"/>
              <w:rPr>
                <w:szCs w:val="28"/>
              </w:rPr>
            </w:pPr>
            <w:r w:rsidRPr="00451B46">
              <w:rPr>
                <w:szCs w:val="28"/>
              </w:rPr>
              <w:t>3. Внесение изменений в документацию</w:t>
            </w:r>
            <w:r>
              <w:rPr>
                <w:szCs w:val="28"/>
              </w:rPr>
              <w:t>.</w:t>
            </w:r>
          </w:p>
          <w:p w14:paraId="4CD2DADF" w14:textId="18560441" w:rsidR="00451B46" w:rsidRPr="00451B46" w:rsidRDefault="00451B46" w:rsidP="00451B46">
            <w:pPr>
              <w:spacing w:line="276" w:lineRule="auto"/>
              <w:rPr>
                <w:szCs w:val="28"/>
              </w:rPr>
            </w:pPr>
            <w:r w:rsidRPr="00451B46">
              <w:rPr>
                <w:szCs w:val="28"/>
              </w:rPr>
              <w:t>4. Архивирование документов</w:t>
            </w:r>
            <w:r>
              <w:rPr>
                <w:szCs w:val="28"/>
              </w:rPr>
              <w:t>.</w:t>
            </w:r>
          </w:p>
          <w:p w14:paraId="7B2BDF85" w14:textId="739A7FCF" w:rsidR="00451B46" w:rsidRPr="00451B46" w:rsidRDefault="00451B46" w:rsidP="00451B46">
            <w:pPr>
              <w:spacing w:line="276" w:lineRule="auto"/>
              <w:rPr>
                <w:szCs w:val="28"/>
              </w:rPr>
            </w:pPr>
            <w:r w:rsidRPr="00451B46">
              <w:rPr>
                <w:szCs w:val="28"/>
              </w:rPr>
              <w:t>5. Доступ к документации</w:t>
            </w:r>
            <w:r>
              <w:rPr>
                <w:szCs w:val="28"/>
              </w:rPr>
              <w:t>.</w:t>
            </w:r>
          </w:p>
          <w:p w14:paraId="52AB96A2" w14:textId="2DF2B994" w:rsidR="00451B46" w:rsidRPr="00451B46" w:rsidRDefault="00451B46" w:rsidP="00451B46">
            <w:pPr>
              <w:spacing w:line="276" w:lineRule="auto"/>
              <w:rPr>
                <w:szCs w:val="28"/>
              </w:rPr>
            </w:pPr>
            <w:r w:rsidRPr="00451B46">
              <w:rPr>
                <w:szCs w:val="28"/>
              </w:rPr>
              <w:t>6. Контроль доступа</w:t>
            </w:r>
            <w:r>
              <w:rPr>
                <w:szCs w:val="28"/>
              </w:rPr>
              <w:t>.</w:t>
            </w:r>
          </w:p>
          <w:p w14:paraId="58DA2F63" w14:textId="7B8A1615" w:rsidR="00B24F3A" w:rsidRPr="00F909B5" w:rsidRDefault="00451B46" w:rsidP="00451B46">
            <w:pPr>
              <w:spacing w:line="276" w:lineRule="auto"/>
              <w:rPr>
                <w:szCs w:val="28"/>
              </w:rPr>
            </w:pPr>
            <w:r w:rsidRPr="00451B46">
              <w:rPr>
                <w:szCs w:val="28"/>
              </w:rPr>
              <w:t>7. Регулярное обновление</w:t>
            </w:r>
            <w:r>
              <w:rPr>
                <w:szCs w:val="28"/>
              </w:rPr>
              <w:t>.</w:t>
            </w:r>
          </w:p>
        </w:tc>
      </w:tr>
    </w:tbl>
    <w:p w14:paraId="3C53259E" w14:textId="77777777" w:rsidR="0065308F" w:rsidRPr="00F909B5" w:rsidRDefault="0065308F" w:rsidP="00026FCF">
      <w:pPr>
        <w:pStyle w:val="22"/>
        <w:spacing w:line="276" w:lineRule="auto"/>
        <w:ind w:left="0"/>
        <w:rPr>
          <w:rFonts w:cs="Times New Roman"/>
        </w:rPr>
      </w:pPr>
      <w:bookmarkStart w:id="1201" w:name="_Toc103878528"/>
      <w:bookmarkStart w:id="1202" w:name="_Toc145419288"/>
      <w:bookmarkStart w:id="1203" w:name="_Toc162304067"/>
      <w:bookmarkStart w:id="1204" w:name="_Toc131678481"/>
      <w:bookmarkStart w:id="1205" w:name="_Toc131678982"/>
      <w:bookmarkStart w:id="1206" w:name="_Toc500100012"/>
      <w:bookmarkStart w:id="1207" w:name="_Toc500100014"/>
      <w:bookmarkEnd w:id="967"/>
      <w:bookmarkEnd w:id="968"/>
      <w:r w:rsidRPr="00F909B5">
        <w:rPr>
          <w:rFonts w:cs="Times New Roman"/>
        </w:rPr>
        <w:lastRenderedPageBreak/>
        <w:t>Требования к средствам защиты информации</w:t>
      </w:r>
      <w:bookmarkEnd w:id="1201"/>
      <w:bookmarkEnd w:id="1202"/>
      <w:bookmarkEnd w:id="1203"/>
    </w:p>
    <w:p w14:paraId="5CD6E907" w14:textId="76F2CE6B" w:rsidR="0065308F" w:rsidRPr="00F909B5" w:rsidRDefault="0065308F" w:rsidP="00026FCF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 xml:space="preserve">Применяемые в СЗИ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 xml:space="preserve"> программные и программно-аппаратные средства защиты информации, должны быть обеспечены гарантийной и (или) технической поддержкой.</w:t>
      </w:r>
    </w:p>
    <w:p w14:paraId="3BB68816" w14:textId="360CC873" w:rsidR="0065308F" w:rsidRPr="00F909B5" w:rsidRDefault="0065308F" w:rsidP="00026FCF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 xml:space="preserve">При реализации СЗИ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 xml:space="preserve"> должно использоваться только лицензионное программное обеспечение. В составе СЗИ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 xml:space="preserve"> должны применяться только серийно выпускаемые программные и аппаратные средства.</w:t>
      </w:r>
    </w:p>
    <w:p w14:paraId="711323A1" w14:textId="77777777" w:rsidR="0065308F" w:rsidRPr="00F909B5" w:rsidRDefault="0065308F" w:rsidP="00026FCF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 xml:space="preserve">Должны применяться следующие </w:t>
      </w:r>
      <w:proofErr w:type="spellStart"/>
      <w:r w:rsidRPr="00F909B5">
        <w:rPr>
          <w:bCs w:val="0"/>
        </w:rPr>
        <w:t>СрЗИ</w:t>
      </w:r>
      <w:proofErr w:type="spellEnd"/>
      <w:r w:rsidRPr="00F909B5">
        <w:rPr>
          <w:bCs w:val="0"/>
        </w:rPr>
        <w:t>:</w:t>
      </w:r>
    </w:p>
    <w:p w14:paraId="064ABB99" w14:textId="249A3275" w:rsidR="0065308F" w:rsidRPr="006F02AA" w:rsidRDefault="0065308F" w:rsidP="006A4E8D">
      <w:pPr>
        <w:pStyle w:val="afffffff0"/>
        <w:numPr>
          <w:ilvl w:val="0"/>
          <w:numId w:val="39"/>
        </w:numPr>
        <w:spacing w:line="276" w:lineRule="auto"/>
        <w:rPr>
          <w:bCs w:val="0"/>
        </w:rPr>
      </w:pPr>
      <w:commentRangeStart w:id="1208"/>
      <w:r w:rsidRPr="006F02AA">
        <w:rPr>
          <w:bCs w:val="0"/>
        </w:rPr>
        <w:t xml:space="preserve">средства вычислительной техники не ниже </w:t>
      </w:r>
      <w:r w:rsidR="00E973A6" w:rsidRPr="006F02AA">
        <w:rPr>
          <w:bCs w:val="0"/>
        </w:rPr>
        <w:t>2</w:t>
      </w:r>
      <w:r w:rsidRPr="006F02AA">
        <w:rPr>
          <w:bCs w:val="0"/>
        </w:rPr>
        <w:t xml:space="preserve"> класса;</w:t>
      </w:r>
    </w:p>
    <w:p w14:paraId="7C0B8377" w14:textId="75CF4D3F" w:rsidR="0065308F" w:rsidRPr="00F909B5" w:rsidRDefault="0065308F" w:rsidP="006A4E8D">
      <w:pPr>
        <w:pStyle w:val="afffffff0"/>
        <w:numPr>
          <w:ilvl w:val="0"/>
          <w:numId w:val="39"/>
        </w:numPr>
        <w:spacing w:line="276" w:lineRule="auto"/>
        <w:rPr>
          <w:bCs w:val="0"/>
        </w:rPr>
      </w:pPr>
      <w:commentRangeStart w:id="1209"/>
      <w:r w:rsidRPr="006F02AA">
        <w:rPr>
          <w:bCs w:val="0"/>
        </w:rPr>
        <w:t xml:space="preserve">средства защиты информации не ниже </w:t>
      </w:r>
      <w:ins w:id="1210" w:author="Алена Куликова" w:date="2024-04-04T22:09:00Z" w16du:dateUtc="2024-04-04T19:09:00Z">
        <w:r w:rsidR="00EB26F6" w:rsidRPr="00EB26F6">
          <w:rPr>
            <w:bCs w:val="0"/>
          </w:rPr>
          <w:t>не ниже 5 класса и 5 уровня доверия, а также средства вычислительной техники не ниже 5 класса</w:t>
        </w:r>
      </w:ins>
      <w:del w:id="1211" w:author="Алена Куликова" w:date="2024-04-04T22:09:00Z" w16du:dateUtc="2024-04-04T19:09:00Z">
        <w:r w:rsidR="00E973A6" w:rsidRPr="006F02AA" w:rsidDel="00EB26F6">
          <w:rPr>
            <w:bCs w:val="0"/>
          </w:rPr>
          <w:delText>2</w:delText>
        </w:r>
        <w:r w:rsidRPr="006F02AA" w:rsidDel="00EB26F6">
          <w:rPr>
            <w:bCs w:val="0"/>
          </w:rPr>
          <w:delText xml:space="preserve"> класса</w:delText>
        </w:r>
      </w:del>
      <w:r w:rsidRPr="006F02AA">
        <w:rPr>
          <w:bCs w:val="0"/>
        </w:rPr>
        <w:t xml:space="preserve"> защиты, </w:t>
      </w:r>
      <w:commentRangeEnd w:id="1208"/>
      <w:r w:rsidR="006F02AA" w:rsidRPr="006F02AA">
        <w:rPr>
          <w:rStyle w:val="aff3"/>
          <w:bCs w:val="0"/>
        </w:rPr>
        <w:commentReference w:id="1208"/>
      </w:r>
      <w:r w:rsidR="00E973A6" w:rsidRPr="00E973A6">
        <w:rPr>
          <w:bCs w:val="0"/>
        </w:rPr>
        <w:t>соответствующие стандартам безопасности в здравоохранении</w:t>
      </w:r>
      <w:del w:id="1212" w:author="Алена Куликова" w:date="2024-04-04T22:11:00Z" w16du:dateUtc="2024-04-04T19:11:00Z">
        <w:r w:rsidR="00E973A6" w:rsidRPr="00E973A6" w:rsidDel="00EB26F6">
          <w:rPr>
            <w:bCs w:val="0"/>
          </w:rPr>
          <w:delText xml:space="preserve"> или более высокому уровню </w:delText>
        </w:r>
        <w:commentRangeStart w:id="1213"/>
        <w:r w:rsidR="00E973A6" w:rsidRPr="00E973A6" w:rsidDel="00EB26F6">
          <w:rPr>
            <w:bCs w:val="0"/>
          </w:rPr>
          <w:delText>доверия</w:delText>
        </w:r>
        <w:commentRangeEnd w:id="1213"/>
        <w:r w:rsidR="00D50B44" w:rsidDel="00EB26F6">
          <w:rPr>
            <w:rStyle w:val="aff3"/>
            <w:bCs w:val="0"/>
          </w:rPr>
          <w:commentReference w:id="1213"/>
        </w:r>
      </w:del>
      <w:r w:rsidR="00E973A6" w:rsidRPr="00E973A6">
        <w:rPr>
          <w:bCs w:val="0"/>
        </w:rPr>
        <w:t>.</w:t>
      </w:r>
      <w:commentRangeEnd w:id="1209"/>
      <w:r w:rsidR="00EB26F6">
        <w:rPr>
          <w:rStyle w:val="aff3"/>
          <w:bCs w:val="0"/>
        </w:rPr>
        <w:commentReference w:id="1209"/>
      </w:r>
    </w:p>
    <w:p w14:paraId="60BF76D9" w14:textId="77777777" w:rsidR="0065308F" w:rsidRPr="00F909B5" w:rsidRDefault="0065308F" w:rsidP="00026FCF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В соответствии с Моделью угроз безопасности информации для нейтрализации атак нарушителей безопасности информации допускается применение СКЗИ, соответствующих «Требованиям к средствам криптографической защиты информации, предназначенным для защиты информации, не содержащей сведений, составляющих государственную тайну» по классу КС1 и выше.</w:t>
      </w:r>
    </w:p>
    <w:p w14:paraId="796A39BD" w14:textId="77777777" w:rsidR="00F909B5" w:rsidRDefault="00F909B5" w:rsidP="00F909B5">
      <w:pPr>
        <w:pStyle w:val="22"/>
        <w:spacing w:line="276" w:lineRule="auto"/>
        <w:ind w:left="0"/>
        <w:rPr>
          <w:rFonts w:cs="Times New Roman"/>
        </w:rPr>
      </w:pPr>
      <w:bookmarkStart w:id="1214" w:name="_Toc162304068"/>
      <w:bookmarkStart w:id="1215" w:name="_Toc145419289"/>
      <w:r>
        <w:rPr>
          <w:rFonts w:cs="Times New Roman"/>
        </w:rPr>
        <w:t>Требования к подсистемам СЗИ</w:t>
      </w:r>
      <w:bookmarkEnd w:id="1214"/>
    </w:p>
    <w:p w14:paraId="7B361246" w14:textId="77777777" w:rsidR="00F909B5" w:rsidRPr="00F909B5" w:rsidRDefault="00F909B5" w:rsidP="00F909B5">
      <w:pPr>
        <w:pStyle w:val="33"/>
      </w:pPr>
      <w:r w:rsidRPr="00F909B5">
        <w:t>Требования к подсистеме защиты от НСД</w:t>
      </w:r>
    </w:p>
    <w:p w14:paraId="64680921" w14:textId="02E71353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 xml:space="preserve">Подсистема защиты от НСД предназначена для защиты информационных ресурсов и защищаемой информации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 xml:space="preserve"> от несанкционированного доступа. </w:t>
      </w:r>
    </w:p>
    <w:p w14:paraId="06332104" w14:textId="77777777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Подсистема защиты от несанкционированного доступа должна включать следующие компоненты:</w:t>
      </w:r>
    </w:p>
    <w:p w14:paraId="72864AC0" w14:textId="77777777" w:rsidR="00F909B5" w:rsidRPr="00F909B5" w:rsidRDefault="00F909B5" w:rsidP="006A4E8D">
      <w:pPr>
        <w:pStyle w:val="afffffff0"/>
        <w:numPr>
          <w:ilvl w:val="0"/>
          <w:numId w:val="29"/>
        </w:numPr>
        <w:spacing w:line="276" w:lineRule="auto"/>
        <w:rPr>
          <w:bCs w:val="0"/>
        </w:rPr>
      </w:pPr>
      <w:r w:rsidRPr="00F909B5">
        <w:rPr>
          <w:bCs w:val="0"/>
        </w:rPr>
        <w:t>программно-аппаратные и/или программные средства защиты от несанкционированного доступа;</w:t>
      </w:r>
    </w:p>
    <w:p w14:paraId="24EE9FB6" w14:textId="77777777" w:rsidR="00F909B5" w:rsidRPr="00F909B5" w:rsidRDefault="00F909B5" w:rsidP="006A4E8D">
      <w:pPr>
        <w:pStyle w:val="afffffff0"/>
        <w:numPr>
          <w:ilvl w:val="0"/>
          <w:numId w:val="29"/>
        </w:numPr>
        <w:spacing w:line="276" w:lineRule="auto"/>
        <w:rPr>
          <w:bCs w:val="0"/>
        </w:rPr>
      </w:pPr>
      <w:r w:rsidRPr="00F909B5">
        <w:rPr>
          <w:bCs w:val="0"/>
        </w:rPr>
        <w:t>программно-аппаратные и/или программные средства доверенной загрузки.</w:t>
      </w:r>
    </w:p>
    <w:p w14:paraId="7171DB9C" w14:textId="77777777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Подсистема защиты от НСД должна реализовывать следующий функционал:</w:t>
      </w:r>
    </w:p>
    <w:p w14:paraId="3802EF5A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обеспечение доверенной загрузки АРМ и серверного оборудования;</w:t>
      </w:r>
    </w:p>
    <w:p w14:paraId="63A516F3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реализацию правил разграничения доступа;</w:t>
      </w:r>
    </w:p>
    <w:p w14:paraId="4F6E5E83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lastRenderedPageBreak/>
        <w:t>идентификацию пользователей при запросах на доступ;</w:t>
      </w:r>
    </w:p>
    <w:p w14:paraId="582CB98E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проверку подлинности идентификации – аутентификацию;</w:t>
      </w:r>
    </w:p>
    <w:p w14:paraId="46D760FD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запрет доступа к защищаемым ресурсам не прошедших идентификацию пользователей и пользователей, подлинность идентификации которых при аутентификации не подтвердилась;</w:t>
      </w:r>
    </w:p>
    <w:p w14:paraId="4FB0B309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 xml:space="preserve">регистрацию событий (результат идентификации и аутентификации, запрос на доступ к защищаемому ресурсу, создание и уничтожение объекта и </w:t>
      </w:r>
      <w:proofErr w:type="spellStart"/>
      <w:r w:rsidRPr="00F909B5">
        <w:rPr>
          <w:bCs w:val="0"/>
        </w:rPr>
        <w:t>т.д</w:t>
      </w:r>
      <w:proofErr w:type="spellEnd"/>
      <w:r w:rsidRPr="00F909B5">
        <w:rPr>
          <w:bCs w:val="0"/>
        </w:rPr>
        <w:t>);</w:t>
      </w:r>
    </w:p>
    <w:p w14:paraId="48D1340A" w14:textId="77777777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Подсистема защиты от НСД должна строиться на базе решений, прошедших процедуру оценки соответствия ФСТЭК России.</w:t>
      </w:r>
    </w:p>
    <w:p w14:paraId="1CC64052" w14:textId="77777777" w:rsidR="00F909B5" w:rsidRPr="00F909B5" w:rsidRDefault="00F909B5" w:rsidP="00F909B5">
      <w:pPr>
        <w:pStyle w:val="33"/>
      </w:pPr>
      <w:bookmarkStart w:id="1216" w:name="_Toc48583453"/>
      <w:bookmarkStart w:id="1217" w:name="_Toc72923980"/>
      <w:r w:rsidRPr="00F909B5">
        <w:t>Требования к подсистеме контроля и анализа защищенности</w:t>
      </w:r>
      <w:bookmarkEnd w:id="1216"/>
      <w:bookmarkEnd w:id="1217"/>
    </w:p>
    <w:p w14:paraId="7C9E57B6" w14:textId="1A87F258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 xml:space="preserve">Подсистема контроля и анализа защищенности создается с целью проведения анализа защищенности и управления информационной безопасностью в </w:t>
      </w:r>
      <w:r w:rsidR="008C196E">
        <w:rPr>
          <w:bCs w:val="0"/>
        </w:rPr>
        <w:t xml:space="preserve">медицинской </w:t>
      </w:r>
      <w:del w:id="1218" w:author="Алена Куликова" w:date="2024-04-04T22:11:00Z" w16du:dateUtc="2024-04-04T19:11:00Z">
        <w:r w:rsidR="008C196E" w:rsidDel="00575D61">
          <w:rPr>
            <w:bCs w:val="0"/>
          </w:rPr>
          <w:delText xml:space="preserve">системы </w:delText>
        </w:r>
        <w:r w:rsidRPr="00F909B5" w:rsidDel="00575D61">
          <w:rPr>
            <w:bCs w:val="0"/>
          </w:rPr>
          <w:delText>.</w:delText>
        </w:r>
      </w:del>
      <w:ins w:id="1219" w:author="Алена Куликова" w:date="2024-04-04T22:11:00Z" w16du:dateUtc="2024-04-04T19:11:00Z">
        <w:r w:rsidR="00575D61">
          <w:rPr>
            <w:bCs w:val="0"/>
          </w:rPr>
          <w:t>системы.</w:t>
        </w:r>
      </w:ins>
    </w:p>
    <w:p w14:paraId="6197DDB9" w14:textId="77777777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Подсистема контроля и анализа защищенности должна обеспечивать выполнение следующий функций:</w:t>
      </w:r>
    </w:p>
    <w:p w14:paraId="1A21DEBF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поиск уязвимостей в установленном программном обеспечении с использованием баз известных уязвимостей;</w:t>
      </w:r>
    </w:p>
    <w:p w14:paraId="206B0561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контроль установки обновлений программного обеспечения, в том числе программного обеспечения, входящего в состав СЗИ;</w:t>
      </w:r>
    </w:p>
    <w:p w14:paraId="44BA125C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анализ сетевой активности;</w:t>
      </w:r>
    </w:p>
    <w:p w14:paraId="315F2F23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инвентаризация ресурсов сети.</w:t>
      </w:r>
    </w:p>
    <w:p w14:paraId="2BA011C8" w14:textId="77777777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Подсистема контроля и анализа защищенности должна включать следующие компоненты:</w:t>
      </w:r>
    </w:p>
    <w:p w14:paraId="36D6E4BF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программные средства анализа защищенности.</w:t>
      </w:r>
    </w:p>
    <w:p w14:paraId="6D124AFA" w14:textId="77777777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Подсистема контроля и анализа защищенности должна строиться на базе решений, прошедших процедуру оценки соответствия ФСТЭК России.</w:t>
      </w:r>
    </w:p>
    <w:p w14:paraId="71D33F9F" w14:textId="77777777" w:rsidR="00F909B5" w:rsidRPr="00F909B5" w:rsidRDefault="00F909B5" w:rsidP="00F909B5">
      <w:pPr>
        <w:pStyle w:val="33"/>
      </w:pPr>
      <w:r w:rsidRPr="00F909B5">
        <w:t>Требования к подсистеме обнаружения вторжений</w:t>
      </w:r>
    </w:p>
    <w:p w14:paraId="503C98B1" w14:textId="77777777" w:rsidR="00F909B5" w:rsidRPr="00F909B5" w:rsidRDefault="00F909B5" w:rsidP="00F909B5">
      <w:pPr>
        <w:pStyle w:val="SB"/>
        <w:spacing w:before="0" w:after="0"/>
        <w:ind w:left="2" w:firstLine="707"/>
        <w:rPr>
          <w:rFonts w:cs="Times New Roman"/>
          <w:sz w:val="28"/>
          <w:szCs w:val="28"/>
          <w:lang w:eastAsia="ru-RU"/>
        </w:rPr>
      </w:pPr>
      <w:r w:rsidRPr="00F909B5">
        <w:rPr>
          <w:rFonts w:cs="Times New Roman"/>
          <w:sz w:val="28"/>
          <w:szCs w:val="28"/>
        </w:rPr>
        <w:t>Подсистема</w:t>
      </w:r>
      <w:r w:rsidRPr="00F909B5">
        <w:rPr>
          <w:rFonts w:cs="Times New Roman"/>
          <w:sz w:val="28"/>
          <w:szCs w:val="28"/>
          <w:lang w:eastAsia="ru-RU"/>
        </w:rPr>
        <w:t xml:space="preserve"> </w:t>
      </w:r>
      <w:r w:rsidRPr="00F909B5">
        <w:rPr>
          <w:rFonts w:cs="Times New Roman"/>
          <w:sz w:val="28"/>
          <w:szCs w:val="28"/>
        </w:rPr>
        <w:t>обнаружения вторжений</w:t>
      </w:r>
      <w:r w:rsidRPr="00F909B5">
        <w:rPr>
          <w:rFonts w:cs="Times New Roman"/>
          <w:sz w:val="28"/>
          <w:szCs w:val="28"/>
          <w:lang w:eastAsia="ru-RU"/>
        </w:rPr>
        <w:t xml:space="preserve"> создается с целью организации защиты сетей организации от сетевых атак.</w:t>
      </w:r>
    </w:p>
    <w:p w14:paraId="3FBAA7BA" w14:textId="77777777" w:rsidR="00F909B5" w:rsidRPr="00F909B5" w:rsidRDefault="00F909B5" w:rsidP="00F909B5">
      <w:pPr>
        <w:pStyle w:val="SB"/>
        <w:spacing w:before="0" w:after="0"/>
        <w:ind w:left="2" w:firstLine="707"/>
        <w:rPr>
          <w:rFonts w:cs="Times New Roman"/>
          <w:sz w:val="28"/>
          <w:szCs w:val="28"/>
          <w:lang w:eastAsia="ru-RU"/>
        </w:rPr>
      </w:pPr>
      <w:r w:rsidRPr="00F909B5">
        <w:rPr>
          <w:rFonts w:cs="Times New Roman"/>
          <w:sz w:val="28"/>
          <w:szCs w:val="28"/>
        </w:rPr>
        <w:t>Подсистема</w:t>
      </w:r>
      <w:r w:rsidRPr="00F909B5">
        <w:rPr>
          <w:rFonts w:cs="Times New Roman"/>
          <w:sz w:val="28"/>
          <w:szCs w:val="28"/>
          <w:lang w:eastAsia="ru-RU"/>
        </w:rPr>
        <w:t xml:space="preserve"> </w:t>
      </w:r>
      <w:r w:rsidRPr="00F909B5">
        <w:rPr>
          <w:rFonts w:cs="Times New Roman"/>
          <w:sz w:val="28"/>
          <w:szCs w:val="28"/>
        </w:rPr>
        <w:t>обнаружения вторжений</w:t>
      </w:r>
      <w:r w:rsidRPr="00F909B5">
        <w:rPr>
          <w:rFonts w:cs="Times New Roman"/>
          <w:sz w:val="28"/>
          <w:szCs w:val="28"/>
          <w:lang w:eastAsia="ru-RU"/>
        </w:rPr>
        <w:t xml:space="preserve"> должна обеспечивать выполнение следующий функций:</w:t>
      </w:r>
    </w:p>
    <w:p w14:paraId="76C153D9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 xml:space="preserve">обнаружение сетевых атак (вторжений) на основе анализа сетевого трафика стека протоколов TCP/IP; </w:t>
      </w:r>
    </w:p>
    <w:p w14:paraId="71BA9E65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lastRenderedPageBreak/>
        <w:t xml:space="preserve">анализ данных с целью обнаружения вторжений с использованием сигнатурного и эвристического методов; </w:t>
      </w:r>
    </w:p>
    <w:p w14:paraId="1F5B7E8E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регистрация фактов обнаружения атаки (вторжения);</w:t>
      </w:r>
    </w:p>
    <w:p w14:paraId="1412DCCA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обновление базы решающих правил в автоматизированном режиме.</w:t>
      </w:r>
    </w:p>
    <w:p w14:paraId="32ACE4A3" w14:textId="77777777" w:rsidR="00F909B5" w:rsidRPr="00F909B5" w:rsidRDefault="00F909B5" w:rsidP="00F909B5">
      <w:pPr>
        <w:pStyle w:val="ABody"/>
        <w:rPr>
          <w:rFonts w:ascii="Times New Roman" w:hAnsi="Times New Roman"/>
          <w:sz w:val="28"/>
          <w:szCs w:val="28"/>
          <w:lang w:val="ru-RU"/>
        </w:rPr>
      </w:pPr>
      <w:r w:rsidRPr="00F909B5">
        <w:rPr>
          <w:rFonts w:ascii="Times New Roman" w:hAnsi="Times New Roman"/>
          <w:sz w:val="28"/>
          <w:szCs w:val="28"/>
          <w:lang w:val="ru-RU"/>
        </w:rPr>
        <w:t>Подсистема обнаружения вторжений должна включать следующие компоненты:</w:t>
      </w:r>
    </w:p>
    <w:p w14:paraId="2DCBFDFC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программно-аппаратные и/или программные средства обнаружения вторжений;</w:t>
      </w:r>
    </w:p>
    <w:p w14:paraId="05DB6BF1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программно-аппаратные и/или программные</w:t>
      </w:r>
      <w:r w:rsidRPr="00F909B5" w:rsidDel="008942CE">
        <w:rPr>
          <w:bCs w:val="0"/>
        </w:rPr>
        <w:t xml:space="preserve"> </w:t>
      </w:r>
      <w:r w:rsidRPr="00F909B5">
        <w:rPr>
          <w:bCs w:val="0"/>
        </w:rPr>
        <w:t>средства для централизованного управления компонентами подсистемы.</w:t>
      </w:r>
    </w:p>
    <w:p w14:paraId="4DC8A34A" w14:textId="77777777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Подсистема обнаружения вторжений должна строиться на базе решений, прошедших процедуру оценки соответствия ФСТЭК России.</w:t>
      </w:r>
    </w:p>
    <w:p w14:paraId="252D2434" w14:textId="77777777" w:rsidR="00F909B5" w:rsidRPr="00F909B5" w:rsidRDefault="00F909B5" w:rsidP="00F909B5">
      <w:pPr>
        <w:pStyle w:val="33"/>
      </w:pPr>
      <w:r w:rsidRPr="00F909B5">
        <w:t>Требования к подсистеме защиты каналов связи</w:t>
      </w:r>
    </w:p>
    <w:p w14:paraId="4FD29BF5" w14:textId="77777777" w:rsidR="00F909B5" w:rsidRPr="00F909B5" w:rsidRDefault="00F909B5" w:rsidP="00F909B5">
      <w:pPr>
        <w:pStyle w:val="SB"/>
        <w:spacing w:before="0" w:after="0"/>
        <w:ind w:left="2" w:firstLine="707"/>
        <w:rPr>
          <w:rFonts w:cs="Times New Roman"/>
          <w:sz w:val="28"/>
          <w:szCs w:val="28"/>
          <w:lang w:eastAsia="ru-RU"/>
        </w:rPr>
      </w:pPr>
      <w:r w:rsidRPr="00F909B5">
        <w:rPr>
          <w:rFonts w:cs="Times New Roman"/>
          <w:sz w:val="28"/>
          <w:szCs w:val="28"/>
        </w:rPr>
        <w:t>Подсистема</w:t>
      </w:r>
      <w:r w:rsidRPr="00F909B5">
        <w:rPr>
          <w:rFonts w:cs="Times New Roman"/>
          <w:sz w:val="28"/>
          <w:szCs w:val="28"/>
          <w:lang w:eastAsia="ru-RU"/>
        </w:rPr>
        <w:t xml:space="preserve"> защиты каналов связи создается с целью организации защищенных каналов связи, выходящих за границы контролируемой зоны.</w:t>
      </w:r>
    </w:p>
    <w:p w14:paraId="5DB5E144" w14:textId="77777777" w:rsidR="00F909B5" w:rsidRPr="00F909B5" w:rsidRDefault="00F909B5" w:rsidP="00F909B5">
      <w:pPr>
        <w:pStyle w:val="SB"/>
        <w:spacing w:before="0" w:after="0"/>
        <w:ind w:left="2" w:firstLine="707"/>
        <w:rPr>
          <w:rFonts w:cs="Times New Roman"/>
          <w:sz w:val="28"/>
          <w:szCs w:val="28"/>
          <w:lang w:eastAsia="ru-RU"/>
        </w:rPr>
      </w:pPr>
      <w:r w:rsidRPr="00F909B5">
        <w:rPr>
          <w:rFonts w:cs="Times New Roman"/>
          <w:sz w:val="28"/>
          <w:szCs w:val="28"/>
        </w:rPr>
        <w:t>Подсистема</w:t>
      </w:r>
      <w:r w:rsidRPr="00F909B5">
        <w:rPr>
          <w:rFonts w:cs="Times New Roman"/>
          <w:sz w:val="28"/>
          <w:szCs w:val="28"/>
          <w:lang w:eastAsia="ru-RU"/>
        </w:rPr>
        <w:t xml:space="preserve"> защиты каналов связи должна обеспечивать выполнение следующий функций:</w:t>
      </w:r>
    </w:p>
    <w:p w14:paraId="258FD0AF" w14:textId="7E6D5950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 xml:space="preserve">предоставление пользователям </w:t>
      </w:r>
      <w:r w:rsidR="008C196E">
        <w:rPr>
          <w:bCs w:val="0"/>
        </w:rPr>
        <w:t xml:space="preserve">медицинской </w:t>
      </w:r>
      <w:del w:id="1220" w:author="Алена Куликова" w:date="2024-04-04T22:11:00Z" w16du:dateUtc="2024-04-04T19:11:00Z">
        <w:r w:rsidR="008C196E" w:rsidDel="00575D61">
          <w:rPr>
            <w:bCs w:val="0"/>
          </w:rPr>
          <w:delText xml:space="preserve">системы </w:delText>
        </w:r>
        <w:r w:rsidRPr="00F909B5" w:rsidDel="00575D61">
          <w:rPr>
            <w:bCs w:val="0"/>
          </w:rPr>
          <w:delText xml:space="preserve"> возможности</w:delText>
        </w:r>
      </w:del>
      <w:ins w:id="1221" w:author="Алена Куликова" w:date="2024-04-04T22:11:00Z" w16du:dateUtc="2024-04-04T19:11:00Z">
        <w:r w:rsidR="00575D61">
          <w:rPr>
            <w:bCs w:val="0"/>
          </w:rPr>
          <w:t xml:space="preserve">системы </w:t>
        </w:r>
        <w:r w:rsidR="00575D61" w:rsidRPr="00F909B5">
          <w:rPr>
            <w:bCs w:val="0"/>
          </w:rPr>
          <w:t>возможности</w:t>
        </w:r>
      </w:ins>
      <w:r w:rsidRPr="00F909B5">
        <w:rPr>
          <w:bCs w:val="0"/>
        </w:rPr>
        <w:t xml:space="preserve"> защищенного удаленного доступа к информационным ресурсам </w:t>
      </w:r>
      <w:r w:rsidR="008C196E">
        <w:rPr>
          <w:bCs w:val="0"/>
        </w:rPr>
        <w:t xml:space="preserve">медицинской </w:t>
      </w:r>
      <w:del w:id="1222" w:author="Алена Куликова" w:date="2024-04-04T22:11:00Z" w16du:dateUtc="2024-04-04T19:11:00Z">
        <w:r w:rsidR="008C196E" w:rsidDel="00575D61">
          <w:rPr>
            <w:bCs w:val="0"/>
          </w:rPr>
          <w:delText xml:space="preserve">системы </w:delText>
        </w:r>
        <w:r w:rsidRPr="00F909B5" w:rsidDel="00575D61">
          <w:rPr>
            <w:bCs w:val="0"/>
          </w:rPr>
          <w:delText xml:space="preserve"> через</w:delText>
        </w:r>
      </w:del>
      <w:ins w:id="1223" w:author="Алена Куликова" w:date="2024-04-04T22:11:00Z" w16du:dateUtc="2024-04-04T19:11:00Z">
        <w:r w:rsidR="00575D61">
          <w:rPr>
            <w:bCs w:val="0"/>
          </w:rPr>
          <w:t xml:space="preserve">системы </w:t>
        </w:r>
        <w:r w:rsidR="00575D61" w:rsidRPr="00F909B5">
          <w:rPr>
            <w:bCs w:val="0"/>
          </w:rPr>
          <w:t>через</w:t>
        </w:r>
      </w:ins>
      <w:r w:rsidRPr="00F909B5">
        <w:rPr>
          <w:bCs w:val="0"/>
        </w:rPr>
        <w:t xml:space="preserve"> информационно-телекоммуникационную сеть общего пользования;</w:t>
      </w:r>
    </w:p>
    <w:p w14:paraId="1945A165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обеспечение целостности, предаваемой по каналам связи информации.</w:t>
      </w:r>
    </w:p>
    <w:p w14:paraId="1F4D4EAC" w14:textId="77777777" w:rsidR="00F909B5" w:rsidRPr="00F909B5" w:rsidRDefault="00F909B5" w:rsidP="00F909B5">
      <w:pPr>
        <w:pStyle w:val="ABody"/>
        <w:rPr>
          <w:rFonts w:ascii="Times New Roman" w:hAnsi="Times New Roman"/>
          <w:sz w:val="28"/>
          <w:szCs w:val="28"/>
          <w:lang w:val="ru-RU"/>
        </w:rPr>
      </w:pPr>
      <w:r w:rsidRPr="00F909B5">
        <w:rPr>
          <w:rFonts w:ascii="Times New Roman" w:hAnsi="Times New Roman"/>
          <w:sz w:val="28"/>
          <w:szCs w:val="28"/>
          <w:lang w:val="ru-RU"/>
        </w:rPr>
        <w:t>Подсистема защиты каналов связи должна включать следующие компоненты:</w:t>
      </w:r>
    </w:p>
    <w:p w14:paraId="73CFF20D" w14:textId="77777777" w:rsidR="00F909B5" w:rsidRPr="00F909B5" w:rsidRDefault="00F909B5" w:rsidP="006A4E8D">
      <w:pPr>
        <w:pStyle w:val="ABody"/>
        <w:numPr>
          <w:ilvl w:val="0"/>
          <w:numId w:val="31"/>
        </w:numPr>
        <w:rPr>
          <w:rFonts w:ascii="Times New Roman" w:hAnsi="Times New Roman"/>
          <w:sz w:val="28"/>
          <w:szCs w:val="28"/>
          <w:lang w:val="ru-RU"/>
        </w:rPr>
      </w:pPr>
      <w:r w:rsidRPr="00F909B5">
        <w:rPr>
          <w:rFonts w:ascii="Times New Roman" w:hAnsi="Times New Roman"/>
          <w:sz w:val="28"/>
          <w:szCs w:val="28"/>
          <w:lang w:val="ru-RU"/>
        </w:rPr>
        <w:t>программно-аппаратные и/или программные средства криптографической защиты информации, передаваемой по каналам связи (</w:t>
      </w:r>
      <w:proofErr w:type="spellStart"/>
      <w:r w:rsidRPr="00F909B5">
        <w:rPr>
          <w:rFonts w:ascii="Times New Roman" w:hAnsi="Times New Roman"/>
          <w:sz w:val="28"/>
          <w:szCs w:val="28"/>
          <w:lang w:val="ru-RU"/>
        </w:rPr>
        <w:t>криптошлюзы</w:t>
      </w:r>
      <w:proofErr w:type="spellEnd"/>
      <w:r w:rsidRPr="00F909B5">
        <w:rPr>
          <w:rFonts w:ascii="Times New Roman" w:hAnsi="Times New Roman"/>
          <w:sz w:val="28"/>
          <w:szCs w:val="28"/>
          <w:lang w:val="ru-RU"/>
        </w:rPr>
        <w:t>);</w:t>
      </w:r>
    </w:p>
    <w:p w14:paraId="0B85C733" w14:textId="77777777" w:rsidR="00F909B5" w:rsidRPr="00F909B5" w:rsidRDefault="00F909B5" w:rsidP="006A4E8D">
      <w:pPr>
        <w:pStyle w:val="ABody"/>
        <w:numPr>
          <w:ilvl w:val="0"/>
          <w:numId w:val="31"/>
        </w:numPr>
        <w:rPr>
          <w:rFonts w:ascii="Times New Roman" w:hAnsi="Times New Roman"/>
          <w:sz w:val="28"/>
          <w:szCs w:val="28"/>
          <w:lang w:val="ru-RU"/>
        </w:rPr>
      </w:pPr>
      <w:r w:rsidRPr="00F909B5">
        <w:rPr>
          <w:rFonts w:ascii="Times New Roman" w:hAnsi="Times New Roman"/>
          <w:sz w:val="28"/>
          <w:szCs w:val="28"/>
          <w:lang w:val="ru-RU"/>
        </w:rPr>
        <w:t>программно-аппаратные и/или программные</w:t>
      </w:r>
      <w:r w:rsidRPr="00F909B5" w:rsidDel="008942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9B5">
        <w:rPr>
          <w:rFonts w:ascii="Times New Roman" w:hAnsi="Times New Roman"/>
          <w:sz w:val="28"/>
          <w:szCs w:val="28"/>
          <w:lang w:val="ru-RU"/>
        </w:rPr>
        <w:t>средства для централизованного управления компонентами подсистемы.</w:t>
      </w:r>
    </w:p>
    <w:p w14:paraId="2637A75A" w14:textId="77777777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t>Подсистема должна строиться на базе решений, обладающих сертификатом соответствия по требованиям безопасности ФСБ России для защиты информации, не содержащей сведений, составляющих государственную тайну, по классу не ниже КС1</w:t>
      </w:r>
      <w:r w:rsidRPr="00F909B5">
        <w:rPr>
          <w:bCs w:val="0"/>
        </w:rPr>
        <w:t>.</w:t>
      </w:r>
    </w:p>
    <w:p w14:paraId="401BE789" w14:textId="77777777" w:rsidR="00F909B5" w:rsidRPr="00F909B5" w:rsidRDefault="00F909B5" w:rsidP="00F909B5">
      <w:pPr>
        <w:pStyle w:val="33"/>
      </w:pPr>
      <w:r w:rsidRPr="00F909B5">
        <w:lastRenderedPageBreak/>
        <w:t>Требования к подсистеме защиты среды виртуализации</w:t>
      </w:r>
    </w:p>
    <w:p w14:paraId="098E4352" w14:textId="4AF479BE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 xml:space="preserve">Подсистема защиты среды виртуализации создается с целью обеспечения безопасности виртуальной инфраструктуры, на базе которой развернута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>.</w:t>
      </w:r>
    </w:p>
    <w:p w14:paraId="31B95E62" w14:textId="77777777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Подсистема защиты среды виртуализации должна обеспечивать выполнение следующий функций:</w:t>
      </w:r>
    </w:p>
    <w:p w14:paraId="2F6694EB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идентификация и аутентификация администраторов виртуальной инфраструктуры;</w:t>
      </w:r>
    </w:p>
    <w:p w14:paraId="0D6BC182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идентификация узлов виртуальной инфраструктуры по логическим именам;</w:t>
      </w:r>
    </w:p>
    <w:p w14:paraId="79EB4C4C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контроль доступа к защищаемым информационным ресурсам в виртуальной инфраструктуре;</w:t>
      </w:r>
    </w:p>
    <w:p w14:paraId="52DB0907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централизованное управление идентификаторами и аутентифицирующей информацией администраторов виртуальной инфраструктуры;</w:t>
      </w:r>
    </w:p>
    <w:p w14:paraId="37F6307A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контроль целостности конфигурации виртуальных машин и их доверенная загрузка;</w:t>
      </w:r>
    </w:p>
    <w:p w14:paraId="7AAE977A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очистка (обнуление, обезличивание) освобождаемых областей оперативной памяти виртуальной инфраструктуры;</w:t>
      </w:r>
    </w:p>
    <w:p w14:paraId="16F61763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регистрация событий ИБ в виртуальной инфраструктуре;</w:t>
      </w:r>
    </w:p>
    <w:p w14:paraId="79EBF260" w14:textId="37A511FA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 xml:space="preserve">регистрация изменений полномочий доступа субъектов на АРМ и серверах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>;</w:t>
      </w:r>
    </w:p>
    <w:p w14:paraId="6BBE3CAA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проверка конфигурации хостов виртуальной среды на предмет соблюдения необходимых требований безопасности по заданным шаблонам.</w:t>
      </w:r>
    </w:p>
    <w:p w14:paraId="7C2A4642" w14:textId="77777777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Подсистема защиты среды виртуализации должна включать следующие компоненты:</w:t>
      </w:r>
    </w:p>
    <w:p w14:paraId="7CD63F98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программные средства защиты среды виртуализации;</w:t>
      </w:r>
    </w:p>
    <w:p w14:paraId="4252A088" w14:textId="77777777" w:rsidR="00F909B5" w:rsidRPr="00F909B5" w:rsidRDefault="00F909B5" w:rsidP="006A4E8D">
      <w:pPr>
        <w:pStyle w:val="afffffff0"/>
        <w:numPr>
          <w:ilvl w:val="0"/>
          <w:numId w:val="30"/>
        </w:numPr>
        <w:spacing w:line="276" w:lineRule="auto"/>
        <w:rPr>
          <w:bCs w:val="0"/>
        </w:rPr>
      </w:pPr>
      <w:r w:rsidRPr="00F909B5">
        <w:rPr>
          <w:bCs w:val="0"/>
        </w:rPr>
        <w:t>программные</w:t>
      </w:r>
      <w:r w:rsidRPr="00F909B5" w:rsidDel="008942CE">
        <w:rPr>
          <w:bCs w:val="0"/>
        </w:rPr>
        <w:t xml:space="preserve"> </w:t>
      </w:r>
      <w:r w:rsidRPr="00F909B5">
        <w:rPr>
          <w:bCs w:val="0"/>
        </w:rPr>
        <w:t>средства для централизованного управления компонентами подсистемы.</w:t>
      </w:r>
    </w:p>
    <w:p w14:paraId="76E5540D" w14:textId="77777777" w:rsidR="00F909B5" w:rsidRPr="00F909B5" w:rsidRDefault="00F909B5" w:rsidP="00F909B5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Подсистема защиты среды виртуализации должна строиться на базе решений, прошедших процедуру оценки соответствия ФСТЭК России.</w:t>
      </w:r>
    </w:p>
    <w:p w14:paraId="56D65DF9" w14:textId="77777777" w:rsidR="00F909B5" w:rsidRPr="00F909B5" w:rsidRDefault="00F909B5" w:rsidP="00F909B5">
      <w:pPr>
        <w:pStyle w:val="afffffff0"/>
        <w:spacing w:line="276" w:lineRule="auto"/>
        <w:rPr>
          <w:bCs w:val="0"/>
        </w:rPr>
      </w:pPr>
    </w:p>
    <w:p w14:paraId="1140E193" w14:textId="77777777" w:rsidR="0065308F" w:rsidRPr="00F909B5" w:rsidRDefault="0065308F" w:rsidP="00026FCF">
      <w:pPr>
        <w:pStyle w:val="22"/>
        <w:spacing w:line="276" w:lineRule="auto"/>
        <w:ind w:left="0"/>
        <w:rPr>
          <w:rFonts w:cs="Times New Roman"/>
        </w:rPr>
      </w:pPr>
      <w:bookmarkStart w:id="1224" w:name="_Toc162304069"/>
      <w:r w:rsidRPr="00F909B5">
        <w:rPr>
          <w:rFonts w:cs="Times New Roman"/>
        </w:rPr>
        <w:lastRenderedPageBreak/>
        <w:t>Требования к видам обеспечения</w:t>
      </w:r>
      <w:bookmarkEnd w:id="1204"/>
      <w:bookmarkEnd w:id="1205"/>
      <w:bookmarkEnd w:id="1215"/>
      <w:bookmarkEnd w:id="1224"/>
      <w:r w:rsidRPr="00F909B5">
        <w:rPr>
          <w:rFonts w:cs="Times New Roman"/>
        </w:rPr>
        <w:t xml:space="preserve"> </w:t>
      </w:r>
      <w:bookmarkEnd w:id="1206"/>
    </w:p>
    <w:p w14:paraId="011A71BD" w14:textId="77777777" w:rsidR="0065308F" w:rsidRPr="00F909B5" w:rsidRDefault="0065308F" w:rsidP="00026FCF">
      <w:pPr>
        <w:pStyle w:val="33"/>
        <w:rPr>
          <w:rFonts w:cs="Times New Roman"/>
        </w:rPr>
      </w:pPr>
      <w:bookmarkStart w:id="1225" w:name="_Toc535331336"/>
      <w:bookmarkStart w:id="1226" w:name="_Toc45954520"/>
      <w:bookmarkStart w:id="1227" w:name="_Toc163893448"/>
      <w:bookmarkStart w:id="1228" w:name="_Toc432762818"/>
      <w:bookmarkStart w:id="1229" w:name="_Toc458006607"/>
      <w:bookmarkStart w:id="1230" w:name="_Toc458439718"/>
      <w:bookmarkStart w:id="1231" w:name="_Toc131678483"/>
      <w:bookmarkStart w:id="1232" w:name="_Toc131678984"/>
      <w:bookmarkStart w:id="1233" w:name="_Toc145419290"/>
      <w:r w:rsidRPr="00F909B5">
        <w:rPr>
          <w:rFonts w:cs="Times New Roman"/>
        </w:rPr>
        <w:t>Требования к организационному обеспечению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</w:p>
    <w:p w14:paraId="6E8A0F03" w14:textId="44C34342" w:rsidR="0065308F" w:rsidRPr="00F909B5" w:rsidRDefault="0065308F" w:rsidP="00026FCF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 xml:space="preserve">Перечень организационных мер по защите информации в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 xml:space="preserve"> уточняется на этапе технического проектирования СЗИ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>.</w:t>
      </w:r>
    </w:p>
    <w:p w14:paraId="416EDE80" w14:textId="77777777" w:rsidR="0065308F" w:rsidRPr="00F909B5" w:rsidRDefault="0065308F" w:rsidP="00026FCF">
      <w:pPr>
        <w:pStyle w:val="33"/>
        <w:rPr>
          <w:rFonts w:cs="Times New Roman"/>
        </w:rPr>
      </w:pPr>
      <w:bookmarkStart w:id="1234" w:name="_Toc480213971"/>
      <w:bookmarkStart w:id="1235" w:name="_Toc131678484"/>
      <w:bookmarkStart w:id="1236" w:name="_Toc131678985"/>
      <w:bookmarkStart w:id="1237" w:name="_Toc145419291"/>
      <w:r w:rsidRPr="00F909B5">
        <w:rPr>
          <w:rFonts w:cs="Times New Roman"/>
        </w:rPr>
        <w:t>Требования к математическому обеспечению</w:t>
      </w:r>
      <w:bookmarkEnd w:id="1234"/>
      <w:bookmarkEnd w:id="1235"/>
      <w:bookmarkEnd w:id="1236"/>
      <w:bookmarkEnd w:id="1237"/>
    </w:p>
    <w:p w14:paraId="555AB5FB" w14:textId="72580938" w:rsidR="0065308F" w:rsidRPr="00F909B5" w:rsidRDefault="0065308F" w:rsidP="00026FCF">
      <w:pPr>
        <w:pStyle w:val="afffffff0"/>
        <w:spacing w:line="276" w:lineRule="auto"/>
        <w:rPr>
          <w:bCs w:val="0"/>
        </w:rPr>
      </w:pPr>
      <w:bookmarkStart w:id="1238" w:name="_Toc382929949"/>
      <w:r w:rsidRPr="00F909B5">
        <w:rPr>
          <w:bCs w:val="0"/>
        </w:rPr>
        <w:t xml:space="preserve">Математические методы и алгоритмы, используемые для криптографических операций в СЗИ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>, должны соответствовать следующим криптографическим стандартам:</w:t>
      </w:r>
    </w:p>
    <w:p w14:paraId="14044417" w14:textId="77777777" w:rsidR="0065308F" w:rsidRPr="00F909B5" w:rsidRDefault="0065308F" w:rsidP="006A4E8D">
      <w:pPr>
        <w:pStyle w:val="afffffff0"/>
        <w:numPr>
          <w:ilvl w:val="0"/>
          <w:numId w:val="38"/>
        </w:numPr>
        <w:spacing w:line="276" w:lineRule="auto"/>
        <w:rPr>
          <w:bCs w:val="0"/>
        </w:rPr>
      </w:pPr>
      <w:r w:rsidRPr="00F909B5">
        <w:rPr>
          <w:bCs w:val="0"/>
        </w:rPr>
        <w:t>ГОСТ Р 34.11-2012 «Информационная технология. Криптографическая защита информации. Функция хэширования»</w:t>
      </w:r>
      <w:bookmarkEnd w:id="1238"/>
      <w:r w:rsidRPr="00F909B5">
        <w:rPr>
          <w:bCs w:val="0"/>
        </w:rPr>
        <w:t>;</w:t>
      </w:r>
    </w:p>
    <w:p w14:paraId="02B4DB09" w14:textId="77777777" w:rsidR="0065308F" w:rsidRPr="00F909B5" w:rsidRDefault="0065308F" w:rsidP="006A4E8D">
      <w:pPr>
        <w:pStyle w:val="afffffff0"/>
        <w:numPr>
          <w:ilvl w:val="0"/>
          <w:numId w:val="38"/>
        </w:numPr>
        <w:spacing w:line="276" w:lineRule="auto"/>
        <w:rPr>
          <w:bCs w:val="0"/>
        </w:rPr>
      </w:pPr>
      <w:r w:rsidRPr="00F909B5">
        <w:rPr>
          <w:bCs w:val="0"/>
        </w:rPr>
        <w:t>ГОСТ 34.12-2018 «Информационная технология. Криптографическая защита информации. Блочные шифры».</w:t>
      </w:r>
    </w:p>
    <w:p w14:paraId="6F438FFB" w14:textId="77777777" w:rsidR="0065308F" w:rsidRPr="00F909B5" w:rsidRDefault="0065308F" w:rsidP="00026FCF">
      <w:pPr>
        <w:pStyle w:val="33"/>
        <w:rPr>
          <w:rFonts w:cs="Times New Roman"/>
        </w:rPr>
      </w:pPr>
      <w:bookmarkStart w:id="1239" w:name="_Toc480213972"/>
      <w:bookmarkStart w:id="1240" w:name="_Toc131678485"/>
      <w:bookmarkStart w:id="1241" w:name="_Toc131678986"/>
      <w:bookmarkStart w:id="1242" w:name="_Toc145419292"/>
      <w:r w:rsidRPr="00F909B5">
        <w:rPr>
          <w:rFonts w:cs="Times New Roman"/>
        </w:rPr>
        <w:t>Требования к информационному обеспечению</w:t>
      </w:r>
      <w:bookmarkEnd w:id="1239"/>
      <w:bookmarkEnd w:id="1240"/>
      <w:bookmarkEnd w:id="1241"/>
      <w:bookmarkEnd w:id="1242"/>
    </w:p>
    <w:p w14:paraId="0DF7745E" w14:textId="194544E3" w:rsidR="0065308F" w:rsidRPr="00F909B5" w:rsidRDefault="0065308F" w:rsidP="00026FCF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 xml:space="preserve">Совместимость СЗИ </w:t>
      </w:r>
      <w:r w:rsidR="008C196E">
        <w:rPr>
          <w:bCs w:val="0"/>
        </w:rPr>
        <w:t xml:space="preserve">медицинской </w:t>
      </w:r>
      <w:del w:id="1243" w:author="Алена Куликова" w:date="2024-04-04T22:11:00Z" w16du:dateUtc="2024-04-04T19:11:00Z">
        <w:r w:rsidR="008C196E" w:rsidDel="00575D61">
          <w:rPr>
            <w:bCs w:val="0"/>
          </w:rPr>
          <w:delText xml:space="preserve">системы </w:delText>
        </w:r>
        <w:r w:rsidRPr="00F909B5" w:rsidDel="00575D61">
          <w:rPr>
            <w:bCs w:val="0"/>
          </w:rPr>
          <w:delText xml:space="preserve"> со</w:delText>
        </w:r>
      </w:del>
      <w:ins w:id="1244" w:author="Алена Куликова" w:date="2024-04-04T22:11:00Z" w16du:dateUtc="2024-04-04T19:11:00Z">
        <w:r w:rsidR="00575D61">
          <w:rPr>
            <w:bCs w:val="0"/>
          </w:rPr>
          <w:t xml:space="preserve">системы </w:t>
        </w:r>
        <w:r w:rsidR="00575D61" w:rsidRPr="00F909B5">
          <w:rPr>
            <w:bCs w:val="0"/>
          </w:rPr>
          <w:t>со</w:t>
        </w:r>
      </w:ins>
      <w:r w:rsidRPr="00F909B5">
        <w:rPr>
          <w:bCs w:val="0"/>
        </w:rPr>
        <w:t xml:space="preserve"> смежными подсистемами </w:t>
      </w:r>
      <w:r w:rsidR="008C196E">
        <w:rPr>
          <w:bCs w:val="0"/>
        </w:rPr>
        <w:t xml:space="preserve">медицинской </w:t>
      </w:r>
      <w:del w:id="1245" w:author="Алена Куликова" w:date="2024-04-04T22:11:00Z" w16du:dateUtc="2024-04-04T19:11:00Z">
        <w:r w:rsidR="008C196E" w:rsidDel="00575D61">
          <w:rPr>
            <w:bCs w:val="0"/>
          </w:rPr>
          <w:delText xml:space="preserve">системы </w:delText>
        </w:r>
        <w:r w:rsidRPr="00F909B5" w:rsidDel="00575D61">
          <w:rPr>
            <w:bCs w:val="0"/>
          </w:rPr>
          <w:delText xml:space="preserve"> и</w:delText>
        </w:r>
      </w:del>
      <w:ins w:id="1246" w:author="Алена Куликова" w:date="2024-04-04T22:11:00Z" w16du:dateUtc="2024-04-04T19:11:00Z">
        <w:r w:rsidR="00575D61">
          <w:rPr>
            <w:bCs w:val="0"/>
          </w:rPr>
          <w:t xml:space="preserve">системы </w:t>
        </w:r>
        <w:r w:rsidR="00575D61" w:rsidRPr="00F909B5">
          <w:rPr>
            <w:bCs w:val="0"/>
          </w:rPr>
          <w:t>и</w:t>
        </w:r>
      </w:ins>
      <w:r w:rsidRPr="00F909B5">
        <w:rPr>
          <w:bCs w:val="0"/>
        </w:rPr>
        <w:t xml:space="preserve"> внешними информационными системами должна достигаться путем совместимости средств защиты информации, используемых в СЗИ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>, со следующими стандартами:</w:t>
      </w:r>
    </w:p>
    <w:p w14:paraId="6937FF01" w14:textId="5E7CFB7A" w:rsidR="0065308F" w:rsidRPr="00F909B5" w:rsidRDefault="0065308F" w:rsidP="006A4E8D">
      <w:pPr>
        <w:pStyle w:val="afffffff0"/>
        <w:numPr>
          <w:ilvl w:val="0"/>
          <w:numId w:val="38"/>
        </w:numPr>
        <w:spacing w:line="276" w:lineRule="auto"/>
        <w:rPr>
          <w:bCs w:val="0"/>
        </w:rPr>
      </w:pPr>
      <w:r w:rsidRPr="00F909B5">
        <w:rPr>
          <w:bCs w:val="0"/>
        </w:rPr>
        <w:t xml:space="preserve">протокол TCP/IP v.4 для обеспечения сетевого взаимодействия всех компонентов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>;</w:t>
      </w:r>
    </w:p>
    <w:p w14:paraId="243EC6CC" w14:textId="77777777" w:rsidR="0065308F" w:rsidRPr="00E72F6B" w:rsidRDefault="0065308F" w:rsidP="006A4E8D">
      <w:pPr>
        <w:pStyle w:val="afffffff0"/>
        <w:numPr>
          <w:ilvl w:val="0"/>
          <w:numId w:val="38"/>
        </w:numPr>
        <w:spacing w:line="276" w:lineRule="auto"/>
        <w:rPr>
          <w:bCs w:val="0"/>
          <w:lang w:val="en-US"/>
        </w:rPr>
      </w:pPr>
      <w:r w:rsidRPr="00F909B5">
        <w:rPr>
          <w:bCs w:val="0"/>
        </w:rPr>
        <w:t>протокол</w:t>
      </w:r>
      <w:r w:rsidRPr="00E72F6B">
        <w:rPr>
          <w:bCs w:val="0"/>
          <w:lang w:val="en-US"/>
        </w:rPr>
        <w:t xml:space="preserve"> HTTP, HTTPS (RFC 1945, RFC 2068 «Hypertext Transfer Protocol», RFC 2818 «HTTP Over TLS»);</w:t>
      </w:r>
    </w:p>
    <w:p w14:paraId="175D3623" w14:textId="77777777" w:rsidR="0065308F" w:rsidRPr="00F909B5" w:rsidRDefault="0065308F" w:rsidP="006A4E8D">
      <w:pPr>
        <w:pStyle w:val="afffffff0"/>
        <w:numPr>
          <w:ilvl w:val="0"/>
          <w:numId w:val="38"/>
        </w:numPr>
        <w:spacing w:line="276" w:lineRule="auto"/>
        <w:rPr>
          <w:bCs w:val="0"/>
        </w:rPr>
      </w:pPr>
      <w:r w:rsidRPr="00F909B5">
        <w:rPr>
          <w:bCs w:val="0"/>
        </w:rPr>
        <w:t>протокол</w:t>
      </w:r>
      <w:r w:rsidRPr="00E72F6B">
        <w:rPr>
          <w:bCs w:val="0"/>
          <w:lang w:val="en-US"/>
        </w:rPr>
        <w:t xml:space="preserve"> TLS (RFC 2246 «The TLS Protocol. Version 1.0», RFC 5246 «The Transport Layer Security (TLS) Protocol. </w:t>
      </w:r>
      <w:proofErr w:type="spellStart"/>
      <w:r w:rsidRPr="00F909B5">
        <w:rPr>
          <w:bCs w:val="0"/>
        </w:rPr>
        <w:t>Version</w:t>
      </w:r>
      <w:proofErr w:type="spellEnd"/>
      <w:r w:rsidRPr="00F909B5">
        <w:rPr>
          <w:bCs w:val="0"/>
        </w:rPr>
        <w:t xml:space="preserve"> 1.2»).</w:t>
      </w:r>
    </w:p>
    <w:p w14:paraId="6DF28EC4" w14:textId="77777777" w:rsidR="0065308F" w:rsidRPr="00F909B5" w:rsidRDefault="0065308F" w:rsidP="00026FCF">
      <w:pPr>
        <w:pStyle w:val="33"/>
        <w:rPr>
          <w:rFonts w:cs="Times New Roman"/>
        </w:rPr>
      </w:pPr>
      <w:bookmarkStart w:id="1247" w:name="_Toc106365536"/>
      <w:bookmarkStart w:id="1248" w:name="_Toc106365604"/>
      <w:bookmarkStart w:id="1249" w:name="_Toc106365537"/>
      <w:bookmarkStart w:id="1250" w:name="_Toc106365605"/>
      <w:bookmarkStart w:id="1251" w:name="_Toc106365538"/>
      <w:bookmarkStart w:id="1252" w:name="_Toc106365606"/>
      <w:bookmarkStart w:id="1253" w:name="_Toc106365539"/>
      <w:bookmarkStart w:id="1254" w:name="_Toc106365607"/>
      <w:bookmarkStart w:id="1255" w:name="_Toc131678487"/>
      <w:bookmarkStart w:id="1256" w:name="_Toc131678988"/>
      <w:bookmarkStart w:id="1257" w:name="_Toc145419293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r w:rsidRPr="00F909B5">
        <w:rPr>
          <w:rFonts w:cs="Times New Roman"/>
        </w:rPr>
        <w:t>Требование к защите обеспечивающей инфраструктуры</w:t>
      </w:r>
      <w:bookmarkEnd w:id="1255"/>
      <w:bookmarkEnd w:id="1256"/>
      <w:bookmarkEnd w:id="1257"/>
      <w:r w:rsidRPr="00F909B5">
        <w:rPr>
          <w:rFonts w:cs="Times New Roman"/>
        </w:rPr>
        <w:t xml:space="preserve"> </w:t>
      </w:r>
    </w:p>
    <w:p w14:paraId="18111480" w14:textId="7194E6ED" w:rsidR="0065308F" w:rsidRPr="00F909B5" w:rsidRDefault="0065308F" w:rsidP="00026FCF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 xml:space="preserve">Должна быть определена контролируемая зона, в пределах которой постоянно размещаются средства обеспечения функционирования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 xml:space="preserve">. Должен обеспечиваться контроль и управление физическим доступом к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обеспечения </w:t>
      </w:r>
      <w:r w:rsidRPr="00F909B5">
        <w:rPr>
          <w:bCs w:val="0"/>
        </w:rPr>
        <w:lastRenderedPageBreak/>
        <w:t xml:space="preserve">функционирования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 xml:space="preserve"> и помещения и сооружения, в которых они установлены, в том числе:</w:t>
      </w:r>
    </w:p>
    <w:p w14:paraId="624C4093" w14:textId="77777777" w:rsidR="0065308F" w:rsidRPr="00F909B5" w:rsidRDefault="0065308F" w:rsidP="006A4E8D">
      <w:pPr>
        <w:pStyle w:val="afffffff0"/>
        <w:numPr>
          <w:ilvl w:val="0"/>
          <w:numId w:val="38"/>
        </w:numPr>
        <w:spacing w:line="276" w:lineRule="auto"/>
        <w:rPr>
          <w:bCs w:val="0"/>
        </w:rPr>
      </w:pPr>
      <w:r w:rsidRPr="00F909B5">
        <w:rPr>
          <w:bCs w:val="0"/>
        </w:rPr>
        <w:t>определен перечень лиц, допущенных к средствам обеспечения функционирования, а также в помещения и сооружения, в которых они установлены;</w:t>
      </w:r>
    </w:p>
    <w:p w14:paraId="22562B95" w14:textId="77777777" w:rsidR="0065308F" w:rsidRPr="00F909B5" w:rsidRDefault="0065308F" w:rsidP="006A4E8D">
      <w:pPr>
        <w:pStyle w:val="afffffff0"/>
        <w:numPr>
          <w:ilvl w:val="0"/>
          <w:numId w:val="38"/>
        </w:numPr>
        <w:spacing w:line="276" w:lineRule="auto"/>
        <w:rPr>
          <w:bCs w:val="0"/>
        </w:rPr>
      </w:pPr>
      <w:r w:rsidRPr="00F909B5">
        <w:rPr>
          <w:bCs w:val="0"/>
        </w:rPr>
        <w:t>обеспечено санкционирование физического доступа к средствам обеспечения функционирования, а также в помещения и сооружения, в которых они установлены;</w:t>
      </w:r>
    </w:p>
    <w:p w14:paraId="5ED2C759" w14:textId="77777777" w:rsidR="0065308F" w:rsidRPr="00F909B5" w:rsidRDefault="0065308F" w:rsidP="006A4E8D">
      <w:pPr>
        <w:pStyle w:val="afffffff0"/>
        <w:numPr>
          <w:ilvl w:val="0"/>
          <w:numId w:val="38"/>
        </w:numPr>
        <w:spacing w:line="276" w:lineRule="auto"/>
        <w:rPr>
          <w:bCs w:val="0"/>
        </w:rPr>
      </w:pPr>
      <w:r w:rsidRPr="00F909B5">
        <w:rPr>
          <w:bCs w:val="0"/>
        </w:rPr>
        <w:t>обеспечено ведение учета физического доступа к средствам обеспечения функционирования, а также в помещения и сооружения, в которых они установлены.</w:t>
      </w:r>
    </w:p>
    <w:p w14:paraId="57368177" w14:textId="66099A14" w:rsidR="0065308F" w:rsidRPr="00F909B5" w:rsidRDefault="0065308F" w:rsidP="00026FCF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 xml:space="preserve">Помещения, в которых расположены сегменты и средства, обеспечивающие функционирование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>, должны быть оснащены системами автоматической охранной и пожарной сигнализации.</w:t>
      </w:r>
    </w:p>
    <w:p w14:paraId="61118DCB" w14:textId="672A3B1D" w:rsidR="0065308F" w:rsidRPr="00F909B5" w:rsidRDefault="0065308F" w:rsidP="00026FCF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 xml:space="preserve">Технические средства обеспечения функционирования </w:t>
      </w:r>
      <w:r w:rsidR="008C196E">
        <w:rPr>
          <w:bCs w:val="0"/>
        </w:rPr>
        <w:t xml:space="preserve">медицинской системы </w:t>
      </w:r>
      <w:r w:rsidRPr="00F909B5">
        <w:rPr>
          <w:bCs w:val="0"/>
        </w:rPr>
        <w:t xml:space="preserve"> должны соответствовать ГОСТ Р 50628-2000 «Совместимость машин электронных вычислительных персональных электромагнитная. Устойчивость к электромагнитным помехам. Технические требования и методы испытаний».</w:t>
      </w:r>
    </w:p>
    <w:p w14:paraId="79797D3C" w14:textId="77777777" w:rsidR="0065308F" w:rsidRPr="00F909B5" w:rsidRDefault="0065308F" w:rsidP="00026FCF">
      <w:pPr>
        <w:pStyle w:val="afffffff0"/>
        <w:spacing w:line="276" w:lineRule="auto"/>
        <w:rPr>
          <w:bCs w:val="0"/>
        </w:rPr>
      </w:pPr>
    </w:p>
    <w:p w14:paraId="44C6547E" w14:textId="77777777" w:rsidR="0065308F" w:rsidRPr="00F909B5" w:rsidRDefault="0065308F" w:rsidP="00026FCF">
      <w:pPr>
        <w:pStyle w:val="13"/>
        <w:spacing w:line="276" w:lineRule="auto"/>
        <w:rPr>
          <w:rFonts w:cs="Times New Roman"/>
        </w:rPr>
      </w:pPr>
      <w:bookmarkStart w:id="1258" w:name="_Toc131678488"/>
      <w:bookmarkStart w:id="1259" w:name="_Toc131678989"/>
      <w:bookmarkStart w:id="1260" w:name="_Toc145419294"/>
      <w:bookmarkStart w:id="1261" w:name="_Toc162304070"/>
      <w:r w:rsidRPr="00F909B5">
        <w:rPr>
          <w:rFonts w:cs="Times New Roman"/>
        </w:rPr>
        <w:lastRenderedPageBreak/>
        <w:t>Порядок контроля и приемки системы</w:t>
      </w:r>
      <w:bookmarkEnd w:id="1207"/>
      <w:bookmarkEnd w:id="1258"/>
      <w:bookmarkEnd w:id="1259"/>
      <w:bookmarkEnd w:id="1260"/>
      <w:bookmarkEnd w:id="1261"/>
    </w:p>
    <w:p w14:paraId="07A43C9E" w14:textId="77777777" w:rsidR="0065308F" w:rsidRPr="00F909B5" w:rsidRDefault="0065308F" w:rsidP="00221F7E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Контроль и приемка работ осуществляются на основании настоящего частного технического задания.</w:t>
      </w:r>
    </w:p>
    <w:p w14:paraId="42B640E1" w14:textId="50878DCF" w:rsidR="0065308F" w:rsidRPr="00F909B5" w:rsidRDefault="0065308F" w:rsidP="00221F7E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 xml:space="preserve">В целях проверки качества результатов выполненных работ и его соответствия требованиям частного технического задания производятся аттестационные испытания СЗИ </w:t>
      </w:r>
      <w:r w:rsidR="008C196E">
        <w:rPr>
          <w:bCs w:val="0"/>
        </w:rPr>
        <w:t xml:space="preserve">медицинской </w:t>
      </w:r>
      <w:del w:id="1262" w:author="Алена Куликова" w:date="2024-04-04T22:11:00Z" w16du:dateUtc="2024-04-04T19:11:00Z">
        <w:r w:rsidR="008C196E" w:rsidDel="00575D61">
          <w:rPr>
            <w:bCs w:val="0"/>
          </w:rPr>
          <w:delText xml:space="preserve">системы </w:delText>
        </w:r>
        <w:r w:rsidRPr="00F909B5" w:rsidDel="00575D61">
          <w:rPr>
            <w:bCs w:val="0"/>
          </w:rPr>
          <w:delText>.</w:delText>
        </w:r>
      </w:del>
      <w:ins w:id="1263" w:author="Алена Куликова" w:date="2024-04-04T22:11:00Z" w16du:dateUtc="2024-04-04T19:11:00Z">
        <w:r w:rsidR="00575D61">
          <w:rPr>
            <w:bCs w:val="0"/>
          </w:rPr>
          <w:t>системы.</w:t>
        </w:r>
      </w:ins>
      <w:r w:rsidRPr="00F909B5">
        <w:rPr>
          <w:bCs w:val="0"/>
        </w:rPr>
        <w:t xml:space="preserve"> Аттестационные испытания проводятся на площадке объекта автоматизации в соответствии с Программой и методикой аттестационных испытаний, разрабатываемой органом по аттестации. Результаты испытаний фиксируются в Протоколе аттестационных испытаний.</w:t>
      </w:r>
    </w:p>
    <w:p w14:paraId="64E3DC84" w14:textId="15BB1D14" w:rsidR="0065308F" w:rsidRPr="00F909B5" w:rsidRDefault="0065308F" w:rsidP="00221F7E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Сроки приемки работ определяются календарными планами и сроками проведения соответствующих этапов в соответствии с техническими требованиями на создание СЗИ.</w:t>
      </w:r>
    </w:p>
    <w:p w14:paraId="148F998F" w14:textId="77777777" w:rsidR="0065308F" w:rsidRPr="00F909B5" w:rsidRDefault="0065308F" w:rsidP="00221F7E">
      <w:pPr>
        <w:pStyle w:val="afffffff0"/>
        <w:spacing w:line="276" w:lineRule="auto"/>
        <w:rPr>
          <w:bCs w:val="0"/>
        </w:rPr>
      </w:pPr>
    </w:p>
    <w:p w14:paraId="6402C21D" w14:textId="77777777" w:rsidR="0065308F" w:rsidRPr="00F909B5" w:rsidRDefault="0065308F" w:rsidP="00026FCF">
      <w:pPr>
        <w:pStyle w:val="13"/>
        <w:spacing w:line="276" w:lineRule="auto"/>
        <w:rPr>
          <w:rFonts w:cs="Times New Roman"/>
        </w:rPr>
      </w:pPr>
      <w:bookmarkStart w:id="1264" w:name="_Toc162304071"/>
      <w:r w:rsidRPr="00F909B5">
        <w:rPr>
          <w:rFonts w:cs="Times New Roman"/>
        </w:rPr>
        <w:lastRenderedPageBreak/>
        <w:t>Порядок внесения изменений в техническое задание</w:t>
      </w:r>
      <w:bookmarkEnd w:id="1264"/>
    </w:p>
    <w:p w14:paraId="58DDB118" w14:textId="77777777" w:rsidR="0065308F" w:rsidRPr="00F909B5" w:rsidRDefault="0065308F" w:rsidP="00221F7E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Настоящее частное техническое задание может корректироваться в соответствии с установленным порядком по взаимному соглашению между Заказчиком и Исполнителем.</w:t>
      </w:r>
    </w:p>
    <w:p w14:paraId="4045F3FF" w14:textId="77777777" w:rsidR="00026FCF" w:rsidRPr="00F909B5" w:rsidRDefault="00026FCF" w:rsidP="00026FCF">
      <w:pPr>
        <w:pStyle w:val="13"/>
        <w:spacing w:line="276" w:lineRule="auto"/>
        <w:rPr>
          <w:rFonts w:cs="Times New Roman"/>
        </w:rPr>
      </w:pPr>
      <w:bookmarkStart w:id="1265" w:name="_Toc36139293"/>
      <w:bookmarkStart w:id="1266" w:name="_Toc36224804"/>
      <w:bookmarkStart w:id="1267" w:name="_Toc36139294"/>
      <w:bookmarkStart w:id="1268" w:name="_Toc36224805"/>
      <w:bookmarkStart w:id="1269" w:name="_Toc36139295"/>
      <w:bookmarkStart w:id="1270" w:name="_Toc36224806"/>
      <w:bookmarkStart w:id="1271" w:name="_Toc36139296"/>
      <w:bookmarkStart w:id="1272" w:name="_Toc36224807"/>
      <w:bookmarkStart w:id="1273" w:name="_Toc36139297"/>
      <w:bookmarkStart w:id="1274" w:name="_Toc36224808"/>
      <w:bookmarkStart w:id="1275" w:name="_Toc36139298"/>
      <w:bookmarkStart w:id="1276" w:name="_Toc36224809"/>
      <w:bookmarkStart w:id="1277" w:name="_Toc36139300"/>
      <w:bookmarkStart w:id="1278" w:name="_Toc36139301"/>
      <w:bookmarkStart w:id="1279" w:name="_Toc36139303"/>
      <w:bookmarkStart w:id="1280" w:name="_Toc36139304"/>
      <w:bookmarkStart w:id="1281" w:name="_Toc367041368"/>
      <w:bookmarkStart w:id="1282" w:name="_Toc367041794"/>
      <w:bookmarkStart w:id="1283" w:name="_Toc367042222"/>
      <w:bookmarkStart w:id="1284" w:name="_Toc367041369"/>
      <w:bookmarkStart w:id="1285" w:name="_Toc367041795"/>
      <w:bookmarkStart w:id="1286" w:name="_Toc367042223"/>
      <w:bookmarkStart w:id="1287" w:name="_Toc367041370"/>
      <w:bookmarkStart w:id="1288" w:name="_Toc367041796"/>
      <w:bookmarkStart w:id="1289" w:name="_Toc367042224"/>
      <w:bookmarkStart w:id="1290" w:name="_Toc367041371"/>
      <w:bookmarkStart w:id="1291" w:name="_Toc367041797"/>
      <w:bookmarkStart w:id="1292" w:name="_Toc367042225"/>
      <w:bookmarkStart w:id="1293" w:name="_Toc367041372"/>
      <w:bookmarkStart w:id="1294" w:name="_Toc367041798"/>
      <w:bookmarkStart w:id="1295" w:name="_Toc367042226"/>
      <w:bookmarkStart w:id="1296" w:name="_Toc367041373"/>
      <w:bookmarkStart w:id="1297" w:name="_Toc367041799"/>
      <w:bookmarkStart w:id="1298" w:name="_Toc367042227"/>
      <w:bookmarkStart w:id="1299" w:name="_Toc367041439"/>
      <w:bookmarkStart w:id="1300" w:name="_Toc367041865"/>
      <w:bookmarkStart w:id="1301" w:name="_Toc367042293"/>
      <w:bookmarkStart w:id="1302" w:name="_Toc367041440"/>
      <w:bookmarkStart w:id="1303" w:name="_Toc367041866"/>
      <w:bookmarkStart w:id="1304" w:name="_Toc367042294"/>
      <w:bookmarkStart w:id="1305" w:name="_Toc367041441"/>
      <w:bookmarkStart w:id="1306" w:name="_Toc367041867"/>
      <w:bookmarkStart w:id="1307" w:name="_Toc367042295"/>
      <w:bookmarkStart w:id="1308" w:name="_Toc367041442"/>
      <w:bookmarkStart w:id="1309" w:name="_Toc367041868"/>
      <w:bookmarkStart w:id="1310" w:name="_Toc367042296"/>
      <w:bookmarkStart w:id="1311" w:name="_Toc367041443"/>
      <w:bookmarkStart w:id="1312" w:name="_Toc367041869"/>
      <w:bookmarkStart w:id="1313" w:name="_Toc367042297"/>
      <w:bookmarkStart w:id="1314" w:name="_Toc367041444"/>
      <w:bookmarkStart w:id="1315" w:name="_Toc367041870"/>
      <w:bookmarkStart w:id="1316" w:name="_Toc367042298"/>
      <w:bookmarkStart w:id="1317" w:name="_Toc367041445"/>
      <w:bookmarkStart w:id="1318" w:name="_Toc367041871"/>
      <w:bookmarkStart w:id="1319" w:name="_Toc367042299"/>
      <w:bookmarkStart w:id="1320" w:name="_Toc367041446"/>
      <w:bookmarkStart w:id="1321" w:name="_Toc367041872"/>
      <w:bookmarkStart w:id="1322" w:name="_Toc367042300"/>
      <w:bookmarkStart w:id="1323" w:name="_Toc367041447"/>
      <w:bookmarkStart w:id="1324" w:name="_Toc367041873"/>
      <w:bookmarkStart w:id="1325" w:name="_Toc367042301"/>
      <w:bookmarkStart w:id="1326" w:name="_Toc367041448"/>
      <w:bookmarkStart w:id="1327" w:name="_Toc367041874"/>
      <w:bookmarkStart w:id="1328" w:name="_Toc367042302"/>
      <w:bookmarkStart w:id="1329" w:name="_Toc367041449"/>
      <w:bookmarkStart w:id="1330" w:name="_Toc367041875"/>
      <w:bookmarkStart w:id="1331" w:name="_Toc367042303"/>
      <w:bookmarkStart w:id="1332" w:name="_Toc367041450"/>
      <w:bookmarkStart w:id="1333" w:name="_Toc367041876"/>
      <w:bookmarkStart w:id="1334" w:name="_Toc367042304"/>
      <w:bookmarkStart w:id="1335" w:name="_Toc367041451"/>
      <w:bookmarkStart w:id="1336" w:name="_Toc367041877"/>
      <w:bookmarkStart w:id="1337" w:name="_Toc367042305"/>
      <w:bookmarkStart w:id="1338" w:name="_Toc367041452"/>
      <w:bookmarkStart w:id="1339" w:name="_Toc367041878"/>
      <w:bookmarkStart w:id="1340" w:name="_Toc367042306"/>
      <w:bookmarkStart w:id="1341" w:name="_Toc367041453"/>
      <w:bookmarkStart w:id="1342" w:name="_Toc367041879"/>
      <w:bookmarkStart w:id="1343" w:name="_Toc367042307"/>
      <w:bookmarkStart w:id="1344" w:name="_Toc367041454"/>
      <w:bookmarkStart w:id="1345" w:name="_Toc367041880"/>
      <w:bookmarkStart w:id="1346" w:name="_Toc367042308"/>
      <w:bookmarkStart w:id="1347" w:name="_Toc367041455"/>
      <w:bookmarkStart w:id="1348" w:name="_Toc367041881"/>
      <w:bookmarkStart w:id="1349" w:name="_Toc367042309"/>
      <w:bookmarkStart w:id="1350" w:name="_Toc367041456"/>
      <w:bookmarkStart w:id="1351" w:name="_Toc367041882"/>
      <w:bookmarkStart w:id="1352" w:name="_Toc367042310"/>
      <w:bookmarkStart w:id="1353" w:name="_Toc367041457"/>
      <w:bookmarkStart w:id="1354" w:name="_Toc367041883"/>
      <w:bookmarkStart w:id="1355" w:name="_Toc367042311"/>
      <w:bookmarkStart w:id="1356" w:name="_Toc367041458"/>
      <w:bookmarkStart w:id="1357" w:name="_Toc367041884"/>
      <w:bookmarkStart w:id="1358" w:name="_Toc367042312"/>
      <w:bookmarkStart w:id="1359" w:name="_Toc367041459"/>
      <w:bookmarkStart w:id="1360" w:name="_Toc367041885"/>
      <w:bookmarkStart w:id="1361" w:name="_Toc367042313"/>
      <w:bookmarkStart w:id="1362" w:name="_Toc367041460"/>
      <w:bookmarkStart w:id="1363" w:name="_Toc367041886"/>
      <w:bookmarkStart w:id="1364" w:name="_Toc367042314"/>
      <w:bookmarkStart w:id="1365" w:name="_Toc367041461"/>
      <w:bookmarkStart w:id="1366" w:name="_Toc367041887"/>
      <w:bookmarkStart w:id="1367" w:name="_Toc367042315"/>
      <w:bookmarkStart w:id="1368" w:name="_Toc367041462"/>
      <w:bookmarkStart w:id="1369" w:name="_Toc367041888"/>
      <w:bookmarkStart w:id="1370" w:name="_Toc367042316"/>
      <w:bookmarkStart w:id="1371" w:name="_Toc367041463"/>
      <w:bookmarkStart w:id="1372" w:name="_Toc367041889"/>
      <w:bookmarkStart w:id="1373" w:name="_Toc367042317"/>
      <w:bookmarkStart w:id="1374" w:name="_Toc367041464"/>
      <w:bookmarkStart w:id="1375" w:name="_Toc367041890"/>
      <w:bookmarkStart w:id="1376" w:name="_Toc367042318"/>
      <w:bookmarkStart w:id="1377" w:name="_Toc367041465"/>
      <w:bookmarkStart w:id="1378" w:name="_Toc367041891"/>
      <w:bookmarkStart w:id="1379" w:name="_Toc367042319"/>
      <w:bookmarkStart w:id="1380" w:name="_Toc367041466"/>
      <w:bookmarkStart w:id="1381" w:name="_Toc367041892"/>
      <w:bookmarkStart w:id="1382" w:name="_Toc367042320"/>
      <w:bookmarkStart w:id="1383" w:name="_Toc367041467"/>
      <w:bookmarkStart w:id="1384" w:name="_Toc367041893"/>
      <w:bookmarkStart w:id="1385" w:name="_Toc367042321"/>
      <w:bookmarkStart w:id="1386" w:name="_Toc367041468"/>
      <w:bookmarkStart w:id="1387" w:name="_Toc367041894"/>
      <w:bookmarkStart w:id="1388" w:name="_Toc367042322"/>
      <w:bookmarkStart w:id="1389" w:name="_Toc367041469"/>
      <w:bookmarkStart w:id="1390" w:name="_Toc367041895"/>
      <w:bookmarkStart w:id="1391" w:name="_Toc367042323"/>
      <w:bookmarkStart w:id="1392" w:name="_Toc367041470"/>
      <w:bookmarkStart w:id="1393" w:name="_Toc367041896"/>
      <w:bookmarkStart w:id="1394" w:name="_Toc367042324"/>
      <w:bookmarkStart w:id="1395" w:name="_Toc367041471"/>
      <w:bookmarkStart w:id="1396" w:name="_Toc367041897"/>
      <w:bookmarkStart w:id="1397" w:name="_Toc367042325"/>
      <w:bookmarkStart w:id="1398" w:name="_Toc367041472"/>
      <w:bookmarkStart w:id="1399" w:name="_Toc367041898"/>
      <w:bookmarkStart w:id="1400" w:name="_Toc367042326"/>
      <w:bookmarkStart w:id="1401" w:name="_Toc367041473"/>
      <w:bookmarkStart w:id="1402" w:name="_Toc367041899"/>
      <w:bookmarkStart w:id="1403" w:name="_Toc367042327"/>
      <w:bookmarkStart w:id="1404" w:name="_Toc367041474"/>
      <w:bookmarkStart w:id="1405" w:name="_Toc367041900"/>
      <w:bookmarkStart w:id="1406" w:name="_Toc367042328"/>
      <w:bookmarkStart w:id="1407" w:name="_Toc367041475"/>
      <w:bookmarkStart w:id="1408" w:name="_Toc367041901"/>
      <w:bookmarkStart w:id="1409" w:name="_Toc367042329"/>
      <w:bookmarkStart w:id="1410" w:name="_Toc367041476"/>
      <w:bookmarkStart w:id="1411" w:name="_Toc367041902"/>
      <w:bookmarkStart w:id="1412" w:name="_Toc367042330"/>
      <w:bookmarkStart w:id="1413" w:name="_Toc367041477"/>
      <w:bookmarkStart w:id="1414" w:name="_Toc367041903"/>
      <w:bookmarkStart w:id="1415" w:name="_Toc367042331"/>
      <w:bookmarkStart w:id="1416" w:name="_Toc367041478"/>
      <w:bookmarkStart w:id="1417" w:name="_Toc367041904"/>
      <w:bookmarkStart w:id="1418" w:name="_Toc367042332"/>
      <w:bookmarkStart w:id="1419" w:name="_Toc367041479"/>
      <w:bookmarkStart w:id="1420" w:name="_Toc367041905"/>
      <w:bookmarkStart w:id="1421" w:name="_Toc367042333"/>
      <w:bookmarkStart w:id="1422" w:name="_Toc367041480"/>
      <w:bookmarkStart w:id="1423" w:name="_Toc367041906"/>
      <w:bookmarkStart w:id="1424" w:name="_Toc367042334"/>
      <w:bookmarkStart w:id="1425" w:name="_Toc367041481"/>
      <w:bookmarkStart w:id="1426" w:name="_Toc367041907"/>
      <w:bookmarkStart w:id="1427" w:name="_Toc367042335"/>
      <w:bookmarkStart w:id="1428" w:name="_Toc367041482"/>
      <w:bookmarkStart w:id="1429" w:name="_Toc367041908"/>
      <w:bookmarkStart w:id="1430" w:name="_Toc367042336"/>
      <w:bookmarkStart w:id="1431" w:name="_Toc367041483"/>
      <w:bookmarkStart w:id="1432" w:name="_Toc367041909"/>
      <w:bookmarkStart w:id="1433" w:name="_Toc367042337"/>
      <w:bookmarkStart w:id="1434" w:name="_Toc367041484"/>
      <w:bookmarkStart w:id="1435" w:name="_Toc367041910"/>
      <w:bookmarkStart w:id="1436" w:name="_Toc367042338"/>
      <w:bookmarkStart w:id="1437" w:name="_Toc367041485"/>
      <w:bookmarkStart w:id="1438" w:name="_Toc367041911"/>
      <w:bookmarkStart w:id="1439" w:name="_Toc367042339"/>
      <w:bookmarkStart w:id="1440" w:name="_Toc367041486"/>
      <w:bookmarkStart w:id="1441" w:name="_Toc367041912"/>
      <w:bookmarkStart w:id="1442" w:name="_Toc367042340"/>
      <w:bookmarkStart w:id="1443" w:name="_Toc367041487"/>
      <w:bookmarkStart w:id="1444" w:name="_Toc367041913"/>
      <w:bookmarkStart w:id="1445" w:name="_Toc367042341"/>
      <w:bookmarkStart w:id="1446" w:name="_Toc367041488"/>
      <w:bookmarkStart w:id="1447" w:name="_Toc367041914"/>
      <w:bookmarkStart w:id="1448" w:name="_Toc367042342"/>
      <w:bookmarkStart w:id="1449" w:name="_Toc367041489"/>
      <w:bookmarkStart w:id="1450" w:name="_Toc367041915"/>
      <w:bookmarkStart w:id="1451" w:name="_Toc367042343"/>
      <w:bookmarkStart w:id="1452" w:name="_Toc367041490"/>
      <w:bookmarkStart w:id="1453" w:name="_Toc367041916"/>
      <w:bookmarkStart w:id="1454" w:name="_Toc367042344"/>
      <w:bookmarkStart w:id="1455" w:name="_Toc367041491"/>
      <w:bookmarkStart w:id="1456" w:name="_Toc367041917"/>
      <w:bookmarkStart w:id="1457" w:name="_Toc367042345"/>
      <w:bookmarkStart w:id="1458" w:name="_Toc367041492"/>
      <w:bookmarkStart w:id="1459" w:name="_Toc367041918"/>
      <w:bookmarkStart w:id="1460" w:name="_Toc367042346"/>
      <w:bookmarkStart w:id="1461" w:name="_Toc367041493"/>
      <w:bookmarkStart w:id="1462" w:name="_Toc367041919"/>
      <w:bookmarkStart w:id="1463" w:name="_Toc367042347"/>
      <w:bookmarkStart w:id="1464" w:name="_Toc367041494"/>
      <w:bookmarkStart w:id="1465" w:name="_Toc367041920"/>
      <w:bookmarkStart w:id="1466" w:name="_Toc367042348"/>
      <w:bookmarkStart w:id="1467" w:name="_Toc367041495"/>
      <w:bookmarkStart w:id="1468" w:name="_Toc367041921"/>
      <w:bookmarkStart w:id="1469" w:name="_Toc367042349"/>
      <w:bookmarkStart w:id="1470" w:name="_Toc367041496"/>
      <w:bookmarkStart w:id="1471" w:name="_Toc367041922"/>
      <w:bookmarkStart w:id="1472" w:name="_Toc367042350"/>
      <w:bookmarkStart w:id="1473" w:name="_Toc367041497"/>
      <w:bookmarkStart w:id="1474" w:name="_Toc367041923"/>
      <w:bookmarkStart w:id="1475" w:name="_Toc367042351"/>
      <w:bookmarkStart w:id="1476" w:name="_Toc367041498"/>
      <w:bookmarkStart w:id="1477" w:name="_Toc367041924"/>
      <w:bookmarkStart w:id="1478" w:name="_Toc367042352"/>
      <w:bookmarkStart w:id="1479" w:name="_Toc367041499"/>
      <w:bookmarkStart w:id="1480" w:name="_Toc367041925"/>
      <w:bookmarkStart w:id="1481" w:name="_Toc367042353"/>
      <w:bookmarkStart w:id="1482" w:name="_Toc367041500"/>
      <w:bookmarkStart w:id="1483" w:name="_Toc367041926"/>
      <w:bookmarkStart w:id="1484" w:name="_Toc367042354"/>
      <w:bookmarkStart w:id="1485" w:name="_Toc367041501"/>
      <w:bookmarkStart w:id="1486" w:name="_Toc367041927"/>
      <w:bookmarkStart w:id="1487" w:name="_Toc367042355"/>
      <w:bookmarkStart w:id="1488" w:name="_Toc367041502"/>
      <w:bookmarkStart w:id="1489" w:name="_Toc367041928"/>
      <w:bookmarkStart w:id="1490" w:name="_Toc367042356"/>
      <w:bookmarkStart w:id="1491" w:name="_Toc367041503"/>
      <w:bookmarkStart w:id="1492" w:name="_Toc367041929"/>
      <w:bookmarkStart w:id="1493" w:name="_Toc367042357"/>
      <w:bookmarkStart w:id="1494" w:name="_Toc367041504"/>
      <w:bookmarkStart w:id="1495" w:name="_Toc367041930"/>
      <w:bookmarkStart w:id="1496" w:name="_Toc367042358"/>
      <w:bookmarkStart w:id="1497" w:name="_Toc367041505"/>
      <w:bookmarkStart w:id="1498" w:name="_Toc367041931"/>
      <w:bookmarkStart w:id="1499" w:name="_Toc367042359"/>
      <w:bookmarkStart w:id="1500" w:name="_Toc367041506"/>
      <w:bookmarkStart w:id="1501" w:name="_Toc367041932"/>
      <w:bookmarkStart w:id="1502" w:name="_Toc367042360"/>
      <w:bookmarkStart w:id="1503" w:name="_Toc367041507"/>
      <w:bookmarkStart w:id="1504" w:name="_Toc367041933"/>
      <w:bookmarkStart w:id="1505" w:name="_Toc367042361"/>
      <w:bookmarkStart w:id="1506" w:name="_Toc367041508"/>
      <w:bookmarkStart w:id="1507" w:name="_Toc367041934"/>
      <w:bookmarkStart w:id="1508" w:name="_Toc367042362"/>
      <w:bookmarkStart w:id="1509" w:name="_Toc367041509"/>
      <w:bookmarkStart w:id="1510" w:name="_Toc367041935"/>
      <w:bookmarkStart w:id="1511" w:name="_Toc367042363"/>
      <w:bookmarkStart w:id="1512" w:name="_Toc367041510"/>
      <w:bookmarkStart w:id="1513" w:name="_Toc367041936"/>
      <w:bookmarkStart w:id="1514" w:name="_Toc367042364"/>
      <w:bookmarkStart w:id="1515" w:name="_Toc367041511"/>
      <w:bookmarkStart w:id="1516" w:name="_Toc367041937"/>
      <w:bookmarkStart w:id="1517" w:name="_Toc367042365"/>
      <w:bookmarkStart w:id="1518" w:name="_Toc367041512"/>
      <w:bookmarkStart w:id="1519" w:name="_Toc367041938"/>
      <w:bookmarkStart w:id="1520" w:name="_Toc367042366"/>
      <w:bookmarkStart w:id="1521" w:name="_Toc367041513"/>
      <w:bookmarkStart w:id="1522" w:name="_Toc367041939"/>
      <w:bookmarkStart w:id="1523" w:name="_Toc367042367"/>
      <w:bookmarkStart w:id="1524" w:name="_Toc367041514"/>
      <w:bookmarkStart w:id="1525" w:name="_Toc367041940"/>
      <w:bookmarkStart w:id="1526" w:name="_Toc367042368"/>
      <w:bookmarkStart w:id="1527" w:name="_Toc367041515"/>
      <w:bookmarkStart w:id="1528" w:name="_Toc367041941"/>
      <w:bookmarkStart w:id="1529" w:name="_Toc367042369"/>
      <w:bookmarkStart w:id="1530" w:name="_Toc367041516"/>
      <w:bookmarkStart w:id="1531" w:name="_Toc367041942"/>
      <w:bookmarkStart w:id="1532" w:name="_Toc367042370"/>
      <w:bookmarkStart w:id="1533" w:name="_Toc367041517"/>
      <w:bookmarkStart w:id="1534" w:name="_Toc367041943"/>
      <w:bookmarkStart w:id="1535" w:name="_Toc367042371"/>
      <w:bookmarkStart w:id="1536" w:name="_Toc367041518"/>
      <w:bookmarkStart w:id="1537" w:name="_Toc367041944"/>
      <w:bookmarkStart w:id="1538" w:name="_Toc367042372"/>
      <w:bookmarkStart w:id="1539" w:name="_Toc367041519"/>
      <w:bookmarkStart w:id="1540" w:name="_Toc367041945"/>
      <w:bookmarkStart w:id="1541" w:name="_Toc367042373"/>
      <w:bookmarkStart w:id="1542" w:name="_Toc367041520"/>
      <w:bookmarkStart w:id="1543" w:name="_Toc367041946"/>
      <w:bookmarkStart w:id="1544" w:name="_Toc367042374"/>
      <w:bookmarkStart w:id="1545" w:name="_Toc367041521"/>
      <w:bookmarkStart w:id="1546" w:name="_Toc367041947"/>
      <w:bookmarkStart w:id="1547" w:name="_Toc367042375"/>
      <w:bookmarkStart w:id="1548" w:name="_Toc367041522"/>
      <w:bookmarkStart w:id="1549" w:name="_Toc367041948"/>
      <w:bookmarkStart w:id="1550" w:name="_Toc367042376"/>
      <w:bookmarkStart w:id="1551" w:name="_Toc367041523"/>
      <w:bookmarkStart w:id="1552" w:name="_Toc367041949"/>
      <w:bookmarkStart w:id="1553" w:name="_Toc367042377"/>
      <w:bookmarkStart w:id="1554" w:name="_Toc367041524"/>
      <w:bookmarkStart w:id="1555" w:name="_Toc367041950"/>
      <w:bookmarkStart w:id="1556" w:name="_Toc367042378"/>
      <w:bookmarkStart w:id="1557" w:name="_Toc367041525"/>
      <w:bookmarkStart w:id="1558" w:name="_Toc367041951"/>
      <w:bookmarkStart w:id="1559" w:name="_Toc367042379"/>
      <w:bookmarkStart w:id="1560" w:name="_Toc367041526"/>
      <w:bookmarkStart w:id="1561" w:name="_Toc367041952"/>
      <w:bookmarkStart w:id="1562" w:name="_Toc367042380"/>
      <w:bookmarkStart w:id="1563" w:name="_Toc367041527"/>
      <w:bookmarkStart w:id="1564" w:name="_Toc367041953"/>
      <w:bookmarkStart w:id="1565" w:name="_Toc367042381"/>
      <w:bookmarkStart w:id="1566" w:name="_Toc367041528"/>
      <w:bookmarkStart w:id="1567" w:name="_Toc367041954"/>
      <w:bookmarkStart w:id="1568" w:name="_Toc367042382"/>
      <w:bookmarkStart w:id="1569" w:name="_Toc367041529"/>
      <w:bookmarkStart w:id="1570" w:name="_Toc367041955"/>
      <w:bookmarkStart w:id="1571" w:name="_Toc367042383"/>
      <w:bookmarkStart w:id="1572" w:name="_Toc367041530"/>
      <w:bookmarkStart w:id="1573" w:name="_Toc367041956"/>
      <w:bookmarkStart w:id="1574" w:name="_Toc367042384"/>
      <w:bookmarkStart w:id="1575" w:name="_Toc367041531"/>
      <w:bookmarkStart w:id="1576" w:name="_Toc367041957"/>
      <w:bookmarkStart w:id="1577" w:name="_Toc367042385"/>
      <w:bookmarkStart w:id="1578" w:name="_Toc367041532"/>
      <w:bookmarkStart w:id="1579" w:name="_Toc367041958"/>
      <w:bookmarkStart w:id="1580" w:name="_Toc367042386"/>
      <w:bookmarkStart w:id="1581" w:name="_Toc367041533"/>
      <w:bookmarkStart w:id="1582" w:name="_Toc367041959"/>
      <w:bookmarkStart w:id="1583" w:name="_Toc367042387"/>
      <w:bookmarkStart w:id="1584" w:name="_Toc367041534"/>
      <w:bookmarkStart w:id="1585" w:name="_Toc367041960"/>
      <w:bookmarkStart w:id="1586" w:name="_Toc367042388"/>
      <w:bookmarkStart w:id="1587" w:name="_Toc367041535"/>
      <w:bookmarkStart w:id="1588" w:name="_Toc367041961"/>
      <w:bookmarkStart w:id="1589" w:name="_Toc367042389"/>
      <w:bookmarkStart w:id="1590" w:name="_Toc367041536"/>
      <w:bookmarkStart w:id="1591" w:name="_Toc367041962"/>
      <w:bookmarkStart w:id="1592" w:name="_Toc367042390"/>
      <w:bookmarkStart w:id="1593" w:name="_Toc367041537"/>
      <w:bookmarkStart w:id="1594" w:name="_Toc367041963"/>
      <w:bookmarkStart w:id="1595" w:name="_Toc367042391"/>
      <w:bookmarkStart w:id="1596" w:name="_Toc367041538"/>
      <w:bookmarkStart w:id="1597" w:name="_Toc367041964"/>
      <w:bookmarkStart w:id="1598" w:name="_Toc367042392"/>
      <w:bookmarkStart w:id="1599" w:name="_Toc367041539"/>
      <w:bookmarkStart w:id="1600" w:name="_Toc367041965"/>
      <w:bookmarkStart w:id="1601" w:name="_Toc367042393"/>
      <w:bookmarkStart w:id="1602" w:name="_Toc367041540"/>
      <w:bookmarkStart w:id="1603" w:name="_Toc367041966"/>
      <w:bookmarkStart w:id="1604" w:name="_Toc367042394"/>
      <w:bookmarkStart w:id="1605" w:name="_Toc367041541"/>
      <w:bookmarkStart w:id="1606" w:name="_Toc367041967"/>
      <w:bookmarkStart w:id="1607" w:name="_Toc367042395"/>
      <w:bookmarkStart w:id="1608" w:name="_Toc367041542"/>
      <w:bookmarkStart w:id="1609" w:name="_Toc367041968"/>
      <w:bookmarkStart w:id="1610" w:name="_Toc367042396"/>
      <w:bookmarkStart w:id="1611" w:name="_Toc367041543"/>
      <w:bookmarkStart w:id="1612" w:name="_Toc367041969"/>
      <w:bookmarkStart w:id="1613" w:name="_Toc367042397"/>
      <w:bookmarkStart w:id="1614" w:name="_Toc367041544"/>
      <w:bookmarkStart w:id="1615" w:name="_Toc367041970"/>
      <w:bookmarkStart w:id="1616" w:name="_Toc367042398"/>
      <w:bookmarkStart w:id="1617" w:name="_Toc367041545"/>
      <w:bookmarkStart w:id="1618" w:name="_Toc367041971"/>
      <w:bookmarkStart w:id="1619" w:name="_Toc367042399"/>
      <w:bookmarkStart w:id="1620" w:name="_Toc367041546"/>
      <w:bookmarkStart w:id="1621" w:name="_Toc367041972"/>
      <w:bookmarkStart w:id="1622" w:name="_Toc367042400"/>
      <w:bookmarkStart w:id="1623" w:name="_Toc367041547"/>
      <w:bookmarkStart w:id="1624" w:name="_Toc367041973"/>
      <w:bookmarkStart w:id="1625" w:name="_Toc367042401"/>
      <w:bookmarkStart w:id="1626" w:name="_Toc367041548"/>
      <w:bookmarkStart w:id="1627" w:name="_Toc367041974"/>
      <w:bookmarkStart w:id="1628" w:name="_Toc367042402"/>
      <w:bookmarkStart w:id="1629" w:name="_Toc367041549"/>
      <w:bookmarkStart w:id="1630" w:name="_Toc367041975"/>
      <w:bookmarkStart w:id="1631" w:name="_Toc367042403"/>
      <w:bookmarkStart w:id="1632" w:name="_Toc367041550"/>
      <w:bookmarkStart w:id="1633" w:name="_Toc367041976"/>
      <w:bookmarkStart w:id="1634" w:name="_Toc367042404"/>
      <w:bookmarkStart w:id="1635" w:name="_Toc367041551"/>
      <w:bookmarkStart w:id="1636" w:name="_Toc367041977"/>
      <w:bookmarkStart w:id="1637" w:name="_Toc367042405"/>
      <w:bookmarkStart w:id="1638" w:name="_Toc367041552"/>
      <w:bookmarkStart w:id="1639" w:name="_Toc367041978"/>
      <w:bookmarkStart w:id="1640" w:name="_Toc367042406"/>
      <w:bookmarkStart w:id="1641" w:name="_Toc367041553"/>
      <w:bookmarkStart w:id="1642" w:name="_Toc367041979"/>
      <w:bookmarkStart w:id="1643" w:name="_Toc367042407"/>
      <w:bookmarkStart w:id="1644" w:name="_Toc367041554"/>
      <w:bookmarkStart w:id="1645" w:name="_Toc367041980"/>
      <w:bookmarkStart w:id="1646" w:name="_Toc367042408"/>
      <w:bookmarkStart w:id="1647" w:name="_Toc367041555"/>
      <w:bookmarkStart w:id="1648" w:name="_Toc367041981"/>
      <w:bookmarkStart w:id="1649" w:name="_Toc367042409"/>
      <w:bookmarkStart w:id="1650" w:name="_Toc367041556"/>
      <w:bookmarkStart w:id="1651" w:name="_Toc367041982"/>
      <w:bookmarkStart w:id="1652" w:name="_Toc367042410"/>
      <w:bookmarkStart w:id="1653" w:name="_Toc367041557"/>
      <w:bookmarkStart w:id="1654" w:name="_Toc367041983"/>
      <w:bookmarkStart w:id="1655" w:name="_Toc367042411"/>
      <w:bookmarkStart w:id="1656" w:name="_Toc367041558"/>
      <w:bookmarkStart w:id="1657" w:name="_Toc367041984"/>
      <w:bookmarkStart w:id="1658" w:name="_Toc367042412"/>
      <w:bookmarkStart w:id="1659" w:name="_Toc367041559"/>
      <w:bookmarkStart w:id="1660" w:name="_Toc367041985"/>
      <w:bookmarkStart w:id="1661" w:name="_Toc367042413"/>
      <w:bookmarkStart w:id="1662" w:name="_Toc367041560"/>
      <w:bookmarkStart w:id="1663" w:name="_Toc367041986"/>
      <w:bookmarkStart w:id="1664" w:name="_Toc367042414"/>
      <w:bookmarkStart w:id="1665" w:name="_Toc367041561"/>
      <w:bookmarkStart w:id="1666" w:name="_Toc367041987"/>
      <w:bookmarkStart w:id="1667" w:name="_Toc367042415"/>
      <w:bookmarkStart w:id="1668" w:name="_Toc367041562"/>
      <w:bookmarkStart w:id="1669" w:name="_Toc367041988"/>
      <w:bookmarkStart w:id="1670" w:name="_Toc367042416"/>
      <w:bookmarkStart w:id="1671" w:name="_Toc367041563"/>
      <w:bookmarkStart w:id="1672" w:name="_Toc367041989"/>
      <w:bookmarkStart w:id="1673" w:name="_Toc367042417"/>
      <w:bookmarkStart w:id="1674" w:name="_Toc367041564"/>
      <w:bookmarkStart w:id="1675" w:name="_Toc367041990"/>
      <w:bookmarkStart w:id="1676" w:name="_Toc367042418"/>
      <w:bookmarkStart w:id="1677" w:name="_Toc367041565"/>
      <w:bookmarkStart w:id="1678" w:name="_Toc367041991"/>
      <w:bookmarkStart w:id="1679" w:name="_Toc367042419"/>
      <w:bookmarkStart w:id="1680" w:name="_Toc367041566"/>
      <w:bookmarkStart w:id="1681" w:name="_Toc367041992"/>
      <w:bookmarkStart w:id="1682" w:name="_Toc367042420"/>
      <w:bookmarkStart w:id="1683" w:name="_TOC62252"/>
      <w:bookmarkStart w:id="1684" w:name="TOC170882551"/>
      <w:bookmarkStart w:id="1685" w:name="_TOC63255"/>
      <w:bookmarkStart w:id="1686" w:name="TOC170882552"/>
      <w:bookmarkStart w:id="1687" w:name="_Toc432762835"/>
      <w:bookmarkStart w:id="1688" w:name="_Toc458006623"/>
      <w:bookmarkStart w:id="1689" w:name="_Toc458439734"/>
      <w:bookmarkStart w:id="1690" w:name="_Toc500100018"/>
      <w:bookmarkStart w:id="1691" w:name="_Toc131678490"/>
      <w:bookmarkStart w:id="1692" w:name="_Toc131678991"/>
      <w:bookmarkStart w:id="1693" w:name="_Toc145419296"/>
      <w:bookmarkStart w:id="1694" w:name="_Toc162304072"/>
      <w:bookmarkStart w:id="1695" w:name="_Toc451789028"/>
      <w:bookmarkEnd w:id="117"/>
      <w:bookmarkEnd w:id="147"/>
      <w:bookmarkEnd w:id="148"/>
      <w:bookmarkEnd w:id="149"/>
      <w:bookmarkEnd w:id="150"/>
      <w:bookmarkEnd w:id="151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r w:rsidRPr="00F909B5">
        <w:rPr>
          <w:rFonts w:cs="Times New Roman"/>
        </w:rPr>
        <w:lastRenderedPageBreak/>
        <w:t xml:space="preserve">Требования к </w:t>
      </w:r>
      <w:bookmarkEnd w:id="1687"/>
      <w:bookmarkEnd w:id="1688"/>
      <w:bookmarkEnd w:id="1689"/>
      <w:r w:rsidRPr="00F909B5">
        <w:rPr>
          <w:rFonts w:cs="Times New Roman"/>
        </w:rPr>
        <w:t>документированию</w:t>
      </w:r>
      <w:bookmarkEnd w:id="1690"/>
      <w:bookmarkEnd w:id="1691"/>
      <w:bookmarkEnd w:id="1692"/>
      <w:bookmarkEnd w:id="1693"/>
      <w:bookmarkEnd w:id="1694"/>
    </w:p>
    <w:p w14:paraId="56AE6051" w14:textId="77777777" w:rsidR="00026FCF" w:rsidRPr="00F909B5" w:rsidRDefault="00026FCF" w:rsidP="00221F7E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При разработке отчетной документации Исполнитель должен руководствоваться ГОСТ 34.201-2020, а также ГОСТ Р 59795-2021 «Информационные технологии. Комплекс стандартов на автоматизированные системы. Автоматизированные системы. Требования к содержанию документов» (далее – ГОСТ Р 59795-2021).</w:t>
      </w:r>
    </w:p>
    <w:p w14:paraId="7AB1E5BA" w14:textId="77777777" w:rsidR="00026FCF" w:rsidRPr="00F909B5" w:rsidRDefault="00026FCF" w:rsidP="00221F7E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>Требования по полному формальному соответствию ГОСТ Р 59795-2021 и ГОСТ 34.201-2020 по составу и структуре разделов не предъявляются.</w:t>
      </w:r>
    </w:p>
    <w:p w14:paraId="15C71CC4" w14:textId="77777777" w:rsidR="00026FCF" w:rsidRPr="00F909B5" w:rsidRDefault="00026FCF" w:rsidP="00221F7E">
      <w:pPr>
        <w:pStyle w:val="afffffff0"/>
        <w:spacing w:line="276" w:lineRule="auto"/>
        <w:rPr>
          <w:bCs w:val="0"/>
        </w:rPr>
      </w:pPr>
      <w:r w:rsidRPr="00F909B5">
        <w:rPr>
          <w:bCs w:val="0"/>
        </w:rPr>
        <w:t xml:space="preserve">Комплект документации представляется Заказчику Исполнителем в печатном виде (оригинал), а также в электронном виде. Электронный вариант предоставляемых документов должен соответствовать форматам программного пакета Microsoft Office. </w:t>
      </w:r>
    </w:p>
    <w:p w14:paraId="59EFD040" w14:textId="5C2039A1" w:rsidR="007436F0" w:rsidRPr="00F909B5" w:rsidRDefault="00DD05D6" w:rsidP="0065308F">
      <w:pPr>
        <w:pStyle w:val="13"/>
        <w:spacing w:line="276" w:lineRule="auto"/>
        <w:rPr>
          <w:rFonts w:cs="Times New Roman"/>
        </w:rPr>
      </w:pPr>
      <w:bookmarkStart w:id="1696" w:name="_Toc36139289"/>
      <w:bookmarkStart w:id="1697" w:name="_Toc36139290"/>
      <w:bookmarkStart w:id="1698" w:name="_Toc162304073"/>
      <w:bookmarkEnd w:id="1696"/>
      <w:bookmarkEnd w:id="1697"/>
      <w:r w:rsidRPr="00F909B5">
        <w:rPr>
          <w:rFonts w:cs="Times New Roman"/>
        </w:rPr>
        <w:lastRenderedPageBreak/>
        <w:t>Перечень принятых сокращений</w:t>
      </w:r>
      <w:bookmarkEnd w:id="1698"/>
    </w:p>
    <w:p w14:paraId="601515EB" w14:textId="77777777" w:rsidR="007436F0" w:rsidRPr="00F909B5" w:rsidRDefault="007436F0" w:rsidP="0065308F">
      <w:pPr>
        <w:pStyle w:val="2a"/>
        <w:spacing w:line="276" w:lineRule="auto"/>
        <w:rPr>
          <w:rFonts w:cs="Times New Roman"/>
        </w:rPr>
      </w:pPr>
      <w:r w:rsidRPr="00F909B5">
        <w:rPr>
          <w:rFonts w:cs="Times New Roman"/>
        </w:rPr>
        <w:t xml:space="preserve">В настоящем документе </w:t>
      </w:r>
      <w:r w:rsidR="007E7D41" w:rsidRPr="00F909B5">
        <w:rPr>
          <w:rFonts w:cs="Times New Roman"/>
        </w:rPr>
        <w:t>приняты</w:t>
      </w:r>
      <w:r w:rsidRPr="00F909B5">
        <w:rPr>
          <w:rFonts w:cs="Times New Roman"/>
        </w:rPr>
        <w:t xml:space="preserve"> следующие сокращения:</w:t>
      </w:r>
    </w:p>
    <w:tbl>
      <w:tblPr>
        <w:tblW w:w="9389" w:type="dxa"/>
        <w:tblInd w:w="25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44"/>
        <w:gridCol w:w="567"/>
        <w:gridCol w:w="6378"/>
      </w:tblGrid>
      <w:tr w:rsidR="004A18AD" w:rsidRPr="00F909B5" w14:paraId="2EC3AD0D" w14:textId="77777777" w:rsidTr="00187769">
        <w:trPr>
          <w:trHeight w:val="340"/>
        </w:trPr>
        <w:tc>
          <w:tcPr>
            <w:tcW w:w="2444" w:type="dxa"/>
            <w:vAlign w:val="center"/>
          </w:tcPr>
          <w:p w14:paraId="6155B243" w14:textId="3D8F6D7F" w:rsidR="00CC05F6" w:rsidRPr="00F909B5" w:rsidRDefault="00CC05F6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АРМ</w:t>
            </w:r>
          </w:p>
        </w:tc>
        <w:tc>
          <w:tcPr>
            <w:tcW w:w="567" w:type="dxa"/>
            <w:vAlign w:val="center"/>
          </w:tcPr>
          <w:p w14:paraId="2FA4A82E" w14:textId="42687B33" w:rsidR="00CC05F6" w:rsidRPr="00F909B5" w:rsidRDefault="00CC05F6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–</w:t>
            </w:r>
          </w:p>
        </w:tc>
        <w:tc>
          <w:tcPr>
            <w:tcW w:w="6378" w:type="dxa"/>
            <w:vAlign w:val="center"/>
          </w:tcPr>
          <w:p w14:paraId="5AD4BF81" w14:textId="3D4B3A1B" w:rsidR="00CC05F6" w:rsidRPr="00F909B5" w:rsidRDefault="00CC05F6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автоматизированное рабочее место</w:t>
            </w:r>
          </w:p>
        </w:tc>
      </w:tr>
      <w:tr w:rsidR="004A18AD" w:rsidRPr="00F909B5" w14:paraId="1993F00B" w14:textId="77777777" w:rsidTr="00187769">
        <w:trPr>
          <w:trHeight w:val="340"/>
        </w:trPr>
        <w:tc>
          <w:tcPr>
            <w:tcW w:w="2444" w:type="dxa"/>
            <w:vAlign w:val="center"/>
          </w:tcPr>
          <w:p w14:paraId="67F42C24" w14:textId="0A00EAD7" w:rsidR="00CC05F6" w:rsidRPr="00F909B5" w:rsidRDefault="00CC05F6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ИС</w:t>
            </w:r>
          </w:p>
        </w:tc>
        <w:tc>
          <w:tcPr>
            <w:tcW w:w="567" w:type="dxa"/>
            <w:vAlign w:val="center"/>
          </w:tcPr>
          <w:p w14:paraId="1D4E5691" w14:textId="603DE317" w:rsidR="00CC05F6" w:rsidRPr="00F909B5" w:rsidRDefault="00CC05F6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–</w:t>
            </w:r>
          </w:p>
        </w:tc>
        <w:tc>
          <w:tcPr>
            <w:tcW w:w="6378" w:type="dxa"/>
            <w:vAlign w:val="center"/>
          </w:tcPr>
          <w:p w14:paraId="615BCB52" w14:textId="413DD0E8" w:rsidR="00CC05F6" w:rsidRPr="00F909B5" w:rsidRDefault="00CC05F6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информационная система</w:t>
            </w:r>
          </w:p>
        </w:tc>
      </w:tr>
      <w:tr w:rsidR="004A18AD" w:rsidRPr="00F909B5" w14:paraId="64BCECCF" w14:textId="77777777" w:rsidTr="00187769">
        <w:trPr>
          <w:trHeight w:val="340"/>
        </w:trPr>
        <w:tc>
          <w:tcPr>
            <w:tcW w:w="2444" w:type="dxa"/>
            <w:vAlign w:val="center"/>
          </w:tcPr>
          <w:p w14:paraId="47330A22" w14:textId="2983BD0C" w:rsidR="00CC05F6" w:rsidRPr="00F909B5" w:rsidRDefault="00CC05F6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ИБ</w:t>
            </w:r>
          </w:p>
        </w:tc>
        <w:tc>
          <w:tcPr>
            <w:tcW w:w="567" w:type="dxa"/>
            <w:vAlign w:val="center"/>
          </w:tcPr>
          <w:p w14:paraId="0C188BA7" w14:textId="3DF83653" w:rsidR="00CC05F6" w:rsidRPr="00F909B5" w:rsidRDefault="00CC05F6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–</w:t>
            </w:r>
          </w:p>
        </w:tc>
        <w:tc>
          <w:tcPr>
            <w:tcW w:w="6378" w:type="dxa"/>
            <w:vAlign w:val="center"/>
          </w:tcPr>
          <w:p w14:paraId="24B23C38" w14:textId="7648D422" w:rsidR="00CC05F6" w:rsidRPr="00F909B5" w:rsidRDefault="00CC05F6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информационная безопасность</w:t>
            </w:r>
          </w:p>
        </w:tc>
      </w:tr>
      <w:tr w:rsidR="004A18AD" w:rsidRPr="00F909B5" w14:paraId="22E0F502" w14:textId="77777777" w:rsidTr="00187769">
        <w:trPr>
          <w:trHeight w:val="340"/>
        </w:trPr>
        <w:tc>
          <w:tcPr>
            <w:tcW w:w="2444" w:type="dxa"/>
            <w:vAlign w:val="center"/>
          </w:tcPr>
          <w:p w14:paraId="7AA2FD04" w14:textId="62FF0F37" w:rsidR="00CC05F6" w:rsidRPr="00F909B5" w:rsidRDefault="00CC05F6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ЛВС</w:t>
            </w:r>
          </w:p>
        </w:tc>
        <w:tc>
          <w:tcPr>
            <w:tcW w:w="567" w:type="dxa"/>
            <w:vAlign w:val="center"/>
          </w:tcPr>
          <w:p w14:paraId="59D17F95" w14:textId="6DF79C5A" w:rsidR="00CC05F6" w:rsidRPr="00F909B5" w:rsidRDefault="00CC05F6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–</w:t>
            </w:r>
          </w:p>
        </w:tc>
        <w:tc>
          <w:tcPr>
            <w:tcW w:w="6378" w:type="dxa"/>
            <w:vAlign w:val="center"/>
          </w:tcPr>
          <w:p w14:paraId="55185E28" w14:textId="4F360DB3" w:rsidR="00CC05F6" w:rsidRPr="00F909B5" w:rsidRDefault="00CC05F6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локальная вычислительная сеть</w:t>
            </w:r>
          </w:p>
        </w:tc>
      </w:tr>
      <w:tr w:rsidR="00A564D8" w:rsidRPr="00F909B5" w14:paraId="13763E88" w14:textId="77777777" w:rsidTr="00187769">
        <w:trPr>
          <w:trHeight w:val="340"/>
        </w:trPr>
        <w:tc>
          <w:tcPr>
            <w:tcW w:w="2444" w:type="dxa"/>
            <w:vAlign w:val="center"/>
          </w:tcPr>
          <w:p w14:paraId="04715368" w14:textId="67B8602B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МЭ</w:t>
            </w:r>
          </w:p>
        </w:tc>
        <w:tc>
          <w:tcPr>
            <w:tcW w:w="567" w:type="dxa"/>
            <w:vAlign w:val="center"/>
          </w:tcPr>
          <w:p w14:paraId="0A995FED" w14:textId="274E5127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–</w:t>
            </w:r>
          </w:p>
        </w:tc>
        <w:tc>
          <w:tcPr>
            <w:tcW w:w="6378" w:type="dxa"/>
            <w:vAlign w:val="center"/>
          </w:tcPr>
          <w:p w14:paraId="3901C1D8" w14:textId="028BFE7E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межсетевой экран</w:t>
            </w:r>
          </w:p>
        </w:tc>
      </w:tr>
      <w:tr w:rsidR="00A564D8" w:rsidRPr="00F909B5" w14:paraId="1D9623B9" w14:textId="77777777" w:rsidTr="00187769">
        <w:trPr>
          <w:trHeight w:val="340"/>
        </w:trPr>
        <w:tc>
          <w:tcPr>
            <w:tcW w:w="2444" w:type="dxa"/>
            <w:vAlign w:val="center"/>
          </w:tcPr>
          <w:p w14:paraId="2A9B78A8" w14:textId="4FAED986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НСД</w:t>
            </w:r>
          </w:p>
        </w:tc>
        <w:tc>
          <w:tcPr>
            <w:tcW w:w="567" w:type="dxa"/>
            <w:vAlign w:val="center"/>
          </w:tcPr>
          <w:p w14:paraId="29708B2A" w14:textId="01DBDAE7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–</w:t>
            </w:r>
          </w:p>
        </w:tc>
        <w:tc>
          <w:tcPr>
            <w:tcW w:w="6378" w:type="dxa"/>
            <w:vAlign w:val="center"/>
          </w:tcPr>
          <w:p w14:paraId="5D97A4B2" w14:textId="6A6985A4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несанкционированный доступ</w:t>
            </w:r>
          </w:p>
        </w:tc>
      </w:tr>
      <w:tr w:rsidR="00A564D8" w:rsidRPr="00F909B5" w14:paraId="61AEEAA3" w14:textId="77777777" w:rsidTr="00187769">
        <w:trPr>
          <w:trHeight w:val="340"/>
        </w:trPr>
        <w:tc>
          <w:tcPr>
            <w:tcW w:w="2444" w:type="dxa"/>
            <w:vAlign w:val="center"/>
          </w:tcPr>
          <w:p w14:paraId="5C359420" w14:textId="6D38C77C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ОС</w:t>
            </w:r>
          </w:p>
        </w:tc>
        <w:tc>
          <w:tcPr>
            <w:tcW w:w="567" w:type="dxa"/>
            <w:vAlign w:val="center"/>
          </w:tcPr>
          <w:p w14:paraId="0E8072D5" w14:textId="3649C7E6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–</w:t>
            </w:r>
          </w:p>
        </w:tc>
        <w:tc>
          <w:tcPr>
            <w:tcW w:w="6378" w:type="dxa"/>
            <w:vAlign w:val="center"/>
          </w:tcPr>
          <w:p w14:paraId="70C21BBC" w14:textId="4786931A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операционная система</w:t>
            </w:r>
          </w:p>
        </w:tc>
      </w:tr>
      <w:tr w:rsidR="00A564D8" w:rsidRPr="00F909B5" w14:paraId="130B3E61" w14:textId="77777777" w:rsidTr="00187769">
        <w:trPr>
          <w:trHeight w:val="340"/>
        </w:trPr>
        <w:tc>
          <w:tcPr>
            <w:tcW w:w="2444" w:type="dxa"/>
            <w:vAlign w:val="center"/>
          </w:tcPr>
          <w:p w14:paraId="412892DD" w14:textId="2F5E4E67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ПДн</w:t>
            </w:r>
          </w:p>
        </w:tc>
        <w:tc>
          <w:tcPr>
            <w:tcW w:w="567" w:type="dxa"/>
            <w:vAlign w:val="center"/>
          </w:tcPr>
          <w:p w14:paraId="4C9708B8" w14:textId="4FF2822F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–</w:t>
            </w:r>
          </w:p>
        </w:tc>
        <w:tc>
          <w:tcPr>
            <w:tcW w:w="6378" w:type="dxa"/>
            <w:vAlign w:val="center"/>
          </w:tcPr>
          <w:p w14:paraId="59364BEA" w14:textId="25792AD4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персональные данные</w:t>
            </w:r>
          </w:p>
        </w:tc>
      </w:tr>
      <w:tr w:rsidR="00A564D8" w:rsidRPr="00F909B5" w14:paraId="05570D5F" w14:textId="77777777" w:rsidTr="00187769">
        <w:trPr>
          <w:trHeight w:val="340"/>
        </w:trPr>
        <w:tc>
          <w:tcPr>
            <w:tcW w:w="2444" w:type="dxa"/>
            <w:vAlign w:val="center"/>
          </w:tcPr>
          <w:p w14:paraId="0999C5C6" w14:textId="346CD41E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ПО</w:t>
            </w:r>
          </w:p>
        </w:tc>
        <w:tc>
          <w:tcPr>
            <w:tcW w:w="567" w:type="dxa"/>
            <w:vAlign w:val="center"/>
          </w:tcPr>
          <w:p w14:paraId="6B44F14D" w14:textId="4E125937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–</w:t>
            </w:r>
          </w:p>
        </w:tc>
        <w:tc>
          <w:tcPr>
            <w:tcW w:w="6378" w:type="dxa"/>
            <w:vAlign w:val="center"/>
          </w:tcPr>
          <w:p w14:paraId="4EEA15E7" w14:textId="30F57669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программное обеспечение</w:t>
            </w:r>
          </w:p>
        </w:tc>
      </w:tr>
      <w:tr w:rsidR="00A564D8" w:rsidRPr="00F909B5" w14:paraId="3F0F8954" w14:textId="77777777" w:rsidTr="00187769">
        <w:trPr>
          <w:trHeight w:val="340"/>
        </w:trPr>
        <w:tc>
          <w:tcPr>
            <w:tcW w:w="2444" w:type="dxa"/>
            <w:vAlign w:val="center"/>
          </w:tcPr>
          <w:p w14:paraId="48A3135B" w14:textId="2D7D5ECB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СЗИ</w:t>
            </w:r>
          </w:p>
        </w:tc>
        <w:tc>
          <w:tcPr>
            <w:tcW w:w="567" w:type="dxa"/>
            <w:vAlign w:val="center"/>
          </w:tcPr>
          <w:p w14:paraId="332A59B5" w14:textId="3DAA4A9E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–</w:t>
            </w:r>
          </w:p>
        </w:tc>
        <w:tc>
          <w:tcPr>
            <w:tcW w:w="6378" w:type="dxa"/>
            <w:vAlign w:val="center"/>
          </w:tcPr>
          <w:p w14:paraId="7AC051D0" w14:textId="563ABF27" w:rsidR="00A564D8" w:rsidRPr="00F909B5" w:rsidRDefault="001C1AB4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 xml:space="preserve">система </w:t>
            </w:r>
            <w:r w:rsidR="00A564D8" w:rsidRPr="00F909B5">
              <w:rPr>
                <w:szCs w:val="28"/>
              </w:rPr>
              <w:t>защиты информации</w:t>
            </w:r>
          </w:p>
        </w:tc>
      </w:tr>
      <w:tr w:rsidR="00A564D8" w:rsidRPr="00F909B5" w14:paraId="6AAF7295" w14:textId="77777777" w:rsidTr="00187769">
        <w:trPr>
          <w:trHeight w:val="340"/>
        </w:trPr>
        <w:tc>
          <w:tcPr>
            <w:tcW w:w="2444" w:type="dxa"/>
            <w:vAlign w:val="center"/>
          </w:tcPr>
          <w:p w14:paraId="390DAEF4" w14:textId="6154B809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ТС</w:t>
            </w:r>
          </w:p>
        </w:tc>
        <w:tc>
          <w:tcPr>
            <w:tcW w:w="567" w:type="dxa"/>
            <w:vAlign w:val="center"/>
          </w:tcPr>
          <w:p w14:paraId="5CFD9829" w14:textId="0A252616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–</w:t>
            </w:r>
          </w:p>
        </w:tc>
        <w:tc>
          <w:tcPr>
            <w:tcW w:w="6378" w:type="dxa"/>
            <w:vAlign w:val="center"/>
          </w:tcPr>
          <w:p w14:paraId="07C34EB7" w14:textId="4E32D449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технические средства</w:t>
            </w:r>
          </w:p>
        </w:tc>
      </w:tr>
      <w:tr w:rsidR="00A564D8" w:rsidRPr="00F909B5" w14:paraId="21D8782D" w14:textId="77777777" w:rsidTr="00187769">
        <w:trPr>
          <w:trHeight w:val="340"/>
        </w:trPr>
        <w:tc>
          <w:tcPr>
            <w:tcW w:w="2444" w:type="dxa"/>
            <w:vAlign w:val="center"/>
          </w:tcPr>
          <w:p w14:paraId="694F99E5" w14:textId="0F06DA80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ФСТЭК России</w:t>
            </w:r>
          </w:p>
        </w:tc>
        <w:tc>
          <w:tcPr>
            <w:tcW w:w="567" w:type="dxa"/>
            <w:vAlign w:val="center"/>
          </w:tcPr>
          <w:p w14:paraId="2DCFD40A" w14:textId="14F91C25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–</w:t>
            </w:r>
          </w:p>
        </w:tc>
        <w:tc>
          <w:tcPr>
            <w:tcW w:w="6378" w:type="dxa"/>
            <w:vAlign w:val="center"/>
          </w:tcPr>
          <w:p w14:paraId="19064D84" w14:textId="33B98166" w:rsidR="00A564D8" w:rsidRPr="00F909B5" w:rsidRDefault="00A564D8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Федеральная служба по техническому и экспортному контролю Российской Федерации</w:t>
            </w:r>
          </w:p>
        </w:tc>
      </w:tr>
      <w:tr w:rsidR="001C1AB4" w:rsidRPr="00F909B5" w14:paraId="29F07877" w14:textId="77777777" w:rsidTr="00187769">
        <w:trPr>
          <w:trHeight w:val="340"/>
        </w:trPr>
        <w:tc>
          <w:tcPr>
            <w:tcW w:w="2444" w:type="dxa"/>
            <w:vAlign w:val="center"/>
          </w:tcPr>
          <w:p w14:paraId="1BEB26B0" w14:textId="094A32B1" w:rsidR="001C1AB4" w:rsidRPr="00F909B5" w:rsidRDefault="001C1AB4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ЧТЗ</w:t>
            </w:r>
          </w:p>
        </w:tc>
        <w:tc>
          <w:tcPr>
            <w:tcW w:w="567" w:type="dxa"/>
            <w:vAlign w:val="center"/>
          </w:tcPr>
          <w:p w14:paraId="2737E756" w14:textId="70D7E8D2" w:rsidR="001C1AB4" w:rsidRPr="00F909B5" w:rsidRDefault="001C1AB4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–</w:t>
            </w:r>
          </w:p>
        </w:tc>
        <w:tc>
          <w:tcPr>
            <w:tcW w:w="6378" w:type="dxa"/>
            <w:vAlign w:val="center"/>
          </w:tcPr>
          <w:p w14:paraId="26B286F7" w14:textId="05EA2955" w:rsidR="001C1AB4" w:rsidRPr="00F909B5" w:rsidRDefault="001C1AB4" w:rsidP="0065308F">
            <w:pPr>
              <w:spacing w:line="276" w:lineRule="auto"/>
              <w:rPr>
                <w:szCs w:val="28"/>
              </w:rPr>
            </w:pPr>
            <w:r w:rsidRPr="00F909B5">
              <w:rPr>
                <w:szCs w:val="28"/>
              </w:rPr>
              <w:t>частное техническое задание</w:t>
            </w:r>
          </w:p>
        </w:tc>
      </w:tr>
      <w:tr w:rsidR="001C1AB4" w:rsidRPr="00F909B5" w14:paraId="68B4146F" w14:textId="77777777" w:rsidTr="00187769">
        <w:trPr>
          <w:trHeight w:val="340"/>
        </w:trPr>
        <w:tc>
          <w:tcPr>
            <w:tcW w:w="2444" w:type="dxa"/>
          </w:tcPr>
          <w:p w14:paraId="552CE4B2" w14:textId="77777777" w:rsidR="001C1AB4" w:rsidRPr="00F909B5" w:rsidRDefault="001C1AB4" w:rsidP="0065308F">
            <w:pPr>
              <w:spacing w:line="276" w:lineRule="auto"/>
              <w:rPr>
                <w:szCs w:val="28"/>
              </w:rPr>
            </w:pPr>
          </w:p>
        </w:tc>
        <w:tc>
          <w:tcPr>
            <w:tcW w:w="567" w:type="dxa"/>
          </w:tcPr>
          <w:p w14:paraId="364E6F8F" w14:textId="77777777" w:rsidR="001C1AB4" w:rsidRPr="00F909B5" w:rsidRDefault="001C1AB4" w:rsidP="0065308F">
            <w:pPr>
              <w:spacing w:line="276" w:lineRule="auto"/>
              <w:rPr>
                <w:szCs w:val="28"/>
              </w:rPr>
            </w:pPr>
          </w:p>
        </w:tc>
        <w:tc>
          <w:tcPr>
            <w:tcW w:w="6378" w:type="dxa"/>
          </w:tcPr>
          <w:p w14:paraId="7A1A9431" w14:textId="77777777" w:rsidR="001C1AB4" w:rsidRPr="00F909B5" w:rsidRDefault="001C1AB4" w:rsidP="0065308F">
            <w:pPr>
              <w:spacing w:line="276" w:lineRule="auto"/>
              <w:rPr>
                <w:szCs w:val="28"/>
              </w:rPr>
            </w:pPr>
          </w:p>
        </w:tc>
      </w:tr>
      <w:bookmarkEnd w:id="1695"/>
    </w:tbl>
    <w:p w14:paraId="19650DAF" w14:textId="3F14B0C9" w:rsidR="00E91D9F" w:rsidRPr="00F909B5" w:rsidRDefault="00E91D9F" w:rsidP="0065308F">
      <w:pPr>
        <w:pStyle w:val="afffffff"/>
        <w:spacing w:line="276" w:lineRule="auto"/>
        <w:ind w:firstLine="0"/>
        <w:rPr>
          <w:szCs w:val="28"/>
        </w:rPr>
      </w:pPr>
    </w:p>
    <w:sectPr w:rsidR="00E91D9F" w:rsidRPr="00F909B5" w:rsidSect="00C85CAA">
      <w:headerReference w:type="default" r:id="rId12"/>
      <w:type w:val="continuous"/>
      <w:pgSz w:w="11906" w:h="16838" w:code="9"/>
      <w:pgMar w:top="1134" w:right="850" w:bottom="1134" w:left="1701" w:header="284" w:footer="28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8" w:author="Admin" w:date="2024-04-03T11:43:00Z" w:initials="A">
    <w:p w14:paraId="2D180331" w14:textId="5A74C436" w:rsidR="003B1691" w:rsidRDefault="003B1691">
      <w:pPr>
        <w:pStyle w:val="aff4"/>
      </w:pPr>
      <w:r>
        <w:rPr>
          <w:rStyle w:val="aff3"/>
        </w:rPr>
        <w:annotationRef/>
      </w:r>
      <w:r>
        <w:t>В этом разделе информация про саму медицинскую систему.</w:t>
      </w:r>
    </w:p>
    <w:p w14:paraId="4C982FCC" w14:textId="54FB9ADE" w:rsidR="003B1691" w:rsidRDefault="003B1691">
      <w:pPr>
        <w:pStyle w:val="aff4"/>
      </w:pPr>
      <w:r>
        <w:t>Т.е. ее назначение и задачи:</w:t>
      </w:r>
    </w:p>
    <w:p w14:paraId="53710F4A" w14:textId="5406F243" w:rsidR="003B1691" w:rsidRDefault="003B1691">
      <w:pPr>
        <w:pStyle w:val="aff4"/>
      </w:pPr>
      <w:r>
        <w:t xml:space="preserve">Например, МИС </w:t>
      </w:r>
      <w:r w:rsidRPr="00815E91">
        <w:t>предназначена для автоматизированной обработки медицинских данных пациентов</w:t>
      </w:r>
    </w:p>
  </w:comment>
  <w:comment w:id="39" w:author="Алена Куликова" w:date="2024-04-04T21:33:00Z" w:initials="АК">
    <w:p w14:paraId="4271B00B" w14:textId="21E78F76" w:rsidR="00B304FF" w:rsidRDefault="00B304FF">
      <w:pPr>
        <w:pStyle w:val="aff4"/>
      </w:pPr>
      <w:r>
        <w:rPr>
          <w:rStyle w:val="aff3"/>
        </w:rPr>
        <w:annotationRef/>
      </w:r>
      <w:r>
        <w:t>сделано</w:t>
      </w:r>
    </w:p>
  </w:comment>
  <w:comment w:id="68" w:author="Admin" w:date="2024-04-03T11:45:00Z" w:initials="A">
    <w:p w14:paraId="0E8D708A" w14:textId="0B9843E4" w:rsidR="003B1691" w:rsidRDefault="003B1691">
      <w:pPr>
        <w:pStyle w:val="aff4"/>
      </w:pPr>
      <w:r>
        <w:rPr>
          <w:rStyle w:val="aff3"/>
        </w:rPr>
        <w:annotationRef/>
      </w:r>
      <w:r>
        <w:t>Пример,</w:t>
      </w:r>
    </w:p>
    <w:p w14:paraId="714D608C" w14:textId="7FFB9596" w:rsidR="003B1691" w:rsidRPr="00815E91" w:rsidRDefault="003B1691" w:rsidP="003B1691">
      <w:pPr>
        <w:pStyle w:val="afffffff0"/>
      </w:pPr>
      <w:r>
        <w:t xml:space="preserve">МИС </w:t>
      </w:r>
      <w:r w:rsidRPr="00815E91">
        <w:t>представляет собой клиент-серверную информационную систему и состоит из серверов</w:t>
      </w:r>
      <w:r>
        <w:t xml:space="preserve"> в центральном офисе </w:t>
      </w:r>
      <w:r w:rsidRPr="00815E91">
        <w:t>и АРМ пользователей</w:t>
      </w:r>
      <w:r>
        <w:t xml:space="preserve"> в филиалах.</w:t>
      </w:r>
      <w:r w:rsidRPr="00815E91">
        <w:t xml:space="preserve"> </w:t>
      </w:r>
    </w:p>
    <w:p w14:paraId="6B7136BA" w14:textId="77777777" w:rsidR="003B1691" w:rsidRDefault="003B1691">
      <w:pPr>
        <w:pStyle w:val="aff4"/>
      </w:pPr>
    </w:p>
  </w:comment>
  <w:comment w:id="69" w:author="Алена Куликова" w:date="2024-04-04T21:34:00Z" w:initials="АК">
    <w:p w14:paraId="110380F3" w14:textId="1506B8B8" w:rsidR="002E68D2" w:rsidRDefault="002E68D2">
      <w:pPr>
        <w:pStyle w:val="aff4"/>
      </w:pPr>
      <w:r>
        <w:rPr>
          <w:rStyle w:val="aff3"/>
        </w:rPr>
        <w:annotationRef/>
      </w:r>
      <w:r>
        <w:t>сделано</w:t>
      </w:r>
    </w:p>
  </w:comment>
  <w:comment w:id="83" w:author="Алена Куликова" w:date="2024-04-04T21:37:00Z" w:initials="АК">
    <w:p w14:paraId="4CA099A8" w14:textId="77777777" w:rsidR="00356B7D" w:rsidRDefault="00356B7D" w:rsidP="00356B7D">
      <w:pPr>
        <w:pStyle w:val="aff4"/>
      </w:pPr>
      <w:r>
        <w:rPr>
          <w:rStyle w:val="aff3"/>
        </w:rPr>
        <w:annotationRef/>
      </w:r>
      <w:r>
        <w:t>замечание: +</w:t>
      </w:r>
    </w:p>
    <w:p w14:paraId="4833ABE8" w14:textId="77777777" w:rsidR="00356B7D" w:rsidRPr="00815E91" w:rsidRDefault="00356B7D" w:rsidP="00356B7D">
      <w:pPr>
        <w:pStyle w:val="afffffff0"/>
      </w:pPr>
      <w:r w:rsidRPr="00815E91">
        <w:t>Режим работы пользователей в МИС - многопользовательский с разными правами доступа.</w:t>
      </w:r>
    </w:p>
    <w:p w14:paraId="0156B003" w14:textId="77777777" w:rsidR="00356B7D" w:rsidRDefault="00356B7D" w:rsidP="00356B7D">
      <w:pPr>
        <w:pStyle w:val="afffffff0"/>
      </w:pPr>
    </w:p>
    <w:p w14:paraId="46328ACD" w14:textId="75AB1690" w:rsidR="00356B7D" w:rsidRDefault="00356B7D" w:rsidP="00356B7D">
      <w:pPr>
        <w:pStyle w:val="aff4"/>
      </w:pPr>
      <w:r w:rsidRPr="00815E91">
        <w:t xml:space="preserve">Пользователи подключаются к серверам МИС </w:t>
      </w:r>
      <w:r w:rsidRPr="003B1691">
        <w:t>посредством веб-браузера, установленного на АРМ пользователя с использованием протокола HTTPS по каналам связи сети «Интернет»</w:t>
      </w:r>
      <w:r w:rsidRPr="00815E91">
        <w:t>.</w:t>
      </w:r>
    </w:p>
    <w:p w14:paraId="0CB779BD" w14:textId="20CACD57" w:rsidR="00356B7D" w:rsidRDefault="00356B7D">
      <w:pPr>
        <w:pStyle w:val="aff4"/>
      </w:pPr>
    </w:p>
  </w:comment>
  <w:comment w:id="84" w:author="Алена Куликова" w:date="2024-04-04T21:38:00Z" w:initials="АК">
    <w:p w14:paraId="66CD7EA8" w14:textId="75F5AB51" w:rsidR="00356B7D" w:rsidRDefault="00356B7D">
      <w:pPr>
        <w:pStyle w:val="aff4"/>
      </w:pPr>
      <w:r>
        <w:rPr>
          <w:rStyle w:val="aff3"/>
        </w:rPr>
        <w:annotationRef/>
      </w:r>
      <w:r>
        <w:t>сделано</w:t>
      </w:r>
    </w:p>
  </w:comment>
  <w:comment w:id="91" w:author="Admin" w:date="2024-04-03T11:47:00Z" w:initials="A">
    <w:p w14:paraId="71A69612" w14:textId="67C42FE8" w:rsidR="003B1691" w:rsidRDefault="003B1691">
      <w:pPr>
        <w:pStyle w:val="aff4"/>
      </w:pPr>
      <w:r>
        <w:rPr>
          <w:rStyle w:val="aff3"/>
        </w:rPr>
        <w:annotationRef/>
      </w:r>
      <w:r>
        <w:t>+</w:t>
      </w:r>
    </w:p>
    <w:p w14:paraId="2ABEC472" w14:textId="4099668F" w:rsidR="003B1691" w:rsidRPr="00815E91" w:rsidRDefault="003B1691" w:rsidP="003B1691">
      <w:pPr>
        <w:pStyle w:val="afffffff0"/>
      </w:pPr>
      <w:r w:rsidRPr="00815E91">
        <w:t>Режим работы пользователей в МИС - многопользовательский с разными правами доступа.</w:t>
      </w:r>
    </w:p>
    <w:p w14:paraId="58006153" w14:textId="77777777" w:rsidR="003B1691" w:rsidRDefault="003B1691" w:rsidP="003B1691">
      <w:pPr>
        <w:pStyle w:val="afffffff0"/>
      </w:pPr>
    </w:p>
    <w:p w14:paraId="04A7F76F" w14:textId="27DBC78D" w:rsidR="003B1691" w:rsidRPr="00815E91" w:rsidRDefault="003B1691" w:rsidP="003B1691">
      <w:pPr>
        <w:pStyle w:val="afffffff0"/>
      </w:pPr>
      <w:r w:rsidRPr="00815E91">
        <w:t xml:space="preserve">Пользователи подключаются к серверам МИС </w:t>
      </w:r>
      <w:r w:rsidRPr="003B1691">
        <w:t>посредством веб-браузера, установленного на АРМ пользователя с использованием протокола HTTPS по каналам связи сети «Интернет»</w:t>
      </w:r>
      <w:r w:rsidRPr="00815E91">
        <w:t xml:space="preserve">. </w:t>
      </w:r>
    </w:p>
    <w:p w14:paraId="56A2485C" w14:textId="77777777" w:rsidR="003B1691" w:rsidRDefault="003B1691">
      <w:pPr>
        <w:pStyle w:val="aff4"/>
      </w:pPr>
    </w:p>
  </w:comment>
  <w:comment w:id="123" w:author="Admin" w:date="2024-04-02T10:47:00Z" w:initials="A">
    <w:p w14:paraId="70637670" w14:textId="63DB17EF" w:rsidR="003B1691" w:rsidRDefault="003B1691">
      <w:pPr>
        <w:pStyle w:val="aff4"/>
      </w:pPr>
      <w:r>
        <w:rPr>
          <w:rStyle w:val="aff3"/>
        </w:rPr>
        <w:annotationRef/>
      </w:r>
      <w:r>
        <w:t>Не хватает 21 приказа</w:t>
      </w:r>
    </w:p>
  </w:comment>
  <w:comment w:id="124" w:author="Алена Куликова" w:date="2024-04-04T21:29:00Z" w:initials="АК">
    <w:p w14:paraId="2558B815" w14:textId="11AEBD44" w:rsidR="00A0656C" w:rsidRDefault="00A0656C">
      <w:pPr>
        <w:pStyle w:val="aff4"/>
      </w:pPr>
      <w:r>
        <w:rPr>
          <w:rStyle w:val="aff3"/>
        </w:rPr>
        <w:annotationRef/>
      </w:r>
      <w:r>
        <w:t>сделано</w:t>
      </w:r>
    </w:p>
  </w:comment>
  <w:comment w:id="155" w:author="Алена Куликова" w:date="2024-03-25T00:26:00Z" w:initials="АК">
    <w:p w14:paraId="04B0DDDF" w14:textId="3884D9D3" w:rsidR="003B1691" w:rsidRDefault="003B1691">
      <w:pPr>
        <w:pStyle w:val="aff4"/>
      </w:pPr>
      <w:r>
        <w:rPr>
          <w:rStyle w:val="aff3"/>
        </w:rPr>
        <w:annotationRef/>
      </w:r>
      <w:r w:rsidRPr="00773CA7">
        <w:t>Для "медицинской системы" обычно устанавливается класс защищенности информационной системы не ниже 2-го класса. Это связано с тем, что в медицинских информационных системах обрабатывается чувствительная персональная медицинская информация, включая данные о здоровье пациентов, результаты обследований, рецепты и другие конфиденциальные данные.</w:t>
      </w:r>
    </w:p>
  </w:comment>
  <w:comment w:id="156" w:author="Admin" w:date="2024-04-03T11:50:00Z" w:initials="A">
    <w:p w14:paraId="6711BDC8" w14:textId="7BEA47F8" w:rsidR="003B1691" w:rsidRDefault="003B1691">
      <w:pPr>
        <w:pStyle w:val="aff4"/>
      </w:pPr>
      <w:r>
        <w:rPr>
          <w:rStyle w:val="aff3"/>
        </w:rPr>
        <w:annotationRef/>
      </w:r>
      <w:r>
        <w:t>Это правильное обоснование, что категории «специальные»</w:t>
      </w:r>
    </w:p>
    <w:p w14:paraId="1D813A71" w14:textId="77777777" w:rsidR="003B1691" w:rsidRDefault="003B1691">
      <w:pPr>
        <w:pStyle w:val="aff4"/>
      </w:pPr>
    </w:p>
    <w:p w14:paraId="01ABB1AF" w14:textId="2C261508" w:rsidR="003B1691" w:rsidRDefault="003B1691">
      <w:pPr>
        <w:pStyle w:val="aff4"/>
      </w:pPr>
      <w:r>
        <w:t xml:space="preserve">А УЗ2 дает специальные категории +  более 100 </w:t>
      </w:r>
      <w:proofErr w:type="spellStart"/>
      <w:r>
        <w:t>тыс</w:t>
      </w:r>
      <w:proofErr w:type="spellEnd"/>
      <w:r>
        <w:t xml:space="preserve"> субъектов в системе</w:t>
      </w:r>
    </w:p>
  </w:comment>
  <w:comment w:id="157" w:author="Алена Куликова" w:date="2024-04-04T21:39:00Z" w:initials="АК">
    <w:p w14:paraId="72DFC0B4" w14:textId="405DA0F7" w:rsidR="006E61FB" w:rsidRDefault="006E61FB">
      <w:pPr>
        <w:pStyle w:val="aff4"/>
      </w:pPr>
      <w:r>
        <w:rPr>
          <w:rStyle w:val="aff3"/>
        </w:rPr>
        <w:annotationRef/>
      </w:r>
      <w:r>
        <w:t>Спасибо :)</w:t>
      </w:r>
    </w:p>
  </w:comment>
  <w:comment w:id="170" w:author="Admin" w:date="2024-04-02T10:48:00Z" w:initials="A">
    <w:p w14:paraId="67322116" w14:textId="48CCD222" w:rsidR="003B1691" w:rsidRDefault="003B1691">
      <w:pPr>
        <w:pStyle w:val="aff4"/>
      </w:pPr>
      <w:r>
        <w:rPr>
          <w:rStyle w:val="aff3"/>
        </w:rPr>
        <w:annotationRef/>
      </w:r>
      <w:r>
        <w:t>УЗ2</w:t>
      </w:r>
    </w:p>
  </w:comment>
  <w:comment w:id="175" w:author="Алена Куликова" w:date="2024-03-27T22:25:00Z" w:initials="АК">
    <w:p w14:paraId="29E66BDD" w14:textId="70F6A436" w:rsidR="003B1691" w:rsidRPr="007C6A98" w:rsidRDefault="003B1691">
      <w:pPr>
        <w:pStyle w:val="aff4"/>
      </w:pPr>
      <w:r>
        <w:rPr>
          <w:rStyle w:val="aff3"/>
        </w:rPr>
        <w:annotationRef/>
      </w:r>
      <w:r>
        <w:t xml:space="preserve">Применимо </w:t>
      </w:r>
      <w:r w:rsidRPr="007C6A98">
        <w:t>/</w:t>
      </w:r>
      <w:r>
        <w:t xml:space="preserve"> не применимо</w:t>
      </w:r>
    </w:p>
  </w:comment>
  <w:comment w:id="180" w:author="Admin" w:date="2024-04-02T10:51:00Z" w:initials="A">
    <w:p w14:paraId="51CEDA7C" w14:textId="73659F0D" w:rsidR="00EC73B7" w:rsidRDefault="00EC73B7" w:rsidP="00EC73B7">
      <w:pPr>
        <w:pStyle w:val="aff4"/>
      </w:pPr>
      <w:r>
        <w:rPr>
          <w:rStyle w:val="aff3"/>
        </w:rPr>
        <w:annotationRef/>
      </w:r>
      <w:r>
        <w:t>Проверить всю таблицу.</w:t>
      </w:r>
    </w:p>
    <w:p w14:paraId="1C93A152" w14:textId="22E6F1EB" w:rsidR="00EC73B7" w:rsidRDefault="00EC73B7" w:rsidP="00EC73B7">
      <w:pPr>
        <w:pStyle w:val="aff4"/>
      </w:pPr>
      <w:r>
        <w:t>В этом столбце плюсами отмечается то, что подходит для УЗ2 в соответствии с 21 приказом</w:t>
      </w:r>
    </w:p>
  </w:comment>
  <w:comment w:id="181" w:author="Алена Куликова" w:date="2024-04-04T21:39:00Z" w:initials="АК">
    <w:p w14:paraId="2A7A1AD2" w14:textId="244F7E6B" w:rsidR="00EC73B7" w:rsidRDefault="00EC73B7" w:rsidP="00EC73B7">
      <w:pPr>
        <w:pStyle w:val="aff4"/>
      </w:pPr>
      <w:r>
        <w:rPr>
          <w:rStyle w:val="aff3"/>
        </w:rPr>
        <w:annotationRef/>
      </w:r>
      <w:r>
        <w:t>сделано</w:t>
      </w:r>
    </w:p>
  </w:comment>
  <w:comment w:id="190" w:author="Admin" w:date="2024-04-02T10:49:00Z" w:initials="A">
    <w:p w14:paraId="1D4C6ADC" w14:textId="4123F9D8" w:rsidR="00EC73B7" w:rsidRDefault="00EC73B7" w:rsidP="00EC73B7">
      <w:pPr>
        <w:pStyle w:val="aff4"/>
      </w:pPr>
      <w:r>
        <w:rPr>
          <w:rStyle w:val="aff3"/>
        </w:rPr>
        <w:annotationRef/>
      </w:r>
      <w:r>
        <w:t>Для УЗ 2 не нужен ИАФ.2 – проверить по 21 приказу</w:t>
      </w:r>
    </w:p>
  </w:comment>
  <w:comment w:id="191" w:author="Алена Куликова" w:date="2024-04-04T21:40:00Z" w:initials="АК">
    <w:p w14:paraId="67E35105" w14:textId="2F755513" w:rsidR="00EC73B7" w:rsidRDefault="00EC73B7" w:rsidP="00EC73B7">
      <w:pPr>
        <w:pStyle w:val="aff4"/>
      </w:pPr>
      <w:r>
        <w:rPr>
          <w:rStyle w:val="aff3"/>
        </w:rPr>
        <w:annotationRef/>
      </w:r>
      <w:r>
        <w:t>«+» стоит. сверено</w:t>
      </w:r>
    </w:p>
  </w:comment>
  <w:comment w:id="194" w:author="Admin" w:date="2024-04-02T10:52:00Z" w:initials="A">
    <w:p w14:paraId="25DEEF68" w14:textId="2E762260" w:rsidR="00EC73B7" w:rsidRDefault="00EC73B7" w:rsidP="00EC73B7">
      <w:pPr>
        <w:pStyle w:val="aff4"/>
      </w:pPr>
      <w:r>
        <w:rPr>
          <w:rStyle w:val="aff3"/>
        </w:rPr>
        <w:annotationRef/>
      </w:r>
      <w:r>
        <w:t>В этом столбце применимо – значит в системе есть технологии для которых нужна эта мера,</w:t>
      </w:r>
    </w:p>
    <w:p w14:paraId="05117CA5" w14:textId="7FB249BC" w:rsidR="00EC73B7" w:rsidRDefault="00EC73B7" w:rsidP="00EC73B7">
      <w:pPr>
        <w:pStyle w:val="aff4"/>
      </w:pPr>
      <w:r>
        <w:t>Неприменимо – значит нет технологии, для которой нужна эта мера</w:t>
      </w:r>
    </w:p>
  </w:comment>
  <w:comment w:id="203" w:author="Admin" w:date="2024-04-02T10:48:00Z" w:initials="A">
    <w:p w14:paraId="74A63DB0" w14:textId="785984E6" w:rsidR="003B1691" w:rsidRDefault="003B1691">
      <w:pPr>
        <w:pStyle w:val="aff4"/>
      </w:pPr>
      <w:r>
        <w:rPr>
          <w:rStyle w:val="aff3"/>
        </w:rPr>
        <w:annotationRef/>
      </w:r>
      <w:r>
        <w:t>Почему не применимо?</w:t>
      </w:r>
      <w:r>
        <w:br/>
      </w:r>
    </w:p>
  </w:comment>
  <w:comment w:id="204" w:author="Алена Куликова" w:date="2024-04-04T21:44:00Z" w:initials="АК">
    <w:p w14:paraId="2B9A8F45" w14:textId="4A229C05" w:rsidR="002B0A42" w:rsidRDefault="002B0A42">
      <w:pPr>
        <w:pStyle w:val="aff4"/>
      </w:pPr>
      <w:r>
        <w:rPr>
          <w:rStyle w:val="aff3"/>
        </w:rPr>
        <w:annotationRef/>
      </w:r>
      <w:r>
        <w:t>Дан ответ</w:t>
      </w:r>
    </w:p>
  </w:comment>
  <w:comment w:id="230" w:author="Admin" w:date="2024-04-02T10:50:00Z" w:initials="A">
    <w:p w14:paraId="1C349B7A" w14:textId="690AC32D" w:rsidR="003B1691" w:rsidRDefault="003B1691">
      <w:pPr>
        <w:pStyle w:val="aff4"/>
      </w:pPr>
      <w:r>
        <w:rPr>
          <w:rStyle w:val="aff3"/>
        </w:rPr>
        <w:annotationRef/>
      </w:r>
      <w:r>
        <w:t>Для всех неприменимых – обосновать почему не применимо</w:t>
      </w:r>
    </w:p>
  </w:comment>
  <w:comment w:id="231" w:author="Алена Куликова" w:date="2024-04-04T21:47:00Z" w:initials="АК">
    <w:p w14:paraId="4A3F2F93" w14:textId="7510EE78" w:rsidR="002B0A42" w:rsidRDefault="002B0A42">
      <w:pPr>
        <w:pStyle w:val="aff4"/>
      </w:pPr>
      <w:r>
        <w:rPr>
          <w:rStyle w:val="aff3"/>
        </w:rPr>
        <w:annotationRef/>
      </w:r>
    </w:p>
  </w:comment>
  <w:comment w:id="258" w:author="Admin" w:date="2024-04-02T10:50:00Z" w:initials="A">
    <w:p w14:paraId="5CEE7DA5" w14:textId="44571D26" w:rsidR="003B1691" w:rsidRDefault="003B1691">
      <w:pPr>
        <w:pStyle w:val="aff4"/>
      </w:pPr>
      <w:r>
        <w:rPr>
          <w:rStyle w:val="aff3"/>
        </w:rPr>
        <w:annotationRef/>
      </w:r>
    </w:p>
  </w:comment>
  <w:comment w:id="259" w:author="Алена Куликова" w:date="2024-04-04T21:47:00Z" w:initials="АК">
    <w:p w14:paraId="3B48C24A" w14:textId="7152646D" w:rsidR="002B0A42" w:rsidRDefault="002B0A42">
      <w:pPr>
        <w:pStyle w:val="aff4"/>
      </w:pPr>
      <w:r>
        <w:rPr>
          <w:rStyle w:val="aff3"/>
        </w:rPr>
        <w:annotationRef/>
      </w:r>
    </w:p>
  </w:comment>
  <w:comment w:id="704" w:author="Алена Куликова" w:date="2024-04-04T21:50:00Z" w:initials="АК">
    <w:p w14:paraId="0A4626B6" w14:textId="4047C8A4" w:rsidR="00DB5776" w:rsidRDefault="00DB5776">
      <w:pPr>
        <w:pStyle w:val="aff4"/>
      </w:pPr>
      <w:r>
        <w:rPr>
          <w:rStyle w:val="aff3"/>
        </w:rPr>
        <w:annotationRef/>
      </w:r>
    </w:p>
  </w:comment>
  <w:comment w:id="739" w:author="Алена Куликова" w:date="2024-04-04T21:52:00Z" w:initials="АК">
    <w:p w14:paraId="4E7E0944" w14:textId="543642CE" w:rsidR="001A1611" w:rsidRDefault="001A1611">
      <w:pPr>
        <w:pStyle w:val="aff4"/>
      </w:pPr>
      <w:r>
        <w:rPr>
          <w:rStyle w:val="aff3"/>
        </w:rPr>
        <w:annotationRef/>
      </w:r>
    </w:p>
  </w:comment>
  <w:comment w:id="752" w:author="Алена Куликова" w:date="2024-04-04T21:54:00Z" w:initials="АК">
    <w:p w14:paraId="1D664D4B" w14:textId="78AFF87B" w:rsidR="00EB417A" w:rsidRDefault="00EB417A">
      <w:pPr>
        <w:pStyle w:val="aff4"/>
      </w:pPr>
      <w:r>
        <w:rPr>
          <w:rStyle w:val="aff3"/>
        </w:rPr>
        <w:annotationRef/>
      </w:r>
    </w:p>
  </w:comment>
  <w:comment w:id="866" w:author="Алена Куликова" w:date="2024-04-04T21:55:00Z" w:initials="АК">
    <w:p w14:paraId="34433B18" w14:textId="123EE8E7" w:rsidR="009A6BE0" w:rsidRDefault="009A6BE0">
      <w:pPr>
        <w:pStyle w:val="aff4"/>
      </w:pPr>
      <w:r>
        <w:rPr>
          <w:rStyle w:val="aff3"/>
        </w:rPr>
        <w:annotationRef/>
      </w:r>
    </w:p>
  </w:comment>
  <w:comment w:id="873" w:author="Алена Куликова" w:date="2024-04-04T21:56:00Z" w:initials="АК">
    <w:p w14:paraId="1911F989" w14:textId="619EC9C2" w:rsidR="00001E93" w:rsidRDefault="00001E93">
      <w:pPr>
        <w:pStyle w:val="aff4"/>
      </w:pPr>
      <w:r>
        <w:rPr>
          <w:rStyle w:val="aff3"/>
        </w:rPr>
        <w:annotationRef/>
      </w:r>
    </w:p>
  </w:comment>
  <w:comment w:id="978" w:author="Admin" w:date="2024-03-22T15:51:00Z" w:initials="A">
    <w:p w14:paraId="634E7031" w14:textId="41854980" w:rsidR="003B1691" w:rsidRDefault="003B1691">
      <w:pPr>
        <w:pStyle w:val="aff4"/>
      </w:pPr>
      <w:r>
        <w:rPr>
          <w:rStyle w:val="aff3"/>
        </w:rPr>
        <w:annotationRef/>
      </w:r>
      <w:r>
        <w:t>базовый перечень+ уточненный</w:t>
      </w:r>
    </w:p>
  </w:comment>
  <w:comment w:id="1208" w:author="Алена Куликова" w:date="2024-03-26T00:06:00Z" w:initials="АК">
    <w:p w14:paraId="36E64A49" w14:textId="19A5D99B" w:rsidR="003B1691" w:rsidRDefault="003B1691">
      <w:pPr>
        <w:pStyle w:val="aff4"/>
      </w:pPr>
      <w:r>
        <w:rPr>
          <w:rStyle w:val="aff3"/>
        </w:rPr>
        <w:annotationRef/>
      </w:r>
      <w:r w:rsidRPr="00773CA7">
        <w:t>Для "медицинской системы" обычно устанавливается класс защищенности информационной системы не ниже 2-го класса. Это связано с тем, что в медицинских информационных системах обрабатывается чувствительная персональная медицинская информация, включая данные о здоровье пациентов, результаты обследований, рецепты и другие конфиденциальные данные.</w:t>
      </w:r>
    </w:p>
  </w:comment>
  <w:comment w:id="1213" w:author="Admin" w:date="2024-04-03T11:53:00Z" w:initials="A">
    <w:p w14:paraId="4EEF49B9" w14:textId="7717FD5E" w:rsidR="00D50B44" w:rsidRDefault="00D50B44" w:rsidP="00D50B44">
      <w:pPr>
        <w:pStyle w:val="aff4"/>
      </w:pPr>
      <w:r>
        <w:rPr>
          <w:rStyle w:val="aff3"/>
        </w:rPr>
        <w:annotationRef/>
      </w:r>
      <w:r>
        <w:t>Это другие классы. Абзац необходимо скорректировать в соответствии с 21 приказом (см. п.12 приказа №21).</w:t>
      </w:r>
    </w:p>
  </w:comment>
  <w:comment w:id="1209" w:author="Алена Куликова" w:date="2024-04-04T22:10:00Z" w:initials="АК">
    <w:p w14:paraId="672070FF" w14:textId="77777777" w:rsidR="00EB26F6" w:rsidRPr="00EB26F6" w:rsidRDefault="00EB26F6" w:rsidP="00EB26F6">
      <w:pPr>
        <w:pStyle w:val="afffff6"/>
        <w:shd w:val="clear" w:color="auto" w:fill="FFFFFF"/>
        <w:spacing w:after="75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Style w:val="aff3"/>
        </w:rPr>
        <w:annotationRef/>
      </w:r>
      <w:r w:rsidRPr="00EB26F6">
        <w:rPr>
          <w:rFonts w:ascii="Roboto" w:hAnsi="Roboto"/>
          <w:color w:val="333333"/>
          <w:sz w:val="21"/>
          <w:szCs w:val="21"/>
        </w:rPr>
        <w:t>в информационных системах 2 уровня защищенности персональных данных применяются средства защиты информации не ниже 5 класса и 5 уровня доверия, а также средства вычислительной техники не ниже 5 класса;</w:t>
      </w:r>
    </w:p>
    <w:p w14:paraId="629BE304" w14:textId="77777777" w:rsidR="00EB26F6" w:rsidRPr="00EB26F6" w:rsidRDefault="00EB26F6" w:rsidP="00EB26F6">
      <w:pPr>
        <w:widowControl/>
        <w:shd w:val="clear" w:color="auto" w:fill="FFFFFF"/>
        <w:spacing w:after="75" w:line="270" w:lineRule="atLeast"/>
        <w:jc w:val="both"/>
        <w:rPr>
          <w:rFonts w:ascii="Roboto" w:hAnsi="Roboto"/>
          <w:color w:val="333333"/>
          <w:sz w:val="21"/>
          <w:szCs w:val="21"/>
        </w:rPr>
      </w:pPr>
      <w:r w:rsidRPr="00EB26F6">
        <w:rPr>
          <w:rFonts w:ascii="Roboto" w:hAnsi="Roboto"/>
          <w:color w:val="333333"/>
          <w:sz w:val="21"/>
          <w:szCs w:val="21"/>
        </w:rPr>
        <w:t>(в ред. Приказа ФСТЭК России от 14.05.2020 N 68)</w:t>
      </w:r>
    </w:p>
    <w:p w14:paraId="3BAD1BB3" w14:textId="1160FE60" w:rsidR="00EB26F6" w:rsidRDefault="00EB26F6">
      <w:pPr>
        <w:pStyle w:val="aff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3710F4A" w15:done="0"/>
  <w15:commentEx w15:paraId="4271B00B" w15:paraIdParent="53710F4A" w15:done="0"/>
  <w15:commentEx w15:paraId="6B7136BA" w15:done="0"/>
  <w15:commentEx w15:paraId="110380F3" w15:paraIdParent="6B7136BA" w15:done="0"/>
  <w15:commentEx w15:paraId="0CB779BD" w15:done="0"/>
  <w15:commentEx w15:paraId="66CD7EA8" w15:paraIdParent="0CB779BD" w15:done="0"/>
  <w15:commentEx w15:paraId="56A2485C" w15:done="0"/>
  <w15:commentEx w15:paraId="70637670" w15:done="0"/>
  <w15:commentEx w15:paraId="2558B815" w15:paraIdParent="70637670" w15:done="0"/>
  <w15:commentEx w15:paraId="04B0DDDF" w15:done="0"/>
  <w15:commentEx w15:paraId="01ABB1AF" w15:paraIdParent="04B0DDDF" w15:done="0"/>
  <w15:commentEx w15:paraId="72DFC0B4" w15:paraIdParent="04B0DDDF" w15:done="0"/>
  <w15:commentEx w15:paraId="67322116" w15:done="0"/>
  <w15:commentEx w15:paraId="29E66BDD" w15:done="0"/>
  <w15:commentEx w15:paraId="1C93A152" w15:done="0"/>
  <w15:commentEx w15:paraId="2A7A1AD2" w15:paraIdParent="1C93A152" w15:done="0"/>
  <w15:commentEx w15:paraId="1D4C6ADC" w15:done="0"/>
  <w15:commentEx w15:paraId="67E35105" w15:paraIdParent="1D4C6ADC" w15:done="0"/>
  <w15:commentEx w15:paraId="05117CA5" w15:done="0"/>
  <w15:commentEx w15:paraId="74A63DB0" w15:done="0"/>
  <w15:commentEx w15:paraId="2B9A8F45" w15:paraIdParent="74A63DB0" w15:done="0"/>
  <w15:commentEx w15:paraId="1C349B7A" w15:done="0"/>
  <w15:commentEx w15:paraId="4A3F2F93" w15:paraIdParent="1C349B7A" w15:done="0"/>
  <w15:commentEx w15:paraId="5CEE7DA5" w15:done="0"/>
  <w15:commentEx w15:paraId="3B48C24A" w15:paraIdParent="5CEE7DA5" w15:done="0"/>
  <w15:commentEx w15:paraId="0A4626B6" w15:done="0"/>
  <w15:commentEx w15:paraId="4E7E0944" w15:done="0"/>
  <w15:commentEx w15:paraId="1D664D4B" w15:done="0"/>
  <w15:commentEx w15:paraId="34433B18" w15:done="0"/>
  <w15:commentEx w15:paraId="1911F989" w15:done="0"/>
  <w15:commentEx w15:paraId="634E7031" w15:done="0"/>
  <w15:commentEx w15:paraId="36E64A49" w15:done="0"/>
  <w15:commentEx w15:paraId="4EEF49B9" w15:done="0"/>
  <w15:commentEx w15:paraId="3BAD1B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0121ED" w16cex:dateUtc="2024-04-04T18:33:00Z"/>
  <w16cex:commentExtensible w16cex:durableId="645A75E6" w16cex:dateUtc="2024-04-04T18:34:00Z"/>
  <w16cex:commentExtensible w16cex:durableId="03666660" w16cex:dateUtc="2024-04-04T18:37:00Z"/>
  <w16cex:commentExtensible w16cex:durableId="3252FB56" w16cex:dateUtc="2024-04-04T18:38:00Z"/>
  <w16cex:commentExtensible w16cex:durableId="2F568DF0" w16cex:dateUtc="2024-04-04T18:29:00Z"/>
  <w16cex:commentExtensible w16cex:durableId="2551E1EC" w16cex:dateUtc="2024-03-24T21:26:00Z"/>
  <w16cex:commentExtensible w16cex:durableId="14B09714" w16cex:dateUtc="2024-04-04T18:39:00Z"/>
  <w16cex:commentExtensible w16cex:durableId="7D1B2D5C" w16cex:dateUtc="2024-03-27T19:25:00Z"/>
  <w16cex:commentExtensible w16cex:durableId="312B8941" w16cex:dateUtc="2024-04-04T18:39:00Z"/>
  <w16cex:commentExtensible w16cex:durableId="24B81AF7" w16cex:dateUtc="2024-04-04T18:40:00Z"/>
  <w16cex:commentExtensible w16cex:durableId="18D2C644" w16cex:dateUtc="2024-04-04T18:44:00Z"/>
  <w16cex:commentExtensible w16cex:durableId="715A5EC6" w16cex:dateUtc="2024-04-04T18:47:00Z"/>
  <w16cex:commentExtensible w16cex:durableId="4E2D206A" w16cex:dateUtc="2024-04-04T18:47:00Z"/>
  <w16cex:commentExtensible w16cex:durableId="718821A2" w16cex:dateUtc="2024-04-04T18:50:00Z"/>
  <w16cex:commentExtensible w16cex:durableId="0D548D8E" w16cex:dateUtc="2024-04-04T18:52:00Z"/>
  <w16cex:commentExtensible w16cex:durableId="012A02C5" w16cex:dateUtc="2024-04-04T18:54:00Z"/>
  <w16cex:commentExtensible w16cex:durableId="7065A0D1" w16cex:dateUtc="2024-04-04T18:55:00Z"/>
  <w16cex:commentExtensible w16cex:durableId="6FB59E60" w16cex:dateUtc="2024-04-04T18:56:00Z"/>
  <w16cex:commentExtensible w16cex:durableId="46C18E97" w16cex:dateUtc="2024-03-25T21:06:00Z"/>
  <w16cex:commentExtensible w16cex:durableId="42391224" w16cex:dateUtc="2024-04-04T1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3710F4A" w16cid:durableId="049C49E4"/>
  <w16cid:commentId w16cid:paraId="4271B00B" w16cid:durableId="280121ED"/>
  <w16cid:commentId w16cid:paraId="6B7136BA" w16cid:durableId="00F5B69A"/>
  <w16cid:commentId w16cid:paraId="110380F3" w16cid:durableId="645A75E6"/>
  <w16cid:commentId w16cid:paraId="0CB779BD" w16cid:durableId="03666660"/>
  <w16cid:commentId w16cid:paraId="66CD7EA8" w16cid:durableId="3252FB56"/>
  <w16cid:commentId w16cid:paraId="56A2485C" w16cid:durableId="5837D047"/>
  <w16cid:commentId w16cid:paraId="70637670" w16cid:durableId="3F481F3C"/>
  <w16cid:commentId w16cid:paraId="2558B815" w16cid:durableId="2F568DF0"/>
  <w16cid:commentId w16cid:paraId="04B0DDDF" w16cid:durableId="2551E1EC"/>
  <w16cid:commentId w16cid:paraId="01ABB1AF" w16cid:durableId="457E0871"/>
  <w16cid:commentId w16cid:paraId="72DFC0B4" w16cid:durableId="14B09714"/>
  <w16cid:commentId w16cid:paraId="67322116" w16cid:durableId="4DBFCD4C"/>
  <w16cid:commentId w16cid:paraId="29E66BDD" w16cid:durableId="7D1B2D5C"/>
  <w16cid:commentId w16cid:paraId="1C93A152" w16cid:durableId="68A14BA6"/>
  <w16cid:commentId w16cid:paraId="2A7A1AD2" w16cid:durableId="312B8941"/>
  <w16cid:commentId w16cid:paraId="1D4C6ADC" w16cid:durableId="61A1999E"/>
  <w16cid:commentId w16cid:paraId="67E35105" w16cid:durableId="24B81AF7"/>
  <w16cid:commentId w16cid:paraId="05117CA5" w16cid:durableId="01B88575"/>
  <w16cid:commentId w16cid:paraId="74A63DB0" w16cid:durableId="60F5042A"/>
  <w16cid:commentId w16cid:paraId="2B9A8F45" w16cid:durableId="18D2C644"/>
  <w16cid:commentId w16cid:paraId="1C349B7A" w16cid:durableId="4D666DCA"/>
  <w16cid:commentId w16cid:paraId="4A3F2F93" w16cid:durableId="715A5EC6"/>
  <w16cid:commentId w16cid:paraId="5CEE7DA5" w16cid:durableId="70B75A59"/>
  <w16cid:commentId w16cid:paraId="3B48C24A" w16cid:durableId="4E2D206A"/>
  <w16cid:commentId w16cid:paraId="0A4626B6" w16cid:durableId="718821A2"/>
  <w16cid:commentId w16cid:paraId="4E7E0944" w16cid:durableId="0D548D8E"/>
  <w16cid:commentId w16cid:paraId="1D664D4B" w16cid:durableId="012A02C5"/>
  <w16cid:commentId w16cid:paraId="34433B18" w16cid:durableId="7065A0D1"/>
  <w16cid:commentId w16cid:paraId="1911F989" w16cid:durableId="6FB59E60"/>
  <w16cid:commentId w16cid:paraId="634E7031" w16cid:durableId="4240242C"/>
  <w16cid:commentId w16cid:paraId="36E64A49" w16cid:durableId="46C18E97"/>
  <w16cid:commentId w16cid:paraId="4EEF49B9" w16cid:durableId="347DE358"/>
  <w16cid:commentId w16cid:paraId="3BAD1BB3" w16cid:durableId="423912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39B72" w14:textId="77777777" w:rsidR="00C85CAA" w:rsidRDefault="00C85CAA">
      <w:r>
        <w:separator/>
      </w:r>
    </w:p>
  </w:endnote>
  <w:endnote w:type="continuationSeparator" w:id="0">
    <w:p w14:paraId="7EA6C37E" w14:textId="77777777" w:rsidR="00C85CAA" w:rsidRDefault="00C8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9060000" w:usb2="00000010" w:usb3="00000000" w:csb0="00080004" w:csb1="00000000"/>
  </w:font>
  <w:font w:name="Times New Roman Полужирный"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3D0F3" w14:textId="77777777" w:rsidR="00C85CAA" w:rsidRDefault="00C85CAA">
      <w:r>
        <w:separator/>
      </w:r>
    </w:p>
  </w:footnote>
  <w:footnote w:type="continuationSeparator" w:id="0">
    <w:p w14:paraId="1D1EE06A" w14:textId="77777777" w:rsidR="00C85CAA" w:rsidRDefault="00C85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90B36" w14:textId="387571C5" w:rsidR="003B1691" w:rsidRPr="00380D46" w:rsidRDefault="003B1691" w:rsidP="00380D46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191.75pt;height:178.95pt" o:bullet="t">
        <v:imagedata r:id="rId1" o:title="disclaimer"/>
      </v:shape>
    </w:pict>
  </w:numPicBullet>
  <w:numPicBullet w:numPicBulletId="1">
    <w:pict>
      <v:shape id="_x0000_i1156" type="#_x0000_t75" style="width:53.45pt;height:54.9pt" o:bullet="t">
        <v:imagedata r:id="rId2" o:title="Крестик"/>
      </v:shape>
    </w:pict>
  </w:numPicBullet>
  <w:numPicBullet w:numPicBulletId="2">
    <w:pict>
      <v:shape id="_x0000_i1157" type="#_x0000_t75" style="width:62pt;height:48.5pt" o:bullet="t">
        <v:imagedata r:id="rId3" o:title="Галочка"/>
      </v:shape>
    </w:pict>
  </w:numPicBullet>
  <w:abstractNum w:abstractNumId="0" w15:restartNumberingAfterBreak="0">
    <w:nsid w:val="FFFFFF7C"/>
    <w:multiLevelType w:val="singleLevel"/>
    <w:tmpl w:val="26722930"/>
    <w:lvl w:ilvl="0">
      <w:start w:val="1"/>
      <w:numFmt w:val="decimal"/>
      <w:pStyle w:val="5"/>
      <w:lvlText w:val="%1)"/>
      <w:lvlJc w:val="left"/>
      <w:pPr>
        <w:tabs>
          <w:tab w:val="num" w:pos="894"/>
        </w:tabs>
        <w:ind w:left="43" w:firstLine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BBBEDC26"/>
    <w:lvl w:ilvl="0">
      <w:start w:val="1"/>
      <w:numFmt w:val="decimal"/>
      <w:pStyle w:val="4"/>
      <w:lvlText w:val="%1)"/>
      <w:lvlJc w:val="left"/>
      <w:pPr>
        <w:tabs>
          <w:tab w:val="num" w:pos="2268"/>
        </w:tabs>
        <w:ind w:left="1418" w:firstLine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676140E"/>
    <w:lvl w:ilvl="0">
      <w:start w:val="1"/>
      <w:numFmt w:val="decimal"/>
      <w:pStyle w:val="3"/>
      <w:lvlText w:val="%1)"/>
      <w:lvlJc w:val="left"/>
      <w:pPr>
        <w:tabs>
          <w:tab w:val="num" w:pos="1985"/>
        </w:tabs>
        <w:ind w:left="1134" w:firstLine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5DF4BA0A"/>
    <w:lvl w:ilvl="0">
      <w:start w:val="1"/>
      <w:numFmt w:val="decimal"/>
      <w:pStyle w:val="2"/>
      <w:lvlText w:val="%1)"/>
      <w:lvlJc w:val="left"/>
      <w:pPr>
        <w:tabs>
          <w:tab w:val="num" w:pos="1701"/>
        </w:tabs>
        <w:ind w:left="851" w:firstLine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80E69B9C"/>
    <w:lvl w:ilvl="0">
      <w:start w:val="1"/>
      <w:numFmt w:val="bullet"/>
      <w:pStyle w:val="50"/>
      <w:lvlText w:val="–"/>
      <w:lvlJc w:val="left"/>
      <w:pPr>
        <w:tabs>
          <w:tab w:val="num" w:pos="2552"/>
        </w:tabs>
        <w:ind w:left="1701" w:firstLine="567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6BCAA4FA"/>
    <w:lvl w:ilvl="0">
      <w:start w:val="1"/>
      <w:numFmt w:val="bullet"/>
      <w:pStyle w:val="40"/>
      <w:lvlText w:val="–"/>
      <w:lvlJc w:val="left"/>
      <w:pPr>
        <w:tabs>
          <w:tab w:val="num" w:pos="2268"/>
        </w:tabs>
        <w:ind w:left="1418" w:firstLine="567"/>
      </w:pPr>
      <w:rPr>
        <w:rFonts w:ascii="Arial" w:hAnsi="Arial" w:hint="default"/>
      </w:rPr>
    </w:lvl>
  </w:abstractNum>
  <w:abstractNum w:abstractNumId="6" w15:restartNumberingAfterBreak="0">
    <w:nsid w:val="FFFFFF88"/>
    <w:multiLevelType w:val="singleLevel"/>
    <w:tmpl w:val="FD3A485C"/>
    <w:lvl w:ilvl="0">
      <w:start w:val="1"/>
      <w:numFmt w:val="decimal"/>
      <w:pStyle w:val="a"/>
      <w:lvlText w:val="%1)"/>
      <w:lvlJc w:val="left"/>
      <w:pPr>
        <w:tabs>
          <w:tab w:val="num" w:pos="1134"/>
        </w:tabs>
        <w:ind w:left="0" w:firstLine="851"/>
      </w:pPr>
      <w:rPr>
        <w:rFonts w:hint="default"/>
      </w:rPr>
    </w:lvl>
  </w:abstractNum>
  <w:abstractNum w:abstractNumId="7" w15:restartNumberingAfterBreak="0">
    <w:nsid w:val="019A2DFA"/>
    <w:multiLevelType w:val="multilevel"/>
    <w:tmpl w:val="5386D646"/>
    <w:lvl w:ilvl="0">
      <w:start w:val="1"/>
      <w:numFmt w:val="bullet"/>
      <w:pStyle w:val="a0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927"/>
        </w:tabs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2C27B05"/>
    <w:multiLevelType w:val="hybridMultilevel"/>
    <w:tmpl w:val="82EE7BF8"/>
    <w:lvl w:ilvl="0" w:tplc="B914E9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08211D89"/>
    <w:multiLevelType w:val="hybridMultilevel"/>
    <w:tmpl w:val="6D084DD0"/>
    <w:lvl w:ilvl="0" w:tplc="B914E9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0C5C55D9"/>
    <w:multiLevelType w:val="multilevel"/>
    <w:tmpl w:val="54A6C276"/>
    <w:lvl w:ilvl="0">
      <w:start w:val="1"/>
      <w:numFmt w:val="decimal"/>
      <w:pStyle w:val="1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pStyle w:val="20"/>
      <w:lvlText w:val="%1.%2."/>
      <w:lvlJc w:val="left"/>
      <w:pPr>
        <w:tabs>
          <w:tab w:val="num" w:pos="737"/>
        </w:tabs>
        <w:ind w:left="737" w:hanging="73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37"/>
        </w:tabs>
        <w:ind w:left="737" w:hanging="737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pStyle w:val="41"/>
      <w:lvlText w:val="(%4)"/>
      <w:lvlJc w:val="left"/>
      <w:pPr>
        <w:tabs>
          <w:tab w:val="num" w:pos="737"/>
        </w:tabs>
        <w:ind w:left="1304" w:hanging="56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4">
      <w:start w:val="1"/>
      <w:numFmt w:val="decimal"/>
      <w:pStyle w:val="51"/>
      <w:lvlText w:val="(%4.%5)"/>
      <w:lvlJc w:val="left"/>
      <w:pPr>
        <w:tabs>
          <w:tab w:val="num" w:pos="1304"/>
        </w:tabs>
        <w:ind w:left="1304" w:hanging="567"/>
      </w:pPr>
      <w:rPr>
        <w:rFonts w:hint="default"/>
        <w:b w:val="0"/>
        <w:i w:val="0"/>
        <w:color w:val="auto"/>
        <w:sz w:val="22"/>
        <w:u w:val="none"/>
      </w:rPr>
    </w:lvl>
    <w:lvl w:ilvl="5">
      <w:start w:val="1"/>
      <w:numFmt w:val="bullet"/>
      <w:pStyle w:val="6"/>
      <w:lvlText w:val=""/>
      <w:lvlPicBulletId w:val="0"/>
      <w:lvlJc w:val="left"/>
      <w:pPr>
        <w:tabs>
          <w:tab w:val="num" w:pos="2438"/>
        </w:tabs>
        <w:ind w:left="1304" w:hanging="510"/>
      </w:pPr>
      <w:rPr>
        <w:rFonts w:ascii="Symbol" w:hAnsi="Symbol" w:hint="default"/>
        <w:b w:val="0"/>
        <w:i w:val="0"/>
        <w:color w:val="auto"/>
        <w:sz w:val="24"/>
        <w:u w:val="none"/>
      </w:rPr>
    </w:lvl>
    <w:lvl w:ilvl="6">
      <w:start w:val="1"/>
      <w:numFmt w:val="bullet"/>
      <w:pStyle w:val="7"/>
      <w:lvlText w:val=""/>
      <w:lvlPicBulletId w:val="1"/>
      <w:lvlJc w:val="left"/>
      <w:pPr>
        <w:tabs>
          <w:tab w:val="num" w:pos="2438"/>
        </w:tabs>
        <w:ind w:left="1304" w:hanging="505"/>
      </w:pPr>
      <w:rPr>
        <w:rFonts w:ascii="Symbol" w:hAnsi="Symbol" w:hint="default"/>
        <w:color w:val="auto"/>
      </w:rPr>
    </w:lvl>
    <w:lvl w:ilvl="7">
      <w:start w:val="1"/>
      <w:numFmt w:val="bullet"/>
      <w:pStyle w:val="8"/>
      <w:lvlText w:val=""/>
      <w:lvlPicBulletId w:val="2"/>
      <w:lvlJc w:val="left"/>
      <w:pPr>
        <w:tabs>
          <w:tab w:val="num" w:pos="1440"/>
        </w:tabs>
        <w:ind w:left="1304" w:hanging="499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2AC7908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2EE6D29"/>
    <w:multiLevelType w:val="hybridMultilevel"/>
    <w:tmpl w:val="CBA8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51380"/>
    <w:multiLevelType w:val="hybridMultilevel"/>
    <w:tmpl w:val="82962656"/>
    <w:styleLink w:val="60"/>
    <w:lvl w:ilvl="0" w:tplc="23061346">
      <w:start w:val="1"/>
      <w:numFmt w:val="bullet"/>
      <w:lvlText w:val="-"/>
      <w:lvlJc w:val="left"/>
      <w:pPr>
        <w:ind w:left="1571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443EE">
      <w:start w:val="1"/>
      <w:numFmt w:val="bullet"/>
      <w:lvlText w:val="o"/>
      <w:lvlJc w:val="left"/>
      <w:pPr>
        <w:ind w:left="229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0AE264">
      <w:start w:val="1"/>
      <w:numFmt w:val="bullet"/>
      <w:lvlText w:val="▪"/>
      <w:lvlJc w:val="left"/>
      <w:pPr>
        <w:ind w:left="301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34A522">
      <w:start w:val="1"/>
      <w:numFmt w:val="bullet"/>
      <w:lvlText w:val="·"/>
      <w:lvlJc w:val="left"/>
      <w:pPr>
        <w:ind w:left="3731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006EE4">
      <w:start w:val="1"/>
      <w:numFmt w:val="bullet"/>
      <w:lvlText w:val="o"/>
      <w:lvlJc w:val="left"/>
      <w:pPr>
        <w:ind w:left="445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045818">
      <w:start w:val="1"/>
      <w:numFmt w:val="bullet"/>
      <w:lvlText w:val="▪"/>
      <w:lvlJc w:val="left"/>
      <w:pPr>
        <w:ind w:left="517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B29D1E">
      <w:start w:val="1"/>
      <w:numFmt w:val="bullet"/>
      <w:lvlText w:val="·"/>
      <w:lvlJc w:val="left"/>
      <w:pPr>
        <w:ind w:left="5891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6EF15A">
      <w:start w:val="1"/>
      <w:numFmt w:val="bullet"/>
      <w:lvlText w:val="o"/>
      <w:lvlJc w:val="left"/>
      <w:pPr>
        <w:ind w:left="661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0C9828">
      <w:start w:val="1"/>
      <w:numFmt w:val="bullet"/>
      <w:lvlText w:val="▪"/>
      <w:lvlJc w:val="left"/>
      <w:pPr>
        <w:ind w:left="7331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3637AAE"/>
    <w:multiLevelType w:val="hybridMultilevel"/>
    <w:tmpl w:val="632C1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D848B5"/>
    <w:multiLevelType w:val="multilevel"/>
    <w:tmpl w:val="00B0D18A"/>
    <w:lvl w:ilvl="0">
      <w:start w:val="1"/>
      <w:numFmt w:val="bullet"/>
      <w:lvlText w:val="-"/>
      <w:lvlJc w:val="left"/>
      <w:pPr>
        <w:tabs>
          <w:tab w:val="num" w:pos="1219"/>
        </w:tabs>
        <w:ind w:left="1219" w:hanging="368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6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353"/>
        </w:tabs>
        <w:ind w:left="2353" w:hanging="368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</w:abstractNum>
  <w:abstractNum w:abstractNumId="16" w15:restartNumberingAfterBreak="0">
    <w:nsid w:val="19D3751B"/>
    <w:multiLevelType w:val="hybridMultilevel"/>
    <w:tmpl w:val="DDEC355C"/>
    <w:lvl w:ilvl="0" w:tplc="04190001">
      <w:start w:val="1"/>
      <w:numFmt w:val="bullet"/>
      <w:pStyle w:val="31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09B096C"/>
    <w:multiLevelType w:val="multilevel"/>
    <w:tmpl w:val="F462EC78"/>
    <w:lvl w:ilvl="0">
      <w:start w:val="1"/>
      <w:numFmt w:val="decimal"/>
      <w:pStyle w:val="a2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8" w15:restartNumberingAfterBreak="0">
    <w:nsid w:val="21493577"/>
    <w:multiLevelType w:val="hybridMultilevel"/>
    <w:tmpl w:val="DFEC1D84"/>
    <w:lvl w:ilvl="0" w:tplc="C316976E">
      <w:start w:val="1"/>
      <w:numFmt w:val="decimal"/>
      <w:pStyle w:val="a3"/>
      <w:lvlText w:val="5.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17F3580"/>
    <w:multiLevelType w:val="multilevel"/>
    <w:tmpl w:val="724EB144"/>
    <w:styleLink w:val="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D57B52"/>
    <w:multiLevelType w:val="hybridMultilevel"/>
    <w:tmpl w:val="7B109554"/>
    <w:lvl w:ilvl="0" w:tplc="B6D22EEA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2D294464"/>
    <w:multiLevelType w:val="multilevel"/>
    <w:tmpl w:val="07DE17BC"/>
    <w:lvl w:ilvl="0">
      <w:start w:val="1"/>
      <w:numFmt w:val="russianUpper"/>
      <w:pStyle w:val="a4"/>
      <w:lvlText w:val="Приложение %1"/>
      <w:lvlJc w:val="left"/>
      <w:pPr>
        <w:tabs>
          <w:tab w:val="num" w:pos="340"/>
        </w:tabs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F1570E1"/>
    <w:multiLevelType w:val="hybridMultilevel"/>
    <w:tmpl w:val="7918F10C"/>
    <w:lvl w:ilvl="0" w:tplc="17CC5D70">
      <w:start w:val="1"/>
      <w:numFmt w:val="bullet"/>
      <w:pStyle w:val="11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17"/>
        </w:tabs>
        <w:ind w:left="23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37"/>
        </w:tabs>
        <w:ind w:left="303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57"/>
        </w:tabs>
        <w:ind w:left="37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77"/>
        </w:tabs>
        <w:ind w:left="44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97"/>
        </w:tabs>
        <w:ind w:left="51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17"/>
        </w:tabs>
        <w:ind w:left="59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37"/>
        </w:tabs>
        <w:ind w:left="66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57"/>
        </w:tabs>
        <w:ind w:left="7357" w:hanging="360"/>
      </w:pPr>
      <w:rPr>
        <w:rFonts w:ascii="Wingdings" w:hAnsi="Wingdings" w:hint="default"/>
      </w:rPr>
    </w:lvl>
  </w:abstractNum>
  <w:abstractNum w:abstractNumId="23" w15:restartNumberingAfterBreak="0">
    <w:nsid w:val="30B37BFD"/>
    <w:multiLevelType w:val="multilevel"/>
    <w:tmpl w:val="67E2D1F6"/>
    <w:lvl w:ilvl="0">
      <w:start w:val="1"/>
      <w:numFmt w:val="russianLower"/>
      <w:pStyle w:val="a5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firstLine="851"/>
      </w:pPr>
      <w:rPr>
        <w:rFonts w:hint="default"/>
      </w:rPr>
    </w:lvl>
    <w:lvl w:ilvl="2">
      <w:start w:val="1"/>
      <w:numFmt w:val="decimal"/>
      <w:lvlText w:val="%2.%3)"/>
      <w:lvlJc w:val="left"/>
      <w:pPr>
        <w:tabs>
          <w:tab w:val="num" w:pos="1571"/>
        </w:tabs>
        <w:ind w:left="1134" w:firstLine="851"/>
      </w:pPr>
      <w:rPr>
        <w:rFonts w:hint="default"/>
      </w:rPr>
    </w:lvl>
    <w:lvl w:ilvl="3">
      <w:start w:val="1"/>
      <w:numFmt w:val="decimal"/>
      <w:lvlText w:val="%2.%3.%4)"/>
      <w:lvlJc w:val="left"/>
      <w:pPr>
        <w:tabs>
          <w:tab w:val="num" w:pos="2211"/>
        </w:tabs>
        <w:ind w:left="1701" w:firstLine="851"/>
      </w:pPr>
      <w:rPr>
        <w:rFonts w:hint="default"/>
      </w:rPr>
    </w:lvl>
    <w:lvl w:ilvl="4">
      <w:start w:val="1"/>
      <w:numFmt w:val="decimal"/>
      <w:lvlText w:val="%2.%3.%4.%5)"/>
      <w:lvlJc w:val="left"/>
      <w:pPr>
        <w:tabs>
          <w:tab w:val="num" w:pos="2574"/>
        </w:tabs>
        <w:ind w:left="2268" w:firstLine="851"/>
      </w:pPr>
      <w:rPr>
        <w:rFonts w:hint="default"/>
      </w:rPr>
    </w:lvl>
    <w:lvl w:ilvl="5">
      <w:start w:val="1"/>
      <w:numFmt w:val="decimal"/>
      <w:lvlText w:val="%2.%3.%4.%5.%6)"/>
      <w:lvlJc w:val="left"/>
      <w:pPr>
        <w:ind w:left="2835" w:firstLine="851"/>
      </w:pPr>
      <w:rPr>
        <w:rFonts w:hint="default"/>
      </w:rPr>
    </w:lvl>
    <w:lvl w:ilvl="6">
      <w:start w:val="1"/>
      <w:numFmt w:val="decimal"/>
      <w:lvlText w:val="%2.%3.%4.%5.%6.%7)"/>
      <w:lvlJc w:val="left"/>
      <w:pPr>
        <w:tabs>
          <w:tab w:val="num" w:pos="3294"/>
        </w:tabs>
        <w:ind w:left="3402" w:firstLine="851"/>
      </w:pPr>
      <w:rPr>
        <w:rFonts w:hint="default"/>
      </w:rPr>
    </w:lvl>
    <w:lvl w:ilvl="7">
      <w:start w:val="1"/>
      <w:numFmt w:val="decimal"/>
      <w:lvlText w:val="%2.%3.%4.%5.%6.%7.%8)"/>
      <w:lvlJc w:val="left"/>
      <w:pPr>
        <w:ind w:left="3969" w:firstLine="851"/>
      </w:pPr>
      <w:rPr>
        <w:rFonts w:hint="default"/>
      </w:rPr>
    </w:lvl>
    <w:lvl w:ilvl="8">
      <w:start w:val="1"/>
      <w:numFmt w:val="decimal"/>
      <w:lvlText w:val="%2.%3.%4.%5.%6.%7.%8.%9)"/>
      <w:lvlJc w:val="left"/>
      <w:pPr>
        <w:ind w:left="4536" w:firstLine="851"/>
      </w:pPr>
      <w:rPr>
        <w:rFonts w:hint="default"/>
      </w:rPr>
    </w:lvl>
  </w:abstractNum>
  <w:abstractNum w:abstractNumId="24" w15:restartNumberingAfterBreak="0">
    <w:nsid w:val="349F78C8"/>
    <w:multiLevelType w:val="hybridMultilevel"/>
    <w:tmpl w:val="E7960A0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BDF0EEC"/>
    <w:multiLevelType w:val="multilevel"/>
    <w:tmpl w:val="C318F400"/>
    <w:styleLink w:val="a6"/>
    <w:lvl w:ilvl="0">
      <w:start w:val="1"/>
      <w:numFmt w:val="decimal"/>
      <w:pStyle w:val="12"/>
      <w:suff w:val="space"/>
      <w:lvlText w:val="%1"/>
      <w:lvlJc w:val="left"/>
      <w:pPr>
        <w:ind w:left="357" w:firstLine="352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32"/>
      <w:suff w:val="space"/>
      <w:lvlText w:val="%1.%2.%3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42"/>
      <w:suff w:val="space"/>
      <w:lvlText w:val="%1.%2.%3.%4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52"/>
      <w:suff w:val="space"/>
      <w:lvlText w:val="%1.%2.%3.%4.%5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%7"/>
      <w:lvlJc w:val="left"/>
      <w:pPr>
        <w:tabs>
          <w:tab w:val="num" w:pos="1021"/>
        </w:tabs>
        <w:ind w:left="357" w:firstLine="352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021"/>
        </w:tabs>
        <w:ind w:left="357" w:firstLine="352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021"/>
        </w:tabs>
        <w:ind w:left="357" w:firstLine="352"/>
      </w:pPr>
      <w:rPr>
        <w:rFonts w:hint="default"/>
      </w:rPr>
    </w:lvl>
  </w:abstractNum>
  <w:abstractNum w:abstractNumId="26" w15:restartNumberingAfterBreak="0">
    <w:nsid w:val="411A3428"/>
    <w:multiLevelType w:val="hybridMultilevel"/>
    <w:tmpl w:val="68ECC586"/>
    <w:lvl w:ilvl="0" w:tplc="DEDC3FAE">
      <w:start w:val="1"/>
      <w:numFmt w:val="decimal"/>
      <w:pStyle w:val="a7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DA3A88"/>
    <w:multiLevelType w:val="multilevel"/>
    <w:tmpl w:val="9462F44C"/>
    <w:lvl w:ilvl="0">
      <w:start w:val="1"/>
      <w:numFmt w:val="decimal"/>
      <w:pStyle w:val="13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ind w:left="5387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tabs>
          <w:tab w:val="num" w:pos="992"/>
        </w:tabs>
        <w:ind w:left="572" w:firstLine="420"/>
      </w:pPr>
      <w:rPr>
        <w:rFonts w:hint="default"/>
      </w:rPr>
    </w:lvl>
    <w:lvl w:ilvl="3">
      <w:start w:val="1"/>
      <w:numFmt w:val="decimal"/>
      <w:pStyle w:val="43"/>
      <w:lvlText w:val="%1.%2.%3.%4"/>
      <w:lvlJc w:val="left"/>
      <w:pPr>
        <w:tabs>
          <w:tab w:val="num" w:pos="851"/>
        </w:tabs>
        <w:ind w:left="431" w:firstLine="420"/>
      </w:pPr>
      <w:rPr>
        <w:rFonts w:hint="default"/>
      </w:rPr>
    </w:lvl>
    <w:lvl w:ilvl="4">
      <w:start w:val="1"/>
      <w:numFmt w:val="decimal"/>
      <w:pStyle w:val="53"/>
      <w:lvlText w:val="%1.%2.%3.%4.%5"/>
      <w:lvlJc w:val="left"/>
      <w:pPr>
        <w:tabs>
          <w:tab w:val="num" w:pos="851"/>
        </w:tabs>
        <w:ind w:left="431" w:firstLine="420"/>
      </w:pPr>
      <w:rPr>
        <w:rFonts w:hint="default"/>
      </w:rPr>
    </w:lvl>
    <w:lvl w:ilvl="5">
      <w:start w:val="1"/>
      <w:numFmt w:val="decimal"/>
      <w:pStyle w:val="61"/>
      <w:lvlText w:val="%1.%2.%3.%4.%5.%6"/>
      <w:lvlJc w:val="left"/>
      <w:pPr>
        <w:tabs>
          <w:tab w:val="num" w:pos="851"/>
        </w:tabs>
        <w:ind w:left="431" w:firstLine="420"/>
      </w:pPr>
      <w:rPr>
        <w:rFonts w:hint="default"/>
      </w:rPr>
    </w:lvl>
    <w:lvl w:ilvl="6">
      <w:start w:val="1"/>
      <w:numFmt w:val="decimal"/>
      <w:pStyle w:val="70"/>
      <w:lvlText w:val="%1.%2.%3.%4.%5.%6.%7"/>
      <w:lvlJc w:val="left"/>
      <w:pPr>
        <w:tabs>
          <w:tab w:val="num" w:pos="851"/>
        </w:tabs>
        <w:ind w:left="431" w:firstLine="420"/>
      </w:pPr>
      <w:rPr>
        <w:rFonts w:hint="default"/>
      </w:rPr>
    </w:lvl>
    <w:lvl w:ilvl="7">
      <w:start w:val="1"/>
      <w:numFmt w:val="decimal"/>
      <w:pStyle w:val="80"/>
      <w:lvlText w:val="%1.%2.%3.%4.%5.%6.%7.%8"/>
      <w:lvlJc w:val="left"/>
      <w:pPr>
        <w:tabs>
          <w:tab w:val="num" w:pos="851"/>
        </w:tabs>
        <w:ind w:left="431" w:firstLine="42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851"/>
        </w:tabs>
        <w:ind w:left="431" w:firstLine="420"/>
      </w:pPr>
      <w:rPr>
        <w:rFonts w:hint="default"/>
      </w:rPr>
    </w:lvl>
  </w:abstractNum>
  <w:abstractNum w:abstractNumId="28" w15:restartNumberingAfterBreak="0">
    <w:nsid w:val="44275D70"/>
    <w:multiLevelType w:val="multilevel"/>
    <w:tmpl w:val="CE4A6956"/>
    <w:styleLink w:val="121"/>
    <w:lvl w:ilvl="0">
      <w:start w:val="1"/>
      <w:numFmt w:val="bullet"/>
      <w:lvlText w:val="−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abstractNum w:abstractNumId="29" w15:restartNumberingAfterBreak="0">
    <w:nsid w:val="45E346CF"/>
    <w:multiLevelType w:val="hybridMultilevel"/>
    <w:tmpl w:val="EEC22258"/>
    <w:lvl w:ilvl="0" w:tplc="A3E4D0EE">
      <w:start w:val="1"/>
      <w:numFmt w:val="bullet"/>
      <w:lvlRestart w:val="0"/>
      <w:lvlText w:val=""/>
      <w:lvlJc w:val="left"/>
      <w:pPr>
        <w:tabs>
          <w:tab w:val="num" w:pos="1844"/>
        </w:tabs>
        <w:ind w:left="1844" w:hanging="425"/>
      </w:pPr>
      <w:rPr>
        <w:rFonts w:ascii="Symbol" w:hAnsi="Symbol" w:hint="default"/>
      </w:rPr>
    </w:lvl>
    <w:lvl w:ilvl="1" w:tplc="92EC01C2">
      <w:start w:val="1"/>
      <w:numFmt w:val="bullet"/>
      <w:lvlText w:val="–"/>
      <w:lvlJc w:val="left"/>
      <w:pPr>
        <w:tabs>
          <w:tab w:val="num" w:pos="2150"/>
        </w:tabs>
        <w:ind w:left="215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30" w15:restartNumberingAfterBreak="0">
    <w:nsid w:val="487F7C5F"/>
    <w:multiLevelType w:val="hybridMultilevel"/>
    <w:tmpl w:val="531CC57E"/>
    <w:lvl w:ilvl="0" w:tplc="B914E9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A350CFC"/>
    <w:multiLevelType w:val="multilevel"/>
    <w:tmpl w:val="752A25FA"/>
    <w:lvl w:ilvl="0">
      <w:start w:val="1"/>
      <w:numFmt w:val="bullet"/>
      <w:pStyle w:val="a8"/>
      <w:lvlText w:val=""/>
      <w:lvlJc w:val="left"/>
      <w:pPr>
        <w:tabs>
          <w:tab w:val="num" w:pos="851"/>
        </w:tabs>
        <w:ind w:left="1208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91"/>
        </w:tabs>
        <w:ind w:left="1644" w:hanging="43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571"/>
        </w:tabs>
        <w:ind w:left="2075" w:hanging="504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11"/>
        </w:tabs>
        <w:ind w:left="2580" w:hanging="652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574"/>
        </w:tabs>
        <w:ind w:left="3084" w:hanging="79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3589" w:hanging="941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294"/>
        </w:tabs>
        <w:ind w:left="4088" w:hanging="107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593" w:hanging="1225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5171" w:hanging="1440"/>
      </w:pPr>
      <w:rPr>
        <w:rFonts w:ascii="Symbol" w:hAnsi="Symbol" w:hint="default"/>
      </w:rPr>
    </w:lvl>
  </w:abstractNum>
  <w:abstractNum w:abstractNumId="32" w15:restartNumberingAfterBreak="0">
    <w:nsid w:val="4BF81D1D"/>
    <w:multiLevelType w:val="hybridMultilevel"/>
    <w:tmpl w:val="B7B4F0CE"/>
    <w:lvl w:ilvl="0" w:tplc="BD88B8BA">
      <w:start w:val="1"/>
      <w:numFmt w:val="bullet"/>
      <w:pStyle w:val="NIC1"/>
      <w:lvlText w:val="−"/>
      <w:lvlJc w:val="left"/>
      <w:pPr>
        <w:ind w:left="1789" w:hanging="360"/>
      </w:pPr>
      <w:rPr>
        <w:rFonts w:ascii="Courier" w:hAnsi="Courier" w:cs="Courier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54033446"/>
    <w:multiLevelType w:val="multilevel"/>
    <w:tmpl w:val="300E0482"/>
    <w:lvl w:ilvl="0">
      <w:start w:val="1"/>
      <w:numFmt w:val="decimal"/>
      <w:pStyle w:val="ATableName"/>
      <w:suff w:val="nothing"/>
      <w:lvlText w:val="Таблица %1  "/>
      <w:lvlJc w:val="left"/>
      <w:pPr>
        <w:ind w:left="1135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hint="default"/>
      </w:rPr>
    </w:lvl>
  </w:abstractNum>
  <w:abstractNum w:abstractNumId="34" w15:restartNumberingAfterBreak="0">
    <w:nsid w:val="541903C0"/>
    <w:multiLevelType w:val="hybridMultilevel"/>
    <w:tmpl w:val="81A03B7E"/>
    <w:lvl w:ilvl="0" w:tplc="D4BA7CE2">
      <w:start w:val="1"/>
      <w:numFmt w:val="decimal"/>
      <w:pStyle w:val="a9"/>
      <w:lvlText w:val="А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573710B6"/>
    <w:multiLevelType w:val="multilevel"/>
    <w:tmpl w:val="4720EA52"/>
    <w:lvl w:ilvl="0">
      <w:start w:val="1"/>
      <w:numFmt w:val="bullet"/>
      <w:pStyle w:val="aa"/>
      <w:lvlText w:val=""/>
      <w:lvlJc w:val="left"/>
      <w:pPr>
        <w:tabs>
          <w:tab w:val="num" w:pos="1219"/>
        </w:tabs>
        <w:ind w:left="1219" w:hanging="368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6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2353"/>
        </w:tabs>
        <w:ind w:left="2353" w:hanging="368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</w:abstractNum>
  <w:abstractNum w:abstractNumId="36" w15:restartNumberingAfterBreak="0">
    <w:nsid w:val="580D4115"/>
    <w:multiLevelType w:val="multilevel"/>
    <w:tmpl w:val="2CD4412E"/>
    <w:lvl w:ilvl="0">
      <w:start w:val="1"/>
      <w:numFmt w:val="decimal"/>
      <w:pStyle w:val="14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pStyle w:val="23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4"/>
      <w:lvlText w:val="%1.%2.%3."/>
      <w:lvlJc w:val="left"/>
      <w:pPr>
        <w:tabs>
          <w:tab w:val="num" w:pos="1701"/>
        </w:tabs>
        <w:ind w:left="24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37" w15:restartNumberingAfterBreak="0">
    <w:nsid w:val="584D4711"/>
    <w:multiLevelType w:val="multilevel"/>
    <w:tmpl w:val="F11AF636"/>
    <w:lvl w:ilvl="0">
      <w:start w:val="1"/>
      <w:numFmt w:val="decimal"/>
      <w:pStyle w:val="SB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B2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pStyle w:val="SB3"/>
      <w:isLgl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pStyle w:val="SB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BA74E2E"/>
    <w:multiLevelType w:val="hybridMultilevel"/>
    <w:tmpl w:val="1C86CB04"/>
    <w:lvl w:ilvl="0" w:tplc="DE6EC2AE">
      <w:start w:val="1"/>
      <w:numFmt w:val="russianLower"/>
      <w:pStyle w:val="ab"/>
      <w:lvlText w:val="%1)"/>
      <w:lvlJc w:val="left"/>
      <w:pPr>
        <w:tabs>
          <w:tab w:val="num" w:pos="113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9" w15:restartNumberingAfterBreak="0">
    <w:nsid w:val="5C0319F1"/>
    <w:multiLevelType w:val="hybridMultilevel"/>
    <w:tmpl w:val="E8F8F7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5C2C4436"/>
    <w:multiLevelType w:val="hybridMultilevel"/>
    <w:tmpl w:val="3EDAB4EA"/>
    <w:lvl w:ilvl="0" w:tplc="77CE8D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5CEB77DE"/>
    <w:multiLevelType w:val="hybridMultilevel"/>
    <w:tmpl w:val="82962656"/>
    <w:numStyleLink w:val="60"/>
  </w:abstractNum>
  <w:abstractNum w:abstractNumId="42" w15:restartNumberingAfterBreak="0">
    <w:nsid w:val="5D0F5592"/>
    <w:multiLevelType w:val="multilevel"/>
    <w:tmpl w:val="4A1EECBA"/>
    <w:lvl w:ilvl="0">
      <w:start w:val="1"/>
      <w:numFmt w:val="none"/>
      <w:pStyle w:val="ac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sz w:val="24"/>
        <w:szCs w:val="24"/>
      </w:rPr>
    </w:lvl>
    <w:lvl w:ilvl="1">
      <w:start w:val="1"/>
      <w:numFmt w:val="none"/>
      <w:pStyle w:val="24"/>
      <w:lvlText w:val="%2–"/>
      <w:lvlJc w:val="left"/>
      <w:pPr>
        <w:tabs>
          <w:tab w:val="num" w:pos="1701"/>
        </w:tabs>
        <w:ind w:left="851" w:firstLine="567"/>
      </w:pPr>
      <w:rPr>
        <w:rFonts w:hint="default"/>
      </w:rPr>
    </w:lvl>
    <w:lvl w:ilvl="2">
      <w:start w:val="1"/>
      <w:numFmt w:val="none"/>
      <w:pStyle w:val="35"/>
      <w:lvlText w:val="%3–"/>
      <w:lvlJc w:val="right"/>
      <w:pPr>
        <w:tabs>
          <w:tab w:val="num" w:pos="2268"/>
        </w:tabs>
        <w:ind w:left="1418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60C35FF7"/>
    <w:multiLevelType w:val="hybridMultilevel"/>
    <w:tmpl w:val="7E02A080"/>
    <w:lvl w:ilvl="0" w:tplc="77CE8D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26E6A65"/>
    <w:multiLevelType w:val="hybridMultilevel"/>
    <w:tmpl w:val="5E321FFC"/>
    <w:lvl w:ilvl="0" w:tplc="01CA0398">
      <w:start w:val="1"/>
      <w:numFmt w:val="bullet"/>
      <w:pStyle w:val="ad"/>
      <w:lvlText w:val=""/>
      <w:lvlJc w:val="left"/>
      <w:pPr>
        <w:tabs>
          <w:tab w:val="num" w:pos="40"/>
        </w:tabs>
        <w:ind w:left="40" w:hanging="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6308879">
    <w:abstractNumId w:val="18"/>
  </w:num>
  <w:num w:numId="2" w16cid:durableId="660156210">
    <w:abstractNumId w:val="28"/>
  </w:num>
  <w:num w:numId="3" w16cid:durableId="1016419261">
    <w:abstractNumId w:val="42"/>
  </w:num>
  <w:num w:numId="4" w16cid:durableId="1109087637">
    <w:abstractNumId w:val="5"/>
  </w:num>
  <w:num w:numId="5" w16cid:durableId="1318025571">
    <w:abstractNumId w:val="4"/>
  </w:num>
  <w:num w:numId="6" w16cid:durableId="467552459">
    <w:abstractNumId w:val="38"/>
  </w:num>
  <w:num w:numId="7" w16cid:durableId="614287408">
    <w:abstractNumId w:val="6"/>
  </w:num>
  <w:num w:numId="8" w16cid:durableId="176164734">
    <w:abstractNumId w:val="3"/>
  </w:num>
  <w:num w:numId="9" w16cid:durableId="1393575213">
    <w:abstractNumId w:val="2"/>
  </w:num>
  <w:num w:numId="10" w16cid:durableId="122384895">
    <w:abstractNumId w:val="1"/>
  </w:num>
  <w:num w:numId="11" w16cid:durableId="1315572135">
    <w:abstractNumId w:val="0"/>
  </w:num>
  <w:num w:numId="12" w16cid:durableId="2046177094">
    <w:abstractNumId w:val="27"/>
  </w:num>
  <w:num w:numId="13" w16cid:durableId="73821399">
    <w:abstractNumId w:val="26"/>
  </w:num>
  <w:num w:numId="14" w16cid:durableId="1332610418">
    <w:abstractNumId w:val="31"/>
    <w:lvlOverride w:ilvl="0">
      <w:lvl w:ilvl="0">
        <w:start w:val="1"/>
        <w:numFmt w:val="bullet"/>
        <w:pStyle w:val="a8"/>
        <w:lvlText w:val=""/>
        <w:lvlJc w:val="left"/>
        <w:pPr>
          <w:tabs>
            <w:tab w:val="num" w:pos="788"/>
          </w:tabs>
          <w:ind w:left="1145" w:hanging="357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"/>
        <w:lvlJc w:val="left"/>
        <w:pPr>
          <w:tabs>
            <w:tab w:val="num" w:pos="1428"/>
          </w:tabs>
          <w:ind w:left="1411" w:hanging="266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"/>
        <w:lvlJc w:val="left"/>
        <w:pPr>
          <w:tabs>
            <w:tab w:val="num" w:pos="1508"/>
          </w:tabs>
          <w:ind w:left="2012" w:hanging="504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lvlText w:val=""/>
        <w:lvlJc w:val="left"/>
        <w:pPr>
          <w:tabs>
            <w:tab w:val="num" w:pos="2148"/>
          </w:tabs>
          <w:ind w:left="2063" w:hanging="198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"/>
        <w:lvlJc w:val="left"/>
        <w:pPr>
          <w:tabs>
            <w:tab w:val="num" w:pos="2511"/>
          </w:tabs>
          <w:ind w:left="245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"/>
        <w:lvlJc w:val="left"/>
        <w:pPr>
          <w:ind w:left="3526" w:hanging="941"/>
        </w:pPr>
        <w:rPr>
          <w:rFonts w:ascii="Symbol" w:hAnsi="Symbol" w:hint="default"/>
        </w:rPr>
      </w:lvl>
    </w:lvlOverride>
    <w:lvlOverride w:ilvl="6">
      <w:lvl w:ilvl="6">
        <w:start w:val="1"/>
        <w:numFmt w:val="bullet"/>
        <w:lvlText w:val=""/>
        <w:lvlJc w:val="left"/>
        <w:pPr>
          <w:tabs>
            <w:tab w:val="num" w:pos="3231"/>
          </w:tabs>
          <w:ind w:left="4025" w:hanging="1077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"/>
        <w:lvlJc w:val="left"/>
        <w:pPr>
          <w:ind w:left="4530" w:hanging="1225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"/>
        <w:lvlJc w:val="left"/>
        <w:pPr>
          <w:ind w:left="5108" w:hanging="1440"/>
        </w:pPr>
        <w:rPr>
          <w:rFonts w:ascii="Symbol" w:hAnsi="Symbol" w:hint="default"/>
        </w:rPr>
      </w:lvl>
    </w:lvlOverride>
  </w:num>
  <w:num w:numId="15" w16cid:durableId="1616136045">
    <w:abstractNumId w:val="23"/>
  </w:num>
  <w:num w:numId="16" w16cid:durableId="1263149235">
    <w:abstractNumId w:val="11"/>
  </w:num>
  <w:num w:numId="17" w16cid:durableId="1915428199">
    <w:abstractNumId w:val="19"/>
  </w:num>
  <w:num w:numId="18" w16cid:durableId="955058258">
    <w:abstractNumId w:val="21"/>
  </w:num>
  <w:num w:numId="19" w16cid:durableId="1561013506">
    <w:abstractNumId w:val="34"/>
  </w:num>
  <w:num w:numId="20" w16cid:durableId="1838765896">
    <w:abstractNumId w:val="10"/>
  </w:num>
  <w:num w:numId="21" w16cid:durableId="1470784088">
    <w:abstractNumId w:val="37"/>
  </w:num>
  <w:num w:numId="22" w16cid:durableId="1051149500">
    <w:abstractNumId w:val="16"/>
  </w:num>
  <w:num w:numId="23" w16cid:durableId="1057166602">
    <w:abstractNumId w:val="22"/>
  </w:num>
  <w:num w:numId="24" w16cid:durableId="1263607314">
    <w:abstractNumId w:val="33"/>
  </w:num>
  <w:num w:numId="25" w16cid:durableId="1633749843">
    <w:abstractNumId w:val="44"/>
  </w:num>
  <w:num w:numId="26" w16cid:durableId="22487952">
    <w:abstractNumId w:val="29"/>
  </w:num>
  <w:num w:numId="27" w16cid:durableId="864367370">
    <w:abstractNumId w:val="7"/>
  </w:num>
  <w:num w:numId="28" w16cid:durableId="1784038606">
    <w:abstractNumId w:val="17"/>
  </w:num>
  <w:num w:numId="29" w16cid:durableId="892425738">
    <w:abstractNumId w:val="43"/>
  </w:num>
  <w:num w:numId="30" w16cid:durableId="1150558955">
    <w:abstractNumId w:val="40"/>
  </w:num>
  <w:num w:numId="31" w16cid:durableId="649988315">
    <w:abstractNumId w:val="20"/>
  </w:num>
  <w:num w:numId="32" w16cid:durableId="995766132">
    <w:abstractNumId w:val="25"/>
    <w:lvlOverride w:ilvl="0">
      <w:lvl w:ilvl="0">
        <w:start w:val="1"/>
        <w:numFmt w:val="decimal"/>
        <w:pStyle w:val="12"/>
        <w:suff w:val="space"/>
        <w:lvlText w:val="%1"/>
        <w:lvlJc w:val="left"/>
        <w:pPr>
          <w:ind w:left="357" w:firstLine="352"/>
        </w:pPr>
        <w:rPr>
          <w:rFonts w:ascii="Times New Roman" w:hAnsi="Times New Roman" w:hint="default"/>
          <w:b/>
          <w:i w:val="0"/>
          <w:sz w:val="26"/>
        </w:rPr>
      </w:lvl>
    </w:lvlOverride>
    <w:lvlOverride w:ilvl="1">
      <w:lvl w:ilvl="1">
        <w:start w:val="1"/>
        <w:numFmt w:val="decimal"/>
        <w:pStyle w:val="21"/>
        <w:suff w:val="space"/>
        <w:lvlText w:val="%1.%2"/>
        <w:lvlJc w:val="left"/>
        <w:pPr>
          <w:ind w:left="357" w:firstLine="352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32"/>
        <w:suff w:val="space"/>
        <w:lvlText w:val="%1.%2.%3"/>
        <w:lvlJc w:val="left"/>
        <w:pPr>
          <w:ind w:left="357" w:firstLine="352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42"/>
        <w:suff w:val="space"/>
        <w:lvlText w:val="%1.%2.%3.%4"/>
        <w:lvlJc w:val="left"/>
        <w:pPr>
          <w:ind w:left="357" w:firstLine="352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52"/>
        <w:suff w:val="space"/>
        <w:lvlText w:val="%1.%2.%3.%4.%5"/>
        <w:lvlJc w:val="left"/>
        <w:pPr>
          <w:ind w:left="357" w:firstLine="352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357" w:firstLine="352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6">
      <w:lvl w:ilvl="6">
        <w:start w:val="1"/>
        <w:numFmt w:val="none"/>
        <w:lvlText w:val="%7"/>
        <w:lvlJc w:val="left"/>
        <w:pPr>
          <w:tabs>
            <w:tab w:val="num" w:pos="1021"/>
          </w:tabs>
          <w:ind w:left="357" w:firstLine="352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tabs>
            <w:tab w:val="num" w:pos="1021"/>
          </w:tabs>
          <w:ind w:left="357" w:firstLine="352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tabs>
            <w:tab w:val="num" w:pos="1021"/>
          </w:tabs>
          <w:ind w:left="357" w:firstLine="352"/>
        </w:pPr>
        <w:rPr>
          <w:rFonts w:hint="default"/>
        </w:rPr>
      </w:lvl>
    </w:lvlOverride>
  </w:num>
  <w:num w:numId="33" w16cid:durableId="1126118773">
    <w:abstractNumId w:val="8"/>
  </w:num>
  <w:num w:numId="34" w16cid:durableId="763500773">
    <w:abstractNumId w:val="36"/>
  </w:num>
  <w:num w:numId="35" w16cid:durableId="1414863694">
    <w:abstractNumId w:val="35"/>
  </w:num>
  <w:num w:numId="36" w16cid:durableId="781068096">
    <w:abstractNumId w:val="15"/>
  </w:num>
  <w:num w:numId="37" w16cid:durableId="1748728377">
    <w:abstractNumId w:val="32"/>
  </w:num>
  <w:num w:numId="38" w16cid:durableId="1751387672">
    <w:abstractNumId w:val="9"/>
  </w:num>
  <w:num w:numId="39" w16cid:durableId="1852866079">
    <w:abstractNumId w:val="30"/>
  </w:num>
  <w:num w:numId="40" w16cid:durableId="2030982021">
    <w:abstractNumId w:val="25"/>
  </w:num>
  <w:num w:numId="41" w16cid:durableId="849101749">
    <w:abstractNumId w:val="13"/>
  </w:num>
  <w:num w:numId="42" w16cid:durableId="1487164498">
    <w:abstractNumId w:val="41"/>
  </w:num>
  <w:num w:numId="43" w16cid:durableId="2002268905">
    <w:abstractNumId w:val="14"/>
  </w:num>
  <w:num w:numId="44" w16cid:durableId="1541433463">
    <w:abstractNumId w:val="12"/>
  </w:num>
  <w:num w:numId="45" w16cid:durableId="950091855">
    <w:abstractNumId w:val="39"/>
  </w:num>
  <w:num w:numId="46" w16cid:durableId="1898780866">
    <w:abstractNumId w:val="24"/>
  </w:num>
  <w:numIdMacAtCleanup w:val="3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Алена Куликова">
    <w15:presenceInfo w15:providerId="Windows Live" w15:userId="d843dd6a9e9eb905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ocumentProtection w:formatting="1" w:enforcement="0"/>
  <w:autoFormatOverride/>
  <w:styleLockTheme/>
  <w:styleLockQFSet/>
  <w:defaultTabStop w:val="851"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150"/>
    <w:rsid w:val="00001AFE"/>
    <w:rsid w:val="00001E93"/>
    <w:rsid w:val="000038FF"/>
    <w:rsid w:val="0000558A"/>
    <w:rsid w:val="000057A8"/>
    <w:rsid w:val="0000724E"/>
    <w:rsid w:val="0001037D"/>
    <w:rsid w:val="00011926"/>
    <w:rsid w:val="00012176"/>
    <w:rsid w:val="00014839"/>
    <w:rsid w:val="00022550"/>
    <w:rsid w:val="00023744"/>
    <w:rsid w:val="00023C27"/>
    <w:rsid w:val="000247BC"/>
    <w:rsid w:val="0002635E"/>
    <w:rsid w:val="00026394"/>
    <w:rsid w:val="00026FCF"/>
    <w:rsid w:val="00037A2F"/>
    <w:rsid w:val="00040295"/>
    <w:rsid w:val="00042745"/>
    <w:rsid w:val="00042CEC"/>
    <w:rsid w:val="00042F8F"/>
    <w:rsid w:val="0004304D"/>
    <w:rsid w:val="000445A0"/>
    <w:rsid w:val="0004507A"/>
    <w:rsid w:val="00050F29"/>
    <w:rsid w:val="000561E3"/>
    <w:rsid w:val="00056C34"/>
    <w:rsid w:val="0006020D"/>
    <w:rsid w:val="0006061C"/>
    <w:rsid w:val="0006086B"/>
    <w:rsid w:val="00060992"/>
    <w:rsid w:val="00060B56"/>
    <w:rsid w:val="00060F5D"/>
    <w:rsid w:val="00064CDE"/>
    <w:rsid w:val="000656E6"/>
    <w:rsid w:val="00067AE1"/>
    <w:rsid w:val="00067D6A"/>
    <w:rsid w:val="00082BE2"/>
    <w:rsid w:val="0008770F"/>
    <w:rsid w:val="00087F39"/>
    <w:rsid w:val="0009087C"/>
    <w:rsid w:val="00090A27"/>
    <w:rsid w:val="0009168F"/>
    <w:rsid w:val="000919E7"/>
    <w:rsid w:val="00092CD0"/>
    <w:rsid w:val="00092DEA"/>
    <w:rsid w:val="000948FE"/>
    <w:rsid w:val="000963F6"/>
    <w:rsid w:val="00097C70"/>
    <w:rsid w:val="000A0047"/>
    <w:rsid w:val="000A013F"/>
    <w:rsid w:val="000A12CB"/>
    <w:rsid w:val="000A2EEF"/>
    <w:rsid w:val="000A3B20"/>
    <w:rsid w:val="000A60B6"/>
    <w:rsid w:val="000A7D28"/>
    <w:rsid w:val="000B002A"/>
    <w:rsid w:val="000B1A40"/>
    <w:rsid w:val="000B2532"/>
    <w:rsid w:val="000B46FE"/>
    <w:rsid w:val="000B495E"/>
    <w:rsid w:val="000B4D49"/>
    <w:rsid w:val="000B553C"/>
    <w:rsid w:val="000B70EF"/>
    <w:rsid w:val="000B7CDF"/>
    <w:rsid w:val="000C1366"/>
    <w:rsid w:val="000C1613"/>
    <w:rsid w:val="000C2882"/>
    <w:rsid w:val="000C420D"/>
    <w:rsid w:val="000C4AB4"/>
    <w:rsid w:val="000D1908"/>
    <w:rsid w:val="000D2F49"/>
    <w:rsid w:val="000D5562"/>
    <w:rsid w:val="000D57CC"/>
    <w:rsid w:val="000D7F34"/>
    <w:rsid w:val="000E0585"/>
    <w:rsid w:val="000E298C"/>
    <w:rsid w:val="000E5297"/>
    <w:rsid w:val="000E5B0E"/>
    <w:rsid w:val="000E5EB0"/>
    <w:rsid w:val="000F107D"/>
    <w:rsid w:val="000F4BC6"/>
    <w:rsid w:val="000F6777"/>
    <w:rsid w:val="00101BE6"/>
    <w:rsid w:val="00102980"/>
    <w:rsid w:val="00103225"/>
    <w:rsid w:val="001037C3"/>
    <w:rsid w:val="00104BDF"/>
    <w:rsid w:val="00104C07"/>
    <w:rsid w:val="00106A86"/>
    <w:rsid w:val="00107182"/>
    <w:rsid w:val="00107295"/>
    <w:rsid w:val="001078FE"/>
    <w:rsid w:val="00107CAE"/>
    <w:rsid w:val="00111B69"/>
    <w:rsid w:val="00112306"/>
    <w:rsid w:val="00112715"/>
    <w:rsid w:val="00112725"/>
    <w:rsid w:val="00113F0D"/>
    <w:rsid w:val="00114D8B"/>
    <w:rsid w:val="00116636"/>
    <w:rsid w:val="00121259"/>
    <w:rsid w:val="00121A60"/>
    <w:rsid w:val="001244B3"/>
    <w:rsid w:val="00125E84"/>
    <w:rsid w:val="0013025D"/>
    <w:rsid w:val="001325C0"/>
    <w:rsid w:val="00133CF5"/>
    <w:rsid w:val="00134706"/>
    <w:rsid w:val="00134E95"/>
    <w:rsid w:val="0013569F"/>
    <w:rsid w:val="0013590B"/>
    <w:rsid w:val="00135DBC"/>
    <w:rsid w:val="00136D0F"/>
    <w:rsid w:val="00140AAC"/>
    <w:rsid w:val="0014121B"/>
    <w:rsid w:val="00142337"/>
    <w:rsid w:val="001427F2"/>
    <w:rsid w:val="0014328B"/>
    <w:rsid w:val="00144B87"/>
    <w:rsid w:val="00144F82"/>
    <w:rsid w:val="00145107"/>
    <w:rsid w:val="00145189"/>
    <w:rsid w:val="0015070B"/>
    <w:rsid w:val="00153B65"/>
    <w:rsid w:val="00153F2E"/>
    <w:rsid w:val="001559C8"/>
    <w:rsid w:val="00156B74"/>
    <w:rsid w:val="001603BC"/>
    <w:rsid w:val="00160DEA"/>
    <w:rsid w:val="00160E4D"/>
    <w:rsid w:val="001636F9"/>
    <w:rsid w:val="0016456E"/>
    <w:rsid w:val="00164AF4"/>
    <w:rsid w:val="00165648"/>
    <w:rsid w:val="001675C3"/>
    <w:rsid w:val="00171469"/>
    <w:rsid w:val="001728B6"/>
    <w:rsid w:val="00176B7E"/>
    <w:rsid w:val="00180444"/>
    <w:rsid w:val="00180C39"/>
    <w:rsid w:val="00184C48"/>
    <w:rsid w:val="00184E9C"/>
    <w:rsid w:val="00186BE2"/>
    <w:rsid w:val="00187769"/>
    <w:rsid w:val="00190646"/>
    <w:rsid w:val="00190DCF"/>
    <w:rsid w:val="00192BD4"/>
    <w:rsid w:val="001940DD"/>
    <w:rsid w:val="00195345"/>
    <w:rsid w:val="0019552C"/>
    <w:rsid w:val="001A124B"/>
    <w:rsid w:val="001A1611"/>
    <w:rsid w:val="001A5A4E"/>
    <w:rsid w:val="001A744F"/>
    <w:rsid w:val="001B101B"/>
    <w:rsid w:val="001B17FB"/>
    <w:rsid w:val="001B4129"/>
    <w:rsid w:val="001C1398"/>
    <w:rsid w:val="001C1AB4"/>
    <w:rsid w:val="001C2D53"/>
    <w:rsid w:val="001C2EEA"/>
    <w:rsid w:val="001C2FD2"/>
    <w:rsid w:val="001C34DC"/>
    <w:rsid w:val="001C3A41"/>
    <w:rsid w:val="001C52C6"/>
    <w:rsid w:val="001D36B8"/>
    <w:rsid w:val="001D47F1"/>
    <w:rsid w:val="001D7089"/>
    <w:rsid w:val="001E068F"/>
    <w:rsid w:val="001E0F86"/>
    <w:rsid w:val="001E3B01"/>
    <w:rsid w:val="001E3C9F"/>
    <w:rsid w:val="001E5DEC"/>
    <w:rsid w:val="001E6A61"/>
    <w:rsid w:val="001F057A"/>
    <w:rsid w:val="001F06F7"/>
    <w:rsid w:val="001F23AE"/>
    <w:rsid w:val="001F2E01"/>
    <w:rsid w:val="001F3354"/>
    <w:rsid w:val="001F3D5D"/>
    <w:rsid w:val="001F550C"/>
    <w:rsid w:val="0020150D"/>
    <w:rsid w:val="002032E7"/>
    <w:rsid w:val="00203BB8"/>
    <w:rsid w:val="00205CFC"/>
    <w:rsid w:val="00206979"/>
    <w:rsid w:val="00207982"/>
    <w:rsid w:val="00207A35"/>
    <w:rsid w:val="00211673"/>
    <w:rsid w:val="0021191D"/>
    <w:rsid w:val="00211BDB"/>
    <w:rsid w:val="00212244"/>
    <w:rsid w:val="00214DE4"/>
    <w:rsid w:val="00214EE1"/>
    <w:rsid w:val="00215B93"/>
    <w:rsid w:val="0021718E"/>
    <w:rsid w:val="00217610"/>
    <w:rsid w:val="0022039E"/>
    <w:rsid w:val="00221F7E"/>
    <w:rsid w:val="002220BE"/>
    <w:rsid w:val="00224F4A"/>
    <w:rsid w:val="002251A7"/>
    <w:rsid w:val="00225E83"/>
    <w:rsid w:val="002267B1"/>
    <w:rsid w:val="0022765B"/>
    <w:rsid w:val="00227940"/>
    <w:rsid w:val="00230CBA"/>
    <w:rsid w:val="00231532"/>
    <w:rsid w:val="00241BFF"/>
    <w:rsid w:val="00251350"/>
    <w:rsid w:val="00252626"/>
    <w:rsid w:val="0025427E"/>
    <w:rsid w:val="00255A21"/>
    <w:rsid w:val="002571AD"/>
    <w:rsid w:val="0025783E"/>
    <w:rsid w:val="00257B86"/>
    <w:rsid w:val="00260452"/>
    <w:rsid w:val="00261522"/>
    <w:rsid w:val="00261FEC"/>
    <w:rsid w:val="0026234F"/>
    <w:rsid w:val="0026253E"/>
    <w:rsid w:val="00262A12"/>
    <w:rsid w:val="00263BB3"/>
    <w:rsid w:val="00264612"/>
    <w:rsid w:val="0026562B"/>
    <w:rsid w:val="002676C2"/>
    <w:rsid w:val="00267DBF"/>
    <w:rsid w:val="00272078"/>
    <w:rsid w:val="00273BEE"/>
    <w:rsid w:val="002752C6"/>
    <w:rsid w:val="002752F0"/>
    <w:rsid w:val="0027547F"/>
    <w:rsid w:val="002758B3"/>
    <w:rsid w:val="00275BCD"/>
    <w:rsid w:val="00275D04"/>
    <w:rsid w:val="0028082A"/>
    <w:rsid w:val="00280A82"/>
    <w:rsid w:val="00282A65"/>
    <w:rsid w:val="002833B2"/>
    <w:rsid w:val="00285651"/>
    <w:rsid w:val="002857F3"/>
    <w:rsid w:val="002877F6"/>
    <w:rsid w:val="00290D26"/>
    <w:rsid w:val="00291187"/>
    <w:rsid w:val="0029452D"/>
    <w:rsid w:val="002957AA"/>
    <w:rsid w:val="00297D8D"/>
    <w:rsid w:val="002A2281"/>
    <w:rsid w:val="002A25BD"/>
    <w:rsid w:val="002A3671"/>
    <w:rsid w:val="002A3C4C"/>
    <w:rsid w:val="002A4962"/>
    <w:rsid w:val="002A54C7"/>
    <w:rsid w:val="002B01DC"/>
    <w:rsid w:val="002B0A42"/>
    <w:rsid w:val="002B0B74"/>
    <w:rsid w:val="002B22C7"/>
    <w:rsid w:val="002B235B"/>
    <w:rsid w:val="002B2E4C"/>
    <w:rsid w:val="002B3E3A"/>
    <w:rsid w:val="002B62A5"/>
    <w:rsid w:val="002B6AF9"/>
    <w:rsid w:val="002C2053"/>
    <w:rsid w:val="002C3A42"/>
    <w:rsid w:val="002C3E50"/>
    <w:rsid w:val="002C4FDA"/>
    <w:rsid w:val="002C5159"/>
    <w:rsid w:val="002C58A4"/>
    <w:rsid w:val="002C59FF"/>
    <w:rsid w:val="002C6939"/>
    <w:rsid w:val="002C6C0E"/>
    <w:rsid w:val="002C724C"/>
    <w:rsid w:val="002D0C0E"/>
    <w:rsid w:val="002D0E16"/>
    <w:rsid w:val="002D1417"/>
    <w:rsid w:val="002D1B03"/>
    <w:rsid w:val="002D49B6"/>
    <w:rsid w:val="002D4E89"/>
    <w:rsid w:val="002D69CB"/>
    <w:rsid w:val="002D7957"/>
    <w:rsid w:val="002E19BA"/>
    <w:rsid w:val="002E2E1E"/>
    <w:rsid w:val="002E34A9"/>
    <w:rsid w:val="002E3B83"/>
    <w:rsid w:val="002E6067"/>
    <w:rsid w:val="002E68D2"/>
    <w:rsid w:val="002E75AD"/>
    <w:rsid w:val="002F0410"/>
    <w:rsid w:val="002F083A"/>
    <w:rsid w:val="002F12D4"/>
    <w:rsid w:val="002F159E"/>
    <w:rsid w:val="002F3982"/>
    <w:rsid w:val="002F55B3"/>
    <w:rsid w:val="00301B9D"/>
    <w:rsid w:val="00301CEF"/>
    <w:rsid w:val="00301E6A"/>
    <w:rsid w:val="00302906"/>
    <w:rsid w:val="00302FB9"/>
    <w:rsid w:val="00303B9A"/>
    <w:rsid w:val="0030611E"/>
    <w:rsid w:val="00306F9E"/>
    <w:rsid w:val="00310B27"/>
    <w:rsid w:val="0031310E"/>
    <w:rsid w:val="003167E1"/>
    <w:rsid w:val="0031680A"/>
    <w:rsid w:val="00316D21"/>
    <w:rsid w:val="00323292"/>
    <w:rsid w:val="00323D14"/>
    <w:rsid w:val="00325074"/>
    <w:rsid w:val="0032752F"/>
    <w:rsid w:val="003306C2"/>
    <w:rsid w:val="00333B08"/>
    <w:rsid w:val="00334F57"/>
    <w:rsid w:val="003362E6"/>
    <w:rsid w:val="0033639B"/>
    <w:rsid w:val="00340DE3"/>
    <w:rsid w:val="003419AC"/>
    <w:rsid w:val="00341BF2"/>
    <w:rsid w:val="00344CE4"/>
    <w:rsid w:val="00345AB9"/>
    <w:rsid w:val="00347717"/>
    <w:rsid w:val="00350AD9"/>
    <w:rsid w:val="00351DDF"/>
    <w:rsid w:val="00353C24"/>
    <w:rsid w:val="00354C00"/>
    <w:rsid w:val="00354F5C"/>
    <w:rsid w:val="00356569"/>
    <w:rsid w:val="00356B7D"/>
    <w:rsid w:val="00356C5F"/>
    <w:rsid w:val="00357B64"/>
    <w:rsid w:val="00360EB7"/>
    <w:rsid w:val="00361771"/>
    <w:rsid w:val="0036224F"/>
    <w:rsid w:val="00362834"/>
    <w:rsid w:val="003630AC"/>
    <w:rsid w:val="00363A4D"/>
    <w:rsid w:val="0036546B"/>
    <w:rsid w:val="00367BEF"/>
    <w:rsid w:val="003710C0"/>
    <w:rsid w:val="003750F8"/>
    <w:rsid w:val="0037529E"/>
    <w:rsid w:val="00375EBE"/>
    <w:rsid w:val="00376DA4"/>
    <w:rsid w:val="00380458"/>
    <w:rsid w:val="00380D46"/>
    <w:rsid w:val="003828E0"/>
    <w:rsid w:val="00384498"/>
    <w:rsid w:val="00385C6B"/>
    <w:rsid w:val="00386332"/>
    <w:rsid w:val="00386A3D"/>
    <w:rsid w:val="003871AB"/>
    <w:rsid w:val="00391537"/>
    <w:rsid w:val="00391A85"/>
    <w:rsid w:val="00392DE6"/>
    <w:rsid w:val="003938C4"/>
    <w:rsid w:val="00396285"/>
    <w:rsid w:val="0039660A"/>
    <w:rsid w:val="003978DA"/>
    <w:rsid w:val="003A1D33"/>
    <w:rsid w:val="003A370F"/>
    <w:rsid w:val="003A4574"/>
    <w:rsid w:val="003A75CB"/>
    <w:rsid w:val="003A7C1C"/>
    <w:rsid w:val="003B1691"/>
    <w:rsid w:val="003B322B"/>
    <w:rsid w:val="003B36A1"/>
    <w:rsid w:val="003B7147"/>
    <w:rsid w:val="003C0CC5"/>
    <w:rsid w:val="003C1150"/>
    <w:rsid w:val="003C3C42"/>
    <w:rsid w:val="003C5A7A"/>
    <w:rsid w:val="003C611F"/>
    <w:rsid w:val="003D09A6"/>
    <w:rsid w:val="003D0F25"/>
    <w:rsid w:val="003D2E03"/>
    <w:rsid w:val="003D3CB9"/>
    <w:rsid w:val="003D551E"/>
    <w:rsid w:val="003D7164"/>
    <w:rsid w:val="003D735B"/>
    <w:rsid w:val="003E1491"/>
    <w:rsid w:val="003E1618"/>
    <w:rsid w:val="003E2ADC"/>
    <w:rsid w:val="003E497B"/>
    <w:rsid w:val="003F0FAF"/>
    <w:rsid w:val="003F5B30"/>
    <w:rsid w:val="00401F51"/>
    <w:rsid w:val="004054C8"/>
    <w:rsid w:val="004059AB"/>
    <w:rsid w:val="0041130C"/>
    <w:rsid w:val="00411AD1"/>
    <w:rsid w:val="00411D58"/>
    <w:rsid w:val="004131E8"/>
    <w:rsid w:val="00416A93"/>
    <w:rsid w:val="00416F23"/>
    <w:rsid w:val="00417CEA"/>
    <w:rsid w:val="00420003"/>
    <w:rsid w:val="00420182"/>
    <w:rsid w:val="0042213B"/>
    <w:rsid w:val="0042231A"/>
    <w:rsid w:val="00422AA1"/>
    <w:rsid w:val="004232AE"/>
    <w:rsid w:val="00423F75"/>
    <w:rsid w:val="004241AB"/>
    <w:rsid w:val="00426E0D"/>
    <w:rsid w:val="00427495"/>
    <w:rsid w:val="004304A7"/>
    <w:rsid w:val="00430AE7"/>
    <w:rsid w:val="00430CF7"/>
    <w:rsid w:val="00431B52"/>
    <w:rsid w:val="00431B73"/>
    <w:rsid w:val="00431E68"/>
    <w:rsid w:val="00432782"/>
    <w:rsid w:val="004328ED"/>
    <w:rsid w:val="00433F8C"/>
    <w:rsid w:val="00434BAC"/>
    <w:rsid w:val="00436EE7"/>
    <w:rsid w:val="00437362"/>
    <w:rsid w:val="00440118"/>
    <w:rsid w:val="00440E4D"/>
    <w:rsid w:val="00441D82"/>
    <w:rsid w:val="00443943"/>
    <w:rsid w:val="00445A2E"/>
    <w:rsid w:val="0044672A"/>
    <w:rsid w:val="00447BC1"/>
    <w:rsid w:val="0045089A"/>
    <w:rsid w:val="00451B46"/>
    <w:rsid w:val="00451C95"/>
    <w:rsid w:val="00453C6E"/>
    <w:rsid w:val="00456B05"/>
    <w:rsid w:val="004575B9"/>
    <w:rsid w:val="0045777C"/>
    <w:rsid w:val="00457ABF"/>
    <w:rsid w:val="0046109F"/>
    <w:rsid w:val="0046291F"/>
    <w:rsid w:val="00464B9F"/>
    <w:rsid w:val="0046799E"/>
    <w:rsid w:val="00470876"/>
    <w:rsid w:val="00470CB0"/>
    <w:rsid w:val="004710A6"/>
    <w:rsid w:val="00471195"/>
    <w:rsid w:val="00471258"/>
    <w:rsid w:val="00471944"/>
    <w:rsid w:val="004723ED"/>
    <w:rsid w:val="004748E9"/>
    <w:rsid w:val="0048015C"/>
    <w:rsid w:val="00480865"/>
    <w:rsid w:val="00480DFB"/>
    <w:rsid w:val="00481EDA"/>
    <w:rsid w:val="00483DB1"/>
    <w:rsid w:val="00484A82"/>
    <w:rsid w:val="00484C22"/>
    <w:rsid w:val="004850EA"/>
    <w:rsid w:val="004872CA"/>
    <w:rsid w:val="00491022"/>
    <w:rsid w:val="0049123D"/>
    <w:rsid w:val="004918F8"/>
    <w:rsid w:val="00491DDB"/>
    <w:rsid w:val="00492792"/>
    <w:rsid w:val="0049279A"/>
    <w:rsid w:val="00492FBE"/>
    <w:rsid w:val="00493996"/>
    <w:rsid w:val="004941F0"/>
    <w:rsid w:val="00496768"/>
    <w:rsid w:val="00496B9A"/>
    <w:rsid w:val="004A0615"/>
    <w:rsid w:val="004A172B"/>
    <w:rsid w:val="004A18AD"/>
    <w:rsid w:val="004A1CEA"/>
    <w:rsid w:val="004A318D"/>
    <w:rsid w:val="004A5CDC"/>
    <w:rsid w:val="004A6051"/>
    <w:rsid w:val="004A64E5"/>
    <w:rsid w:val="004A713F"/>
    <w:rsid w:val="004A799B"/>
    <w:rsid w:val="004B0F20"/>
    <w:rsid w:val="004B237B"/>
    <w:rsid w:val="004B2BBE"/>
    <w:rsid w:val="004B4367"/>
    <w:rsid w:val="004B7231"/>
    <w:rsid w:val="004C0E9B"/>
    <w:rsid w:val="004C2E36"/>
    <w:rsid w:val="004C3023"/>
    <w:rsid w:val="004C37D2"/>
    <w:rsid w:val="004C3C46"/>
    <w:rsid w:val="004C45C5"/>
    <w:rsid w:val="004C60DE"/>
    <w:rsid w:val="004C62CB"/>
    <w:rsid w:val="004C76EC"/>
    <w:rsid w:val="004D0C67"/>
    <w:rsid w:val="004D1263"/>
    <w:rsid w:val="004D3837"/>
    <w:rsid w:val="004D38FB"/>
    <w:rsid w:val="004D5169"/>
    <w:rsid w:val="004D5921"/>
    <w:rsid w:val="004D68BC"/>
    <w:rsid w:val="004D6ED1"/>
    <w:rsid w:val="004E0549"/>
    <w:rsid w:val="004E22A1"/>
    <w:rsid w:val="004E3B46"/>
    <w:rsid w:val="004E5BEA"/>
    <w:rsid w:val="004E7BA6"/>
    <w:rsid w:val="004F1BC9"/>
    <w:rsid w:val="004F47D4"/>
    <w:rsid w:val="00501E1B"/>
    <w:rsid w:val="00506604"/>
    <w:rsid w:val="00507BD3"/>
    <w:rsid w:val="00507C71"/>
    <w:rsid w:val="00511DD0"/>
    <w:rsid w:val="00511DEA"/>
    <w:rsid w:val="00512353"/>
    <w:rsid w:val="00512A51"/>
    <w:rsid w:val="00512DF5"/>
    <w:rsid w:val="005175D5"/>
    <w:rsid w:val="00517696"/>
    <w:rsid w:val="00517EBE"/>
    <w:rsid w:val="00520588"/>
    <w:rsid w:val="00521AAD"/>
    <w:rsid w:val="00522E52"/>
    <w:rsid w:val="00523AD0"/>
    <w:rsid w:val="00524236"/>
    <w:rsid w:val="00525233"/>
    <w:rsid w:val="00525764"/>
    <w:rsid w:val="00531587"/>
    <w:rsid w:val="0053179C"/>
    <w:rsid w:val="005358E4"/>
    <w:rsid w:val="00535D30"/>
    <w:rsid w:val="00541207"/>
    <w:rsid w:val="0054171D"/>
    <w:rsid w:val="00541E87"/>
    <w:rsid w:val="00544C01"/>
    <w:rsid w:val="00551B31"/>
    <w:rsid w:val="005520F9"/>
    <w:rsid w:val="00552386"/>
    <w:rsid w:val="0055382E"/>
    <w:rsid w:val="00553948"/>
    <w:rsid w:val="00554CA9"/>
    <w:rsid w:val="00555071"/>
    <w:rsid w:val="005559E3"/>
    <w:rsid w:val="00560D0E"/>
    <w:rsid w:val="005616B1"/>
    <w:rsid w:val="005622AA"/>
    <w:rsid w:val="00562C01"/>
    <w:rsid w:val="005635CD"/>
    <w:rsid w:val="00566723"/>
    <w:rsid w:val="00566F43"/>
    <w:rsid w:val="0057112B"/>
    <w:rsid w:val="00571A43"/>
    <w:rsid w:val="005728F1"/>
    <w:rsid w:val="0057323C"/>
    <w:rsid w:val="00575D61"/>
    <w:rsid w:val="00577C6A"/>
    <w:rsid w:val="0058072F"/>
    <w:rsid w:val="005821C4"/>
    <w:rsid w:val="00582891"/>
    <w:rsid w:val="00583225"/>
    <w:rsid w:val="00584043"/>
    <w:rsid w:val="0058574E"/>
    <w:rsid w:val="00587091"/>
    <w:rsid w:val="00587938"/>
    <w:rsid w:val="005879D4"/>
    <w:rsid w:val="00587AFE"/>
    <w:rsid w:val="00587E01"/>
    <w:rsid w:val="005908BC"/>
    <w:rsid w:val="00591780"/>
    <w:rsid w:val="00597EF4"/>
    <w:rsid w:val="005A0E49"/>
    <w:rsid w:val="005A253B"/>
    <w:rsid w:val="005A267B"/>
    <w:rsid w:val="005A28CF"/>
    <w:rsid w:val="005A2B6F"/>
    <w:rsid w:val="005A3164"/>
    <w:rsid w:val="005A4EC6"/>
    <w:rsid w:val="005A6DDA"/>
    <w:rsid w:val="005B030E"/>
    <w:rsid w:val="005B298D"/>
    <w:rsid w:val="005B3F10"/>
    <w:rsid w:val="005B43A2"/>
    <w:rsid w:val="005B73E9"/>
    <w:rsid w:val="005C3FAF"/>
    <w:rsid w:val="005C5E4C"/>
    <w:rsid w:val="005C7547"/>
    <w:rsid w:val="005C7F1C"/>
    <w:rsid w:val="005D03F7"/>
    <w:rsid w:val="005D0576"/>
    <w:rsid w:val="005D10A5"/>
    <w:rsid w:val="005D4053"/>
    <w:rsid w:val="005D45E5"/>
    <w:rsid w:val="005D648D"/>
    <w:rsid w:val="005D7CDA"/>
    <w:rsid w:val="005E056E"/>
    <w:rsid w:val="005E23AC"/>
    <w:rsid w:val="005E3374"/>
    <w:rsid w:val="005E3B6A"/>
    <w:rsid w:val="005E419B"/>
    <w:rsid w:val="005E4648"/>
    <w:rsid w:val="005E6713"/>
    <w:rsid w:val="005E7048"/>
    <w:rsid w:val="005F6CD3"/>
    <w:rsid w:val="00601137"/>
    <w:rsid w:val="00602DA8"/>
    <w:rsid w:val="00605EF8"/>
    <w:rsid w:val="00607BD2"/>
    <w:rsid w:val="00611C71"/>
    <w:rsid w:val="00612950"/>
    <w:rsid w:val="00612CDE"/>
    <w:rsid w:val="00614E15"/>
    <w:rsid w:val="00617C00"/>
    <w:rsid w:val="00617E54"/>
    <w:rsid w:val="00620ED3"/>
    <w:rsid w:val="006238B5"/>
    <w:rsid w:val="00623A27"/>
    <w:rsid w:val="00623E38"/>
    <w:rsid w:val="00623ECB"/>
    <w:rsid w:val="00626961"/>
    <w:rsid w:val="006275C2"/>
    <w:rsid w:val="00630713"/>
    <w:rsid w:val="00634881"/>
    <w:rsid w:val="0063618A"/>
    <w:rsid w:val="00636650"/>
    <w:rsid w:val="00636DF0"/>
    <w:rsid w:val="00637B79"/>
    <w:rsid w:val="006416D9"/>
    <w:rsid w:val="0064273A"/>
    <w:rsid w:val="00643637"/>
    <w:rsid w:val="00644ABE"/>
    <w:rsid w:val="00645E97"/>
    <w:rsid w:val="00646652"/>
    <w:rsid w:val="00646B63"/>
    <w:rsid w:val="00647D5C"/>
    <w:rsid w:val="00652C0C"/>
    <w:rsid w:val="0065308F"/>
    <w:rsid w:val="0065442D"/>
    <w:rsid w:val="00654E83"/>
    <w:rsid w:val="00655270"/>
    <w:rsid w:val="00655CA7"/>
    <w:rsid w:val="00656D2A"/>
    <w:rsid w:val="00656F82"/>
    <w:rsid w:val="006611DE"/>
    <w:rsid w:val="006614A7"/>
    <w:rsid w:val="006647AB"/>
    <w:rsid w:val="006651BA"/>
    <w:rsid w:val="00667855"/>
    <w:rsid w:val="00670139"/>
    <w:rsid w:val="006701B8"/>
    <w:rsid w:val="00671043"/>
    <w:rsid w:val="006717ED"/>
    <w:rsid w:val="00671F5A"/>
    <w:rsid w:val="0067280D"/>
    <w:rsid w:val="00673AAA"/>
    <w:rsid w:val="006742F1"/>
    <w:rsid w:val="00677B78"/>
    <w:rsid w:val="00677B9B"/>
    <w:rsid w:val="00680A10"/>
    <w:rsid w:val="00681442"/>
    <w:rsid w:val="00682CEC"/>
    <w:rsid w:val="00685170"/>
    <w:rsid w:val="00685FC2"/>
    <w:rsid w:val="006871AA"/>
    <w:rsid w:val="006872CE"/>
    <w:rsid w:val="0069503D"/>
    <w:rsid w:val="00695E67"/>
    <w:rsid w:val="00696475"/>
    <w:rsid w:val="00697E2A"/>
    <w:rsid w:val="006A0DA8"/>
    <w:rsid w:val="006A1D0E"/>
    <w:rsid w:val="006A4E8D"/>
    <w:rsid w:val="006A59B9"/>
    <w:rsid w:val="006A73AE"/>
    <w:rsid w:val="006B07DB"/>
    <w:rsid w:val="006B0F8D"/>
    <w:rsid w:val="006B2959"/>
    <w:rsid w:val="006B2ADA"/>
    <w:rsid w:val="006B439E"/>
    <w:rsid w:val="006B4EB1"/>
    <w:rsid w:val="006B5581"/>
    <w:rsid w:val="006C0597"/>
    <w:rsid w:val="006C1C9B"/>
    <w:rsid w:val="006C58C4"/>
    <w:rsid w:val="006C7735"/>
    <w:rsid w:val="006C7818"/>
    <w:rsid w:val="006D14A8"/>
    <w:rsid w:val="006D2C0F"/>
    <w:rsid w:val="006D4E22"/>
    <w:rsid w:val="006D7C16"/>
    <w:rsid w:val="006E09F1"/>
    <w:rsid w:val="006E0C53"/>
    <w:rsid w:val="006E1B52"/>
    <w:rsid w:val="006E2C4E"/>
    <w:rsid w:val="006E2DC6"/>
    <w:rsid w:val="006E5159"/>
    <w:rsid w:val="006E61FB"/>
    <w:rsid w:val="006E7736"/>
    <w:rsid w:val="006F02AA"/>
    <w:rsid w:val="006F3AF0"/>
    <w:rsid w:val="006F3D0F"/>
    <w:rsid w:val="006F505B"/>
    <w:rsid w:val="006F602D"/>
    <w:rsid w:val="006F60B8"/>
    <w:rsid w:val="006F7097"/>
    <w:rsid w:val="006F752B"/>
    <w:rsid w:val="006F7B56"/>
    <w:rsid w:val="00700318"/>
    <w:rsid w:val="007011A9"/>
    <w:rsid w:val="00702960"/>
    <w:rsid w:val="00702AAA"/>
    <w:rsid w:val="0070408D"/>
    <w:rsid w:val="00706A93"/>
    <w:rsid w:val="007100CE"/>
    <w:rsid w:val="00710679"/>
    <w:rsid w:val="00712EC9"/>
    <w:rsid w:val="00713901"/>
    <w:rsid w:val="00714497"/>
    <w:rsid w:val="00720A7B"/>
    <w:rsid w:val="00720EE2"/>
    <w:rsid w:val="00722A31"/>
    <w:rsid w:val="00723B12"/>
    <w:rsid w:val="007250E6"/>
    <w:rsid w:val="00725AB3"/>
    <w:rsid w:val="00725E9D"/>
    <w:rsid w:val="00732928"/>
    <w:rsid w:val="00734A7C"/>
    <w:rsid w:val="00735BE8"/>
    <w:rsid w:val="007436F0"/>
    <w:rsid w:val="0074402C"/>
    <w:rsid w:val="00744AC2"/>
    <w:rsid w:val="00745877"/>
    <w:rsid w:val="00746B59"/>
    <w:rsid w:val="00747270"/>
    <w:rsid w:val="007530C3"/>
    <w:rsid w:val="00753A3D"/>
    <w:rsid w:val="0075520A"/>
    <w:rsid w:val="00756B78"/>
    <w:rsid w:val="00760344"/>
    <w:rsid w:val="00764FAB"/>
    <w:rsid w:val="007669DB"/>
    <w:rsid w:val="00766FD6"/>
    <w:rsid w:val="007707B1"/>
    <w:rsid w:val="007714CD"/>
    <w:rsid w:val="007734A4"/>
    <w:rsid w:val="00773CA7"/>
    <w:rsid w:val="00774E7B"/>
    <w:rsid w:val="0077519D"/>
    <w:rsid w:val="00775920"/>
    <w:rsid w:val="00780307"/>
    <w:rsid w:val="00782A90"/>
    <w:rsid w:val="007832E0"/>
    <w:rsid w:val="00784AB6"/>
    <w:rsid w:val="007872C5"/>
    <w:rsid w:val="007942D2"/>
    <w:rsid w:val="00794598"/>
    <w:rsid w:val="00796573"/>
    <w:rsid w:val="007A030B"/>
    <w:rsid w:val="007A0407"/>
    <w:rsid w:val="007A38C6"/>
    <w:rsid w:val="007A3BD8"/>
    <w:rsid w:val="007A47CD"/>
    <w:rsid w:val="007A4E9F"/>
    <w:rsid w:val="007A5816"/>
    <w:rsid w:val="007A69BA"/>
    <w:rsid w:val="007B0170"/>
    <w:rsid w:val="007B062F"/>
    <w:rsid w:val="007B2320"/>
    <w:rsid w:val="007B6794"/>
    <w:rsid w:val="007B754B"/>
    <w:rsid w:val="007C1AE0"/>
    <w:rsid w:val="007C29A1"/>
    <w:rsid w:val="007C3203"/>
    <w:rsid w:val="007C38B8"/>
    <w:rsid w:val="007C3D1C"/>
    <w:rsid w:val="007C51CA"/>
    <w:rsid w:val="007C5C5F"/>
    <w:rsid w:val="007C60C4"/>
    <w:rsid w:val="007C6596"/>
    <w:rsid w:val="007C6A98"/>
    <w:rsid w:val="007C6EF3"/>
    <w:rsid w:val="007D015B"/>
    <w:rsid w:val="007D0E81"/>
    <w:rsid w:val="007D354D"/>
    <w:rsid w:val="007D598D"/>
    <w:rsid w:val="007E1888"/>
    <w:rsid w:val="007E1A99"/>
    <w:rsid w:val="007E227E"/>
    <w:rsid w:val="007E3AA8"/>
    <w:rsid w:val="007E46F0"/>
    <w:rsid w:val="007E524B"/>
    <w:rsid w:val="007E71D0"/>
    <w:rsid w:val="007E78AE"/>
    <w:rsid w:val="007E7D41"/>
    <w:rsid w:val="007F1DBB"/>
    <w:rsid w:val="007F3F1D"/>
    <w:rsid w:val="007F4860"/>
    <w:rsid w:val="007F4AEF"/>
    <w:rsid w:val="007F5519"/>
    <w:rsid w:val="007F5EA9"/>
    <w:rsid w:val="007F615B"/>
    <w:rsid w:val="008019A1"/>
    <w:rsid w:val="00801E08"/>
    <w:rsid w:val="00805CD8"/>
    <w:rsid w:val="00805FC8"/>
    <w:rsid w:val="0080659D"/>
    <w:rsid w:val="00806FAF"/>
    <w:rsid w:val="00807259"/>
    <w:rsid w:val="008111CE"/>
    <w:rsid w:val="0081326C"/>
    <w:rsid w:val="008132BC"/>
    <w:rsid w:val="0081370F"/>
    <w:rsid w:val="008144A8"/>
    <w:rsid w:val="00815516"/>
    <w:rsid w:val="00815E91"/>
    <w:rsid w:val="00820F4D"/>
    <w:rsid w:val="008211DF"/>
    <w:rsid w:val="00821963"/>
    <w:rsid w:val="00822436"/>
    <w:rsid w:val="008226DA"/>
    <w:rsid w:val="0082323B"/>
    <w:rsid w:val="00824873"/>
    <w:rsid w:val="008258C8"/>
    <w:rsid w:val="00825E0E"/>
    <w:rsid w:val="00827483"/>
    <w:rsid w:val="0083298B"/>
    <w:rsid w:val="008337AC"/>
    <w:rsid w:val="00833F98"/>
    <w:rsid w:val="0083563C"/>
    <w:rsid w:val="00835875"/>
    <w:rsid w:val="008361F5"/>
    <w:rsid w:val="008362C1"/>
    <w:rsid w:val="00840B0B"/>
    <w:rsid w:val="008421E5"/>
    <w:rsid w:val="00842A05"/>
    <w:rsid w:val="008430B1"/>
    <w:rsid w:val="00847C38"/>
    <w:rsid w:val="00847F40"/>
    <w:rsid w:val="00851A5C"/>
    <w:rsid w:val="00853DE7"/>
    <w:rsid w:val="0085517E"/>
    <w:rsid w:val="008564DB"/>
    <w:rsid w:val="0085707F"/>
    <w:rsid w:val="008602E7"/>
    <w:rsid w:val="00861D36"/>
    <w:rsid w:val="0086204A"/>
    <w:rsid w:val="00863411"/>
    <w:rsid w:val="008647A0"/>
    <w:rsid w:val="00865213"/>
    <w:rsid w:val="00866042"/>
    <w:rsid w:val="008671D1"/>
    <w:rsid w:val="00867F44"/>
    <w:rsid w:val="00871451"/>
    <w:rsid w:val="00872B22"/>
    <w:rsid w:val="00874557"/>
    <w:rsid w:val="008745E1"/>
    <w:rsid w:val="00874B79"/>
    <w:rsid w:val="00874C75"/>
    <w:rsid w:val="008777A1"/>
    <w:rsid w:val="00881134"/>
    <w:rsid w:val="00882993"/>
    <w:rsid w:val="008839FD"/>
    <w:rsid w:val="00896209"/>
    <w:rsid w:val="00896A3C"/>
    <w:rsid w:val="008A150E"/>
    <w:rsid w:val="008A168E"/>
    <w:rsid w:val="008A4D0A"/>
    <w:rsid w:val="008B1790"/>
    <w:rsid w:val="008B1E98"/>
    <w:rsid w:val="008B5D80"/>
    <w:rsid w:val="008B7E4C"/>
    <w:rsid w:val="008C055A"/>
    <w:rsid w:val="008C196E"/>
    <w:rsid w:val="008C4501"/>
    <w:rsid w:val="008C5100"/>
    <w:rsid w:val="008C5180"/>
    <w:rsid w:val="008C5292"/>
    <w:rsid w:val="008D03DC"/>
    <w:rsid w:val="008D5B24"/>
    <w:rsid w:val="008D5FFE"/>
    <w:rsid w:val="008E1DD4"/>
    <w:rsid w:val="008E3075"/>
    <w:rsid w:val="008E37AD"/>
    <w:rsid w:val="008E7116"/>
    <w:rsid w:val="008F0AF6"/>
    <w:rsid w:val="008F2880"/>
    <w:rsid w:val="008F2C25"/>
    <w:rsid w:val="008F3EF6"/>
    <w:rsid w:val="008F53AA"/>
    <w:rsid w:val="008F71A9"/>
    <w:rsid w:val="0090015A"/>
    <w:rsid w:val="00900A53"/>
    <w:rsid w:val="009017FA"/>
    <w:rsid w:val="00901BD6"/>
    <w:rsid w:val="009024C3"/>
    <w:rsid w:val="00902709"/>
    <w:rsid w:val="00903DC8"/>
    <w:rsid w:val="00904813"/>
    <w:rsid w:val="00904940"/>
    <w:rsid w:val="00904E86"/>
    <w:rsid w:val="0090531A"/>
    <w:rsid w:val="00905E7B"/>
    <w:rsid w:val="009069F9"/>
    <w:rsid w:val="00907163"/>
    <w:rsid w:val="00907F9E"/>
    <w:rsid w:val="00910696"/>
    <w:rsid w:val="009124F6"/>
    <w:rsid w:val="0091268B"/>
    <w:rsid w:val="00912855"/>
    <w:rsid w:val="009128B8"/>
    <w:rsid w:val="009137E6"/>
    <w:rsid w:val="00913C13"/>
    <w:rsid w:val="009141F4"/>
    <w:rsid w:val="00915427"/>
    <w:rsid w:val="009161E4"/>
    <w:rsid w:val="00920574"/>
    <w:rsid w:val="0092241A"/>
    <w:rsid w:val="009239BC"/>
    <w:rsid w:val="009242E2"/>
    <w:rsid w:val="0092449E"/>
    <w:rsid w:val="00924F77"/>
    <w:rsid w:val="00931885"/>
    <w:rsid w:val="00932B30"/>
    <w:rsid w:val="009349E7"/>
    <w:rsid w:val="0093670E"/>
    <w:rsid w:val="00937947"/>
    <w:rsid w:val="00940257"/>
    <w:rsid w:val="009416D4"/>
    <w:rsid w:val="00942609"/>
    <w:rsid w:val="00944AB4"/>
    <w:rsid w:val="00945104"/>
    <w:rsid w:val="00945FD5"/>
    <w:rsid w:val="009529EC"/>
    <w:rsid w:val="009540BD"/>
    <w:rsid w:val="009550BB"/>
    <w:rsid w:val="009551FA"/>
    <w:rsid w:val="00955CBD"/>
    <w:rsid w:val="009644B4"/>
    <w:rsid w:val="0096508E"/>
    <w:rsid w:val="00966407"/>
    <w:rsid w:val="00967210"/>
    <w:rsid w:val="00967F5A"/>
    <w:rsid w:val="009708F2"/>
    <w:rsid w:val="009716B5"/>
    <w:rsid w:val="00972300"/>
    <w:rsid w:val="0097318F"/>
    <w:rsid w:val="00973925"/>
    <w:rsid w:val="00976333"/>
    <w:rsid w:val="009821CC"/>
    <w:rsid w:val="0098303B"/>
    <w:rsid w:val="00987724"/>
    <w:rsid w:val="00990578"/>
    <w:rsid w:val="00990BB4"/>
    <w:rsid w:val="009920C1"/>
    <w:rsid w:val="00992659"/>
    <w:rsid w:val="009928A1"/>
    <w:rsid w:val="0099374C"/>
    <w:rsid w:val="009937BB"/>
    <w:rsid w:val="0099562B"/>
    <w:rsid w:val="00997890"/>
    <w:rsid w:val="009A05C1"/>
    <w:rsid w:val="009A285F"/>
    <w:rsid w:val="009A30F9"/>
    <w:rsid w:val="009A4E95"/>
    <w:rsid w:val="009A6B26"/>
    <w:rsid w:val="009A6BE0"/>
    <w:rsid w:val="009A7870"/>
    <w:rsid w:val="009A7DA0"/>
    <w:rsid w:val="009B0C1B"/>
    <w:rsid w:val="009B25FD"/>
    <w:rsid w:val="009B2720"/>
    <w:rsid w:val="009B32D5"/>
    <w:rsid w:val="009B3B7A"/>
    <w:rsid w:val="009B4976"/>
    <w:rsid w:val="009B4F0F"/>
    <w:rsid w:val="009C0589"/>
    <w:rsid w:val="009C2914"/>
    <w:rsid w:val="009C41A9"/>
    <w:rsid w:val="009C4552"/>
    <w:rsid w:val="009C4FC2"/>
    <w:rsid w:val="009C63F5"/>
    <w:rsid w:val="009D164D"/>
    <w:rsid w:val="009D18D7"/>
    <w:rsid w:val="009D37C0"/>
    <w:rsid w:val="009D4503"/>
    <w:rsid w:val="009D4717"/>
    <w:rsid w:val="009D4C33"/>
    <w:rsid w:val="009D4E40"/>
    <w:rsid w:val="009D5E49"/>
    <w:rsid w:val="009D6769"/>
    <w:rsid w:val="009D6FE2"/>
    <w:rsid w:val="009D769E"/>
    <w:rsid w:val="009D780F"/>
    <w:rsid w:val="009E1E2B"/>
    <w:rsid w:val="009E51D6"/>
    <w:rsid w:val="009F0C23"/>
    <w:rsid w:val="009F1D50"/>
    <w:rsid w:val="009F2715"/>
    <w:rsid w:val="009F6B2A"/>
    <w:rsid w:val="009F6DEA"/>
    <w:rsid w:val="009F7580"/>
    <w:rsid w:val="00A01A07"/>
    <w:rsid w:val="00A0656C"/>
    <w:rsid w:val="00A073CC"/>
    <w:rsid w:val="00A07E18"/>
    <w:rsid w:val="00A12C99"/>
    <w:rsid w:val="00A13426"/>
    <w:rsid w:val="00A13999"/>
    <w:rsid w:val="00A139B4"/>
    <w:rsid w:val="00A13F44"/>
    <w:rsid w:val="00A1612C"/>
    <w:rsid w:val="00A20116"/>
    <w:rsid w:val="00A20477"/>
    <w:rsid w:val="00A20FB0"/>
    <w:rsid w:val="00A233E2"/>
    <w:rsid w:val="00A26B19"/>
    <w:rsid w:val="00A26B1E"/>
    <w:rsid w:val="00A34D69"/>
    <w:rsid w:val="00A35501"/>
    <w:rsid w:val="00A36269"/>
    <w:rsid w:val="00A373D0"/>
    <w:rsid w:val="00A41AF8"/>
    <w:rsid w:val="00A43135"/>
    <w:rsid w:val="00A43E00"/>
    <w:rsid w:val="00A4578F"/>
    <w:rsid w:val="00A50CBE"/>
    <w:rsid w:val="00A5145B"/>
    <w:rsid w:val="00A52A62"/>
    <w:rsid w:val="00A53085"/>
    <w:rsid w:val="00A5390D"/>
    <w:rsid w:val="00A5536C"/>
    <w:rsid w:val="00A564D8"/>
    <w:rsid w:val="00A56C9B"/>
    <w:rsid w:val="00A6069C"/>
    <w:rsid w:val="00A60B83"/>
    <w:rsid w:val="00A6337A"/>
    <w:rsid w:val="00A63634"/>
    <w:rsid w:val="00A64253"/>
    <w:rsid w:val="00A6486A"/>
    <w:rsid w:val="00A64F85"/>
    <w:rsid w:val="00A6571F"/>
    <w:rsid w:val="00A71207"/>
    <w:rsid w:val="00A7223E"/>
    <w:rsid w:val="00A75664"/>
    <w:rsid w:val="00A75ADF"/>
    <w:rsid w:val="00A77808"/>
    <w:rsid w:val="00A81895"/>
    <w:rsid w:val="00A837B1"/>
    <w:rsid w:val="00A86211"/>
    <w:rsid w:val="00A8660D"/>
    <w:rsid w:val="00A87E82"/>
    <w:rsid w:val="00A910AE"/>
    <w:rsid w:val="00A9202B"/>
    <w:rsid w:val="00A92834"/>
    <w:rsid w:val="00A93498"/>
    <w:rsid w:val="00A943AF"/>
    <w:rsid w:val="00AA02E2"/>
    <w:rsid w:val="00AA3371"/>
    <w:rsid w:val="00AA39CD"/>
    <w:rsid w:val="00AA3CAB"/>
    <w:rsid w:val="00AA4626"/>
    <w:rsid w:val="00AA4C95"/>
    <w:rsid w:val="00AA52D7"/>
    <w:rsid w:val="00AB0DF3"/>
    <w:rsid w:val="00AB0F37"/>
    <w:rsid w:val="00AB306A"/>
    <w:rsid w:val="00AB4C23"/>
    <w:rsid w:val="00AB7978"/>
    <w:rsid w:val="00AC0DF7"/>
    <w:rsid w:val="00AC4434"/>
    <w:rsid w:val="00AC4674"/>
    <w:rsid w:val="00AD0C18"/>
    <w:rsid w:val="00AD1624"/>
    <w:rsid w:val="00AD307C"/>
    <w:rsid w:val="00AD3EF1"/>
    <w:rsid w:val="00AD4B91"/>
    <w:rsid w:val="00AD4CAD"/>
    <w:rsid w:val="00AD5471"/>
    <w:rsid w:val="00AD5765"/>
    <w:rsid w:val="00AD7495"/>
    <w:rsid w:val="00AD7BB2"/>
    <w:rsid w:val="00AD7FA3"/>
    <w:rsid w:val="00AE0556"/>
    <w:rsid w:val="00AE1FED"/>
    <w:rsid w:val="00AE3177"/>
    <w:rsid w:val="00AE5CC7"/>
    <w:rsid w:val="00AE6449"/>
    <w:rsid w:val="00AE6542"/>
    <w:rsid w:val="00AE6743"/>
    <w:rsid w:val="00AF1EA2"/>
    <w:rsid w:val="00AF233B"/>
    <w:rsid w:val="00AF2B12"/>
    <w:rsid w:val="00AF2BA1"/>
    <w:rsid w:val="00AF39B4"/>
    <w:rsid w:val="00AF44C3"/>
    <w:rsid w:val="00AF72BD"/>
    <w:rsid w:val="00AF745B"/>
    <w:rsid w:val="00AF7719"/>
    <w:rsid w:val="00AF7886"/>
    <w:rsid w:val="00B00C2D"/>
    <w:rsid w:val="00B027A3"/>
    <w:rsid w:val="00B110B5"/>
    <w:rsid w:val="00B12637"/>
    <w:rsid w:val="00B131AC"/>
    <w:rsid w:val="00B144EF"/>
    <w:rsid w:val="00B15A09"/>
    <w:rsid w:val="00B1756D"/>
    <w:rsid w:val="00B17599"/>
    <w:rsid w:val="00B24C80"/>
    <w:rsid w:val="00B24F3A"/>
    <w:rsid w:val="00B304FF"/>
    <w:rsid w:val="00B31628"/>
    <w:rsid w:val="00B31A96"/>
    <w:rsid w:val="00B3217C"/>
    <w:rsid w:val="00B326EB"/>
    <w:rsid w:val="00B33641"/>
    <w:rsid w:val="00B35049"/>
    <w:rsid w:val="00B36BCA"/>
    <w:rsid w:val="00B403EF"/>
    <w:rsid w:val="00B40EB7"/>
    <w:rsid w:val="00B42522"/>
    <w:rsid w:val="00B42A5C"/>
    <w:rsid w:val="00B43998"/>
    <w:rsid w:val="00B44298"/>
    <w:rsid w:val="00B46CB6"/>
    <w:rsid w:val="00B501A9"/>
    <w:rsid w:val="00B509A8"/>
    <w:rsid w:val="00B539A6"/>
    <w:rsid w:val="00B53B1A"/>
    <w:rsid w:val="00B54518"/>
    <w:rsid w:val="00B549AE"/>
    <w:rsid w:val="00B56BF3"/>
    <w:rsid w:val="00B578A1"/>
    <w:rsid w:val="00B62A18"/>
    <w:rsid w:val="00B63559"/>
    <w:rsid w:val="00B65D16"/>
    <w:rsid w:val="00B678C4"/>
    <w:rsid w:val="00B703F4"/>
    <w:rsid w:val="00B7162D"/>
    <w:rsid w:val="00B729F0"/>
    <w:rsid w:val="00B73E1D"/>
    <w:rsid w:val="00B740E2"/>
    <w:rsid w:val="00B7490D"/>
    <w:rsid w:val="00B76230"/>
    <w:rsid w:val="00B76976"/>
    <w:rsid w:val="00B81383"/>
    <w:rsid w:val="00B818DC"/>
    <w:rsid w:val="00B82643"/>
    <w:rsid w:val="00B85EC3"/>
    <w:rsid w:val="00B86135"/>
    <w:rsid w:val="00B86B1F"/>
    <w:rsid w:val="00B90D2E"/>
    <w:rsid w:val="00B9190A"/>
    <w:rsid w:val="00B91F34"/>
    <w:rsid w:val="00B92BB3"/>
    <w:rsid w:val="00B93BE3"/>
    <w:rsid w:val="00B93EF4"/>
    <w:rsid w:val="00B951C5"/>
    <w:rsid w:val="00B97068"/>
    <w:rsid w:val="00BA0DCE"/>
    <w:rsid w:val="00BA4139"/>
    <w:rsid w:val="00BA45D0"/>
    <w:rsid w:val="00BA45F9"/>
    <w:rsid w:val="00BA5B6B"/>
    <w:rsid w:val="00BA63B6"/>
    <w:rsid w:val="00BB14D1"/>
    <w:rsid w:val="00BB1B27"/>
    <w:rsid w:val="00BB1FB6"/>
    <w:rsid w:val="00BB2069"/>
    <w:rsid w:val="00BB24FB"/>
    <w:rsid w:val="00BB40EC"/>
    <w:rsid w:val="00BB51C2"/>
    <w:rsid w:val="00BB7552"/>
    <w:rsid w:val="00BC2A1F"/>
    <w:rsid w:val="00BC2A76"/>
    <w:rsid w:val="00BC7174"/>
    <w:rsid w:val="00BD00E7"/>
    <w:rsid w:val="00BD1A44"/>
    <w:rsid w:val="00BD2E62"/>
    <w:rsid w:val="00BD350A"/>
    <w:rsid w:val="00BD4384"/>
    <w:rsid w:val="00BD467F"/>
    <w:rsid w:val="00BD5CD9"/>
    <w:rsid w:val="00BD68D2"/>
    <w:rsid w:val="00BE22F3"/>
    <w:rsid w:val="00BE3290"/>
    <w:rsid w:val="00BE56E7"/>
    <w:rsid w:val="00BE58D8"/>
    <w:rsid w:val="00BE5B45"/>
    <w:rsid w:val="00BE5BCE"/>
    <w:rsid w:val="00BE5C5E"/>
    <w:rsid w:val="00BE5DF9"/>
    <w:rsid w:val="00BE6252"/>
    <w:rsid w:val="00BE787C"/>
    <w:rsid w:val="00BF2705"/>
    <w:rsid w:val="00BF36A8"/>
    <w:rsid w:val="00BF38C5"/>
    <w:rsid w:val="00BF4DFF"/>
    <w:rsid w:val="00BF52A8"/>
    <w:rsid w:val="00BF6356"/>
    <w:rsid w:val="00BF6955"/>
    <w:rsid w:val="00BF6E13"/>
    <w:rsid w:val="00BF6ED5"/>
    <w:rsid w:val="00BF7662"/>
    <w:rsid w:val="00C01440"/>
    <w:rsid w:val="00C04D8F"/>
    <w:rsid w:val="00C05A5D"/>
    <w:rsid w:val="00C05D6B"/>
    <w:rsid w:val="00C05D86"/>
    <w:rsid w:val="00C06A05"/>
    <w:rsid w:val="00C100DC"/>
    <w:rsid w:val="00C107F0"/>
    <w:rsid w:val="00C12002"/>
    <w:rsid w:val="00C12B10"/>
    <w:rsid w:val="00C12C7C"/>
    <w:rsid w:val="00C15F29"/>
    <w:rsid w:val="00C2026F"/>
    <w:rsid w:val="00C219A6"/>
    <w:rsid w:val="00C21A0D"/>
    <w:rsid w:val="00C2518A"/>
    <w:rsid w:val="00C26D8D"/>
    <w:rsid w:val="00C2754E"/>
    <w:rsid w:val="00C33B57"/>
    <w:rsid w:val="00C35BC7"/>
    <w:rsid w:val="00C36F9D"/>
    <w:rsid w:val="00C37AD0"/>
    <w:rsid w:val="00C419CE"/>
    <w:rsid w:val="00C4247A"/>
    <w:rsid w:val="00C438BC"/>
    <w:rsid w:val="00C450BA"/>
    <w:rsid w:val="00C46A22"/>
    <w:rsid w:val="00C51EFE"/>
    <w:rsid w:val="00C52E47"/>
    <w:rsid w:val="00C54B8F"/>
    <w:rsid w:val="00C54F3C"/>
    <w:rsid w:val="00C55996"/>
    <w:rsid w:val="00C56316"/>
    <w:rsid w:val="00C620CA"/>
    <w:rsid w:val="00C622FE"/>
    <w:rsid w:val="00C62C09"/>
    <w:rsid w:val="00C631CE"/>
    <w:rsid w:val="00C6386D"/>
    <w:rsid w:val="00C65C5B"/>
    <w:rsid w:val="00C65CB9"/>
    <w:rsid w:val="00C664FF"/>
    <w:rsid w:val="00C7011B"/>
    <w:rsid w:val="00C70AEB"/>
    <w:rsid w:val="00C712AC"/>
    <w:rsid w:val="00C71352"/>
    <w:rsid w:val="00C747F3"/>
    <w:rsid w:val="00C763FF"/>
    <w:rsid w:val="00C77CC0"/>
    <w:rsid w:val="00C825FF"/>
    <w:rsid w:val="00C82A8D"/>
    <w:rsid w:val="00C82D80"/>
    <w:rsid w:val="00C83AA3"/>
    <w:rsid w:val="00C84659"/>
    <w:rsid w:val="00C846AC"/>
    <w:rsid w:val="00C8476E"/>
    <w:rsid w:val="00C84B55"/>
    <w:rsid w:val="00C851AA"/>
    <w:rsid w:val="00C85CAA"/>
    <w:rsid w:val="00C85D02"/>
    <w:rsid w:val="00C85D38"/>
    <w:rsid w:val="00C916EA"/>
    <w:rsid w:val="00C93557"/>
    <w:rsid w:val="00C959BB"/>
    <w:rsid w:val="00C963C0"/>
    <w:rsid w:val="00CA30DF"/>
    <w:rsid w:val="00CA3F5A"/>
    <w:rsid w:val="00CA54D6"/>
    <w:rsid w:val="00CA596F"/>
    <w:rsid w:val="00CA5D84"/>
    <w:rsid w:val="00CA7494"/>
    <w:rsid w:val="00CB03BC"/>
    <w:rsid w:val="00CB4663"/>
    <w:rsid w:val="00CB5275"/>
    <w:rsid w:val="00CB5919"/>
    <w:rsid w:val="00CC05F6"/>
    <w:rsid w:val="00CC2BDE"/>
    <w:rsid w:val="00CC34E0"/>
    <w:rsid w:val="00CC457B"/>
    <w:rsid w:val="00CC4E70"/>
    <w:rsid w:val="00CC5BD8"/>
    <w:rsid w:val="00CD10EF"/>
    <w:rsid w:val="00CD2ABA"/>
    <w:rsid w:val="00CD4258"/>
    <w:rsid w:val="00CD4420"/>
    <w:rsid w:val="00CD4CF7"/>
    <w:rsid w:val="00CD5214"/>
    <w:rsid w:val="00CD5EEB"/>
    <w:rsid w:val="00CE206B"/>
    <w:rsid w:val="00CE3163"/>
    <w:rsid w:val="00CE3F3D"/>
    <w:rsid w:val="00CE49FD"/>
    <w:rsid w:val="00CE5BBA"/>
    <w:rsid w:val="00CE70BF"/>
    <w:rsid w:val="00CE753E"/>
    <w:rsid w:val="00CE7DC8"/>
    <w:rsid w:val="00CF16FC"/>
    <w:rsid w:val="00CF276F"/>
    <w:rsid w:val="00CF3CB4"/>
    <w:rsid w:val="00CF5D73"/>
    <w:rsid w:val="00CF7723"/>
    <w:rsid w:val="00D00D84"/>
    <w:rsid w:val="00D0232F"/>
    <w:rsid w:val="00D03837"/>
    <w:rsid w:val="00D042F1"/>
    <w:rsid w:val="00D04ED4"/>
    <w:rsid w:val="00D053CE"/>
    <w:rsid w:val="00D05AB3"/>
    <w:rsid w:val="00D06927"/>
    <w:rsid w:val="00D12809"/>
    <w:rsid w:val="00D129A0"/>
    <w:rsid w:val="00D13D11"/>
    <w:rsid w:val="00D13EA7"/>
    <w:rsid w:val="00D215A2"/>
    <w:rsid w:val="00D22CAD"/>
    <w:rsid w:val="00D22EF9"/>
    <w:rsid w:val="00D2408C"/>
    <w:rsid w:val="00D25D74"/>
    <w:rsid w:val="00D262C1"/>
    <w:rsid w:val="00D27DDC"/>
    <w:rsid w:val="00D32F16"/>
    <w:rsid w:val="00D33335"/>
    <w:rsid w:val="00D3354B"/>
    <w:rsid w:val="00D34070"/>
    <w:rsid w:val="00D3446E"/>
    <w:rsid w:val="00D354A5"/>
    <w:rsid w:val="00D3751A"/>
    <w:rsid w:val="00D401A9"/>
    <w:rsid w:val="00D41E7C"/>
    <w:rsid w:val="00D42505"/>
    <w:rsid w:val="00D42746"/>
    <w:rsid w:val="00D4292D"/>
    <w:rsid w:val="00D44AD9"/>
    <w:rsid w:val="00D456EB"/>
    <w:rsid w:val="00D50B44"/>
    <w:rsid w:val="00D52EEE"/>
    <w:rsid w:val="00D53F90"/>
    <w:rsid w:val="00D60991"/>
    <w:rsid w:val="00D62A39"/>
    <w:rsid w:val="00D62ACB"/>
    <w:rsid w:val="00D644E0"/>
    <w:rsid w:val="00D65E62"/>
    <w:rsid w:val="00D671DB"/>
    <w:rsid w:val="00D673BB"/>
    <w:rsid w:val="00D67E3A"/>
    <w:rsid w:val="00D71563"/>
    <w:rsid w:val="00D71E8C"/>
    <w:rsid w:val="00D74CA2"/>
    <w:rsid w:val="00D759D8"/>
    <w:rsid w:val="00D7650E"/>
    <w:rsid w:val="00D777A0"/>
    <w:rsid w:val="00D777CB"/>
    <w:rsid w:val="00D8030A"/>
    <w:rsid w:val="00D8039C"/>
    <w:rsid w:val="00D803C5"/>
    <w:rsid w:val="00D82DAB"/>
    <w:rsid w:val="00D858E1"/>
    <w:rsid w:val="00D85A5D"/>
    <w:rsid w:val="00D85D28"/>
    <w:rsid w:val="00D86BC0"/>
    <w:rsid w:val="00D907BA"/>
    <w:rsid w:val="00D9371E"/>
    <w:rsid w:val="00DA312D"/>
    <w:rsid w:val="00DA3FF5"/>
    <w:rsid w:val="00DA4943"/>
    <w:rsid w:val="00DA5D09"/>
    <w:rsid w:val="00DA7977"/>
    <w:rsid w:val="00DA7F6E"/>
    <w:rsid w:val="00DB119B"/>
    <w:rsid w:val="00DB228A"/>
    <w:rsid w:val="00DB385F"/>
    <w:rsid w:val="00DB3C12"/>
    <w:rsid w:val="00DB5776"/>
    <w:rsid w:val="00DB7947"/>
    <w:rsid w:val="00DC1ACA"/>
    <w:rsid w:val="00DC4316"/>
    <w:rsid w:val="00DD05D6"/>
    <w:rsid w:val="00DD2069"/>
    <w:rsid w:val="00DD40AF"/>
    <w:rsid w:val="00DD52B3"/>
    <w:rsid w:val="00DD5F94"/>
    <w:rsid w:val="00DD6BF3"/>
    <w:rsid w:val="00DE0B7A"/>
    <w:rsid w:val="00DE2E66"/>
    <w:rsid w:val="00DE4E4C"/>
    <w:rsid w:val="00DE663D"/>
    <w:rsid w:val="00DF0889"/>
    <w:rsid w:val="00DF16BD"/>
    <w:rsid w:val="00DF1B41"/>
    <w:rsid w:val="00DF1C58"/>
    <w:rsid w:val="00DF2AE4"/>
    <w:rsid w:val="00DF3A29"/>
    <w:rsid w:val="00DF5214"/>
    <w:rsid w:val="00DF522D"/>
    <w:rsid w:val="00DF5ECE"/>
    <w:rsid w:val="00E005ED"/>
    <w:rsid w:val="00E00A80"/>
    <w:rsid w:val="00E0280B"/>
    <w:rsid w:val="00E03DAE"/>
    <w:rsid w:val="00E05DAB"/>
    <w:rsid w:val="00E07F3F"/>
    <w:rsid w:val="00E11529"/>
    <w:rsid w:val="00E128AA"/>
    <w:rsid w:val="00E12BC8"/>
    <w:rsid w:val="00E13377"/>
    <w:rsid w:val="00E146EB"/>
    <w:rsid w:val="00E150F1"/>
    <w:rsid w:val="00E1546B"/>
    <w:rsid w:val="00E16799"/>
    <w:rsid w:val="00E17733"/>
    <w:rsid w:val="00E177C0"/>
    <w:rsid w:val="00E219D3"/>
    <w:rsid w:val="00E22072"/>
    <w:rsid w:val="00E2358A"/>
    <w:rsid w:val="00E23ED4"/>
    <w:rsid w:val="00E2430F"/>
    <w:rsid w:val="00E247BE"/>
    <w:rsid w:val="00E2579F"/>
    <w:rsid w:val="00E279C8"/>
    <w:rsid w:val="00E306F7"/>
    <w:rsid w:val="00E30EB9"/>
    <w:rsid w:val="00E312CC"/>
    <w:rsid w:val="00E334E0"/>
    <w:rsid w:val="00E33D95"/>
    <w:rsid w:val="00E347AE"/>
    <w:rsid w:val="00E36A9C"/>
    <w:rsid w:val="00E36F34"/>
    <w:rsid w:val="00E4157C"/>
    <w:rsid w:val="00E418D2"/>
    <w:rsid w:val="00E42D43"/>
    <w:rsid w:val="00E434CC"/>
    <w:rsid w:val="00E4425C"/>
    <w:rsid w:val="00E4536C"/>
    <w:rsid w:val="00E465AC"/>
    <w:rsid w:val="00E47030"/>
    <w:rsid w:val="00E50EBB"/>
    <w:rsid w:val="00E536BB"/>
    <w:rsid w:val="00E540F6"/>
    <w:rsid w:val="00E579E9"/>
    <w:rsid w:val="00E6133C"/>
    <w:rsid w:val="00E6164F"/>
    <w:rsid w:val="00E63559"/>
    <w:rsid w:val="00E6483C"/>
    <w:rsid w:val="00E679E0"/>
    <w:rsid w:val="00E7002F"/>
    <w:rsid w:val="00E700F9"/>
    <w:rsid w:val="00E71270"/>
    <w:rsid w:val="00E72B8A"/>
    <w:rsid w:val="00E72F6B"/>
    <w:rsid w:val="00E755C9"/>
    <w:rsid w:val="00E76089"/>
    <w:rsid w:val="00E7638A"/>
    <w:rsid w:val="00E76B63"/>
    <w:rsid w:val="00E77D41"/>
    <w:rsid w:val="00E77EB4"/>
    <w:rsid w:val="00E80B65"/>
    <w:rsid w:val="00E80BA3"/>
    <w:rsid w:val="00E82024"/>
    <w:rsid w:val="00E857E7"/>
    <w:rsid w:val="00E91D9F"/>
    <w:rsid w:val="00E92AAD"/>
    <w:rsid w:val="00E93DB9"/>
    <w:rsid w:val="00E957DD"/>
    <w:rsid w:val="00E96565"/>
    <w:rsid w:val="00E96F67"/>
    <w:rsid w:val="00E970C2"/>
    <w:rsid w:val="00E973A6"/>
    <w:rsid w:val="00EA16B9"/>
    <w:rsid w:val="00EA1FE8"/>
    <w:rsid w:val="00EA2318"/>
    <w:rsid w:val="00EA2896"/>
    <w:rsid w:val="00EA4432"/>
    <w:rsid w:val="00EA60BA"/>
    <w:rsid w:val="00EA72EB"/>
    <w:rsid w:val="00EB05EA"/>
    <w:rsid w:val="00EB26F6"/>
    <w:rsid w:val="00EB417A"/>
    <w:rsid w:val="00EB4CB5"/>
    <w:rsid w:val="00EB5FDB"/>
    <w:rsid w:val="00EB6412"/>
    <w:rsid w:val="00EB725E"/>
    <w:rsid w:val="00EC0B38"/>
    <w:rsid w:val="00EC4C53"/>
    <w:rsid w:val="00EC5002"/>
    <w:rsid w:val="00EC5DD1"/>
    <w:rsid w:val="00EC61D3"/>
    <w:rsid w:val="00EC73B7"/>
    <w:rsid w:val="00EC766D"/>
    <w:rsid w:val="00ED024A"/>
    <w:rsid w:val="00ED194A"/>
    <w:rsid w:val="00ED211E"/>
    <w:rsid w:val="00ED2152"/>
    <w:rsid w:val="00ED23D1"/>
    <w:rsid w:val="00ED408F"/>
    <w:rsid w:val="00ED4698"/>
    <w:rsid w:val="00ED5B9A"/>
    <w:rsid w:val="00ED6C05"/>
    <w:rsid w:val="00EE0D15"/>
    <w:rsid w:val="00EE0DF6"/>
    <w:rsid w:val="00EE1988"/>
    <w:rsid w:val="00EE34C8"/>
    <w:rsid w:val="00EE453E"/>
    <w:rsid w:val="00EE5AB6"/>
    <w:rsid w:val="00EE7137"/>
    <w:rsid w:val="00EE7249"/>
    <w:rsid w:val="00EF05EC"/>
    <w:rsid w:val="00EF0EAD"/>
    <w:rsid w:val="00EF4092"/>
    <w:rsid w:val="00EF4D10"/>
    <w:rsid w:val="00EF5772"/>
    <w:rsid w:val="00EF61AA"/>
    <w:rsid w:val="00F0056B"/>
    <w:rsid w:val="00F01700"/>
    <w:rsid w:val="00F03D73"/>
    <w:rsid w:val="00F06926"/>
    <w:rsid w:val="00F073CA"/>
    <w:rsid w:val="00F07595"/>
    <w:rsid w:val="00F10BA6"/>
    <w:rsid w:val="00F11CFE"/>
    <w:rsid w:val="00F1345C"/>
    <w:rsid w:val="00F13965"/>
    <w:rsid w:val="00F14681"/>
    <w:rsid w:val="00F15317"/>
    <w:rsid w:val="00F157DB"/>
    <w:rsid w:val="00F16183"/>
    <w:rsid w:val="00F165DD"/>
    <w:rsid w:val="00F17E6F"/>
    <w:rsid w:val="00F20D32"/>
    <w:rsid w:val="00F213B3"/>
    <w:rsid w:val="00F21C3E"/>
    <w:rsid w:val="00F23295"/>
    <w:rsid w:val="00F232CD"/>
    <w:rsid w:val="00F266FE"/>
    <w:rsid w:val="00F30621"/>
    <w:rsid w:val="00F30C12"/>
    <w:rsid w:val="00F320D3"/>
    <w:rsid w:val="00F33722"/>
    <w:rsid w:val="00F3383C"/>
    <w:rsid w:val="00F34A03"/>
    <w:rsid w:val="00F3646D"/>
    <w:rsid w:val="00F37176"/>
    <w:rsid w:val="00F4007E"/>
    <w:rsid w:val="00F41C33"/>
    <w:rsid w:val="00F438E4"/>
    <w:rsid w:val="00F44379"/>
    <w:rsid w:val="00F4574C"/>
    <w:rsid w:val="00F4683E"/>
    <w:rsid w:val="00F477A3"/>
    <w:rsid w:val="00F50A9A"/>
    <w:rsid w:val="00F51991"/>
    <w:rsid w:val="00F51C53"/>
    <w:rsid w:val="00F51C90"/>
    <w:rsid w:val="00F522D6"/>
    <w:rsid w:val="00F52704"/>
    <w:rsid w:val="00F52A12"/>
    <w:rsid w:val="00F55893"/>
    <w:rsid w:val="00F56E76"/>
    <w:rsid w:val="00F57808"/>
    <w:rsid w:val="00F60232"/>
    <w:rsid w:val="00F60D16"/>
    <w:rsid w:val="00F61031"/>
    <w:rsid w:val="00F627E8"/>
    <w:rsid w:val="00F63549"/>
    <w:rsid w:val="00F65469"/>
    <w:rsid w:val="00F65A76"/>
    <w:rsid w:val="00F666EB"/>
    <w:rsid w:val="00F6685C"/>
    <w:rsid w:val="00F6745B"/>
    <w:rsid w:val="00F6771D"/>
    <w:rsid w:val="00F70DFB"/>
    <w:rsid w:val="00F715ED"/>
    <w:rsid w:val="00F72087"/>
    <w:rsid w:val="00F721EA"/>
    <w:rsid w:val="00F72AEC"/>
    <w:rsid w:val="00F7441E"/>
    <w:rsid w:val="00F75319"/>
    <w:rsid w:val="00F759BC"/>
    <w:rsid w:val="00F800DD"/>
    <w:rsid w:val="00F8071B"/>
    <w:rsid w:val="00F80B79"/>
    <w:rsid w:val="00F81D09"/>
    <w:rsid w:val="00F83494"/>
    <w:rsid w:val="00F84E44"/>
    <w:rsid w:val="00F8591E"/>
    <w:rsid w:val="00F85F5D"/>
    <w:rsid w:val="00F86207"/>
    <w:rsid w:val="00F86D0C"/>
    <w:rsid w:val="00F909B5"/>
    <w:rsid w:val="00F91110"/>
    <w:rsid w:val="00F919B5"/>
    <w:rsid w:val="00F92E38"/>
    <w:rsid w:val="00F9383E"/>
    <w:rsid w:val="00F93F9F"/>
    <w:rsid w:val="00F94B49"/>
    <w:rsid w:val="00F95202"/>
    <w:rsid w:val="00F96827"/>
    <w:rsid w:val="00F96884"/>
    <w:rsid w:val="00F96AF6"/>
    <w:rsid w:val="00FA26E2"/>
    <w:rsid w:val="00FA280A"/>
    <w:rsid w:val="00FA29AE"/>
    <w:rsid w:val="00FA7112"/>
    <w:rsid w:val="00FB0D67"/>
    <w:rsid w:val="00FB63C5"/>
    <w:rsid w:val="00FB7004"/>
    <w:rsid w:val="00FC05F7"/>
    <w:rsid w:val="00FC08B1"/>
    <w:rsid w:val="00FC1C7C"/>
    <w:rsid w:val="00FC3219"/>
    <w:rsid w:val="00FC346C"/>
    <w:rsid w:val="00FC3CC0"/>
    <w:rsid w:val="00FD276E"/>
    <w:rsid w:val="00FD43CA"/>
    <w:rsid w:val="00FD4F30"/>
    <w:rsid w:val="00FD59FE"/>
    <w:rsid w:val="00FD7A75"/>
    <w:rsid w:val="00FE27F8"/>
    <w:rsid w:val="00FE2F31"/>
    <w:rsid w:val="00FE3435"/>
    <w:rsid w:val="00FE72EF"/>
    <w:rsid w:val="00FE7336"/>
    <w:rsid w:val="00FF0922"/>
    <w:rsid w:val="00FF2511"/>
    <w:rsid w:val="00FF281D"/>
    <w:rsid w:val="00FF2F50"/>
    <w:rsid w:val="00FF5A5A"/>
    <w:rsid w:val="00FF5AB4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8A3992"/>
  <w15:docId w15:val="{5172E851-7A2D-4582-91C6-A70A42EE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locked="1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1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locked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locked="1" w:uiPriority="34" w:qFormat="1"/>
    <w:lsdException w:name="Quote" w:locked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e">
    <w:name w:val="Normal"/>
    <w:qFormat/>
    <w:rsid w:val="00CC34E0"/>
    <w:pPr>
      <w:widowControl w:val="0"/>
    </w:pPr>
    <w:rPr>
      <w:sz w:val="28"/>
    </w:rPr>
  </w:style>
  <w:style w:type="paragraph" w:styleId="13">
    <w:name w:val="heading 1"/>
    <w:aliases w:val="L заголовок 1,H1,Chapter Headline,.,Название спецификации"/>
    <w:next w:val="ae"/>
    <w:link w:val="15"/>
    <w:qFormat/>
    <w:rsid w:val="00436EE7"/>
    <w:pPr>
      <w:keepNext/>
      <w:keepLines/>
      <w:pageBreakBefore/>
      <w:numPr>
        <w:numId w:val="12"/>
      </w:numPr>
      <w:tabs>
        <w:tab w:val="left" w:pos="1276"/>
      </w:tabs>
      <w:spacing w:before="360" w:after="240" w:line="360" w:lineRule="auto"/>
      <w:outlineLvl w:val="0"/>
    </w:pPr>
    <w:rPr>
      <w:rFonts w:eastAsiaTheme="majorEastAsia" w:cstheme="majorBidi"/>
      <w:b/>
      <w:bCs/>
      <w:kern w:val="28"/>
      <w:sz w:val="28"/>
      <w:szCs w:val="28"/>
      <w:lang w:eastAsia="en-US"/>
    </w:rPr>
  </w:style>
  <w:style w:type="paragraph" w:styleId="22">
    <w:name w:val="heading 2"/>
    <w:next w:val="ae"/>
    <w:link w:val="25"/>
    <w:unhideWhenUsed/>
    <w:qFormat/>
    <w:rsid w:val="00436EE7"/>
    <w:pPr>
      <w:keepNext/>
      <w:keepLines/>
      <w:numPr>
        <w:ilvl w:val="1"/>
        <w:numId w:val="12"/>
      </w:numPr>
      <w:tabs>
        <w:tab w:val="left" w:pos="1560"/>
      </w:tabs>
      <w:spacing w:before="240" w:after="240" w:line="360" w:lineRule="auto"/>
      <w:outlineLvl w:val="1"/>
    </w:pPr>
    <w:rPr>
      <w:rFonts w:eastAsiaTheme="minorHAnsi" w:cs="Arial"/>
      <w:b/>
      <w:kern w:val="28"/>
      <w:sz w:val="28"/>
      <w:szCs w:val="28"/>
      <w:lang w:eastAsia="en-US"/>
    </w:rPr>
  </w:style>
  <w:style w:type="paragraph" w:styleId="33">
    <w:name w:val="heading 3"/>
    <w:next w:val="ae"/>
    <w:link w:val="36"/>
    <w:unhideWhenUsed/>
    <w:qFormat/>
    <w:rsid w:val="00436EE7"/>
    <w:pPr>
      <w:keepNext/>
      <w:keepLines/>
      <w:numPr>
        <w:ilvl w:val="2"/>
        <w:numId w:val="12"/>
      </w:numPr>
      <w:tabs>
        <w:tab w:val="clear" w:pos="992"/>
        <w:tab w:val="num" w:pos="851"/>
      </w:tabs>
      <w:spacing w:before="240" w:after="120" w:line="360" w:lineRule="auto"/>
      <w:ind w:left="431"/>
      <w:outlineLvl w:val="2"/>
    </w:pPr>
    <w:rPr>
      <w:rFonts w:eastAsiaTheme="minorHAnsi" w:cs="Arial"/>
      <w:b/>
      <w:sz w:val="28"/>
      <w:lang w:eastAsia="en-US"/>
    </w:rPr>
  </w:style>
  <w:style w:type="paragraph" w:styleId="43">
    <w:name w:val="heading 4"/>
    <w:next w:val="ae"/>
    <w:link w:val="44"/>
    <w:unhideWhenUsed/>
    <w:qFormat/>
    <w:rsid w:val="00436EE7"/>
    <w:pPr>
      <w:keepNext/>
      <w:keepLines/>
      <w:numPr>
        <w:ilvl w:val="3"/>
        <w:numId w:val="12"/>
      </w:numPr>
      <w:spacing w:before="120" w:after="120" w:line="360" w:lineRule="auto"/>
      <w:outlineLvl w:val="3"/>
    </w:pPr>
    <w:rPr>
      <w:rFonts w:eastAsiaTheme="minorHAnsi" w:cs="Arial"/>
      <w:b/>
      <w:sz w:val="28"/>
      <w:lang w:eastAsia="en-US"/>
    </w:rPr>
  </w:style>
  <w:style w:type="paragraph" w:styleId="53">
    <w:name w:val="heading 5"/>
    <w:next w:val="ae"/>
    <w:link w:val="54"/>
    <w:unhideWhenUsed/>
    <w:qFormat/>
    <w:rsid w:val="00436EE7"/>
    <w:pPr>
      <w:keepNext/>
      <w:keepLines/>
      <w:numPr>
        <w:ilvl w:val="4"/>
        <w:numId w:val="12"/>
      </w:numPr>
      <w:spacing w:before="120" w:line="360" w:lineRule="auto"/>
      <w:outlineLvl w:val="4"/>
    </w:pPr>
    <w:rPr>
      <w:rFonts w:eastAsiaTheme="minorHAnsi" w:cs="Arial"/>
      <w:b/>
      <w:sz w:val="28"/>
      <w:szCs w:val="22"/>
      <w:lang w:eastAsia="en-US"/>
    </w:rPr>
  </w:style>
  <w:style w:type="paragraph" w:styleId="61">
    <w:name w:val="heading 6"/>
    <w:next w:val="ae"/>
    <w:link w:val="62"/>
    <w:unhideWhenUsed/>
    <w:qFormat/>
    <w:rsid w:val="00436EE7"/>
    <w:pPr>
      <w:numPr>
        <w:ilvl w:val="5"/>
        <w:numId w:val="12"/>
      </w:numPr>
      <w:spacing w:before="100" w:after="140"/>
      <w:outlineLvl w:val="5"/>
    </w:pPr>
    <w:rPr>
      <w:rFonts w:eastAsiaTheme="minorHAnsi" w:cs="Arial"/>
      <w:b/>
      <w:sz w:val="28"/>
      <w:szCs w:val="22"/>
      <w:lang w:eastAsia="en-US"/>
    </w:rPr>
  </w:style>
  <w:style w:type="paragraph" w:styleId="70">
    <w:name w:val="heading 7"/>
    <w:next w:val="ae"/>
    <w:link w:val="71"/>
    <w:unhideWhenUsed/>
    <w:qFormat/>
    <w:rsid w:val="00436EE7"/>
    <w:pPr>
      <w:numPr>
        <w:ilvl w:val="6"/>
        <w:numId w:val="12"/>
      </w:numPr>
      <w:spacing w:before="80" w:after="100"/>
      <w:outlineLvl w:val="6"/>
    </w:pPr>
    <w:rPr>
      <w:rFonts w:eastAsiaTheme="minorHAnsi" w:cs="Arial"/>
      <w:b/>
      <w:sz w:val="28"/>
      <w:szCs w:val="20"/>
      <w:lang w:eastAsia="en-US"/>
    </w:rPr>
  </w:style>
  <w:style w:type="paragraph" w:styleId="80">
    <w:name w:val="heading 8"/>
    <w:next w:val="ae"/>
    <w:link w:val="81"/>
    <w:unhideWhenUsed/>
    <w:qFormat/>
    <w:rsid w:val="00436EE7"/>
    <w:pPr>
      <w:numPr>
        <w:ilvl w:val="7"/>
        <w:numId w:val="12"/>
      </w:numPr>
      <w:spacing w:before="60" w:after="80" w:line="360" w:lineRule="auto"/>
      <w:outlineLvl w:val="7"/>
    </w:pPr>
    <w:rPr>
      <w:rFonts w:eastAsiaTheme="minorHAnsi" w:cs="Arial"/>
      <w:b/>
      <w:sz w:val="28"/>
      <w:szCs w:val="20"/>
      <w:lang w:eastAsia="en-US"/>
    </w:rPr>
  </w:style>
  <w:style w:type="paragraph" w:styleId="9">
    <w:name w:val="heading 9"/>
    <w:next w:val="ae"/>
    <w:link w:val="90"/>
    <w:unhideWhenUsed/>
    <w:qFormat/>
    <w:rsid w:val="00436EE7"/>
    <w:pPr>
      <w:numPr>
        <w:ilvl w:val="8"/>
        <w:numId w:val="12"/>
      </w:numPr>
      <w:spacing w:before="40" w:after="40"/>
      <w:outlineLvl w:val="8"/>
    </w:pPr>
    <w:rPr>
      <w:rFonts w:eastAsiaTheme="minorHAnsi" w:cs="Arial"/>
      <w:b/>
      <w:sz w:val="28"/>
      <w:szCs w:val="20"/>
      <w:lang w:eastAsia="en-US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45">
    <w:name w:val="Пункт 4"/>
    <w:basedOn w:val="43"/>
    <w:autoRedefine/>
    <w:qFormat/>
    <w:rsid w:val="00436EE7"/>
    <w:pPr>
      <w:keepNext w:val="0"/>
      <w:keepLines w:val="0"/>
      <w:tabs>
        <w:tab w:val="clear" w:pos="851"/>
        <w:tab w:val="num" w:pos="1843"/>
      </w:tabs>
      <w:jc w:val="both"/>
      <w:outlineLvl w:val="9"/>
    </w:pPr>
    <w:rPr>
      <w:rFonts w:eastAsia="MS Mincho"/>
      <w:b w:val="0"/>
    </w:rPr>
  </w:style>
  <w:style w:type="character" w:customStyle="1" w:styleId="af2">
    <w:name w:val="Верхний колонтитул Знак"/>
    <w:basedOn w:val="af"/>
    <w:link w:val="af3"/>
    <w:qFormat/>
    <w:rsid w:val="00436EE7"/>
    <w:rPr>
      <w:sz w:val="28"/>
    </w:rPr>
  </w:style>
  <w:style w:type="paragraph" w:styleId="af3">
    <w:name w:val="header"/>
    <w:basedOn w:val="ae"/>
    <w:link w:val="af2"/>
    <w:unhideWhenUsed/>
    <w:rsid w:val="00436EE7"/>
    <w:pPr>
      <w:tabs>
        <w:tab w:val="center" w:pos="4677"/>
        <w:tab w:val="right" w:pos="9355"/>
      </w:tabs>
    </w:pPr>
  </w:style>
  <w:style w:type="paragraph" w:styleId="af4">
    <w:name w:val="TOC Heading"/>
    <w:basedOn w:val="af5"/>
    <w:next w:val="ae"/>
    <w:uiPriority w:val="39"/>
    <w:unhideWhenUsed/>
    <w:qFormat/>
    <w:rsid w:val="00436EE7"/>
  </w:style>
  <w:style w:type="paragraph" w:styleId="16">
    <w:name w:val="toc 1"/>
    <w:basedOn w:val="ae"/>
    <w:next w:val="ae"/>
    <w:autoRedefine/>
    <w:uiPriority w:val="39"/>
    <w:unhideWhenUsed/>
    <w:rsid w:val="009D6FE2"/>
    <w:pPr>
      <w:widowControl/>
      <w:tabs>
        <w:tab w:val="left" w:pos="851"/>
        <w:tab w:val="left" w:pos="1843"/>
        <w:tab w:val="right" w:leader="dot" w:pos="9912"/>
      </w:tabs>
      <w:spacing w:line="288" w:lineRule="auto"/>
      <w:ind w:left="284"/>
      <w:jc w:val="both"/>
    </w:pPr>
    <w:rPr>
      <w:rFonts w:eastAsiaTheme="minorEastAsia" w:cstheme="minorBidi"/>
      <w:noProof/>
      <w:szCs w:val="22"/>
    </w:rPr>
  </w:style>
  <w:style w:type="paragraph" w:styleId="26">
    <w:name w:val="toc 2"/>
    <w:basedOn w:val="ae"/>
    <w:next w:val="ae"/>
    <w:autoRedefine/>
    <w:uiPriority w:val="39"/>
    <w:unhideWhenUsed/>
    <w:rsid w:val="001325C0"/>
    <w:pPr>
      <w:widowControl/>
      <w:tabs>
        <w:tab w:val="left" w:pos="851"/>
        <w:tab w:val="right" w:leader="dot" w:pos="9911"/>
      </w:tabs>
      <w:spacing w:line="276" w:lineRule="auto"/>
      <w:ind w:left="426"/>
      <w:jc w:val="both"/>
    </w:pPr>
    <w:rPr>
      <w:rFonts w:eastAsiaTheme="minorHAnsi"/>
      <w:noProof/>
      <w:lang w:eastAsia="en-US"/>
    </w:rPr>
  </w:style>
  <w:style w:type="paragraph" w:styleId="37">
    <w:name w:val="toc 3"/>
    <w:basedOn w:val="ae"/>
    <w:next w:val="ae"/>
    <w:autoRedefine/>
    <w:uiPriority w:val="39"/>
    <w:unhideWhenUsed/>
    <w:rsid w:val="00436EE7"/>
    <w:pPr>
      <w:widowControl/>
      <w:tabs>
        <w:tab w:val="left" w:pos="851"/>
        <w:tab w:val="right" w:leader="dot" w:pos="9911"/>
      </w:tabs>
      <w:spacing w:line="288" w:lineRule="auto"/>
    </w:pPr>
    <w:rPr>
      <w:rFonts w:eastAsiaTheme="minorHAnsi"/>
      <w:lang w:eastAsia="en-US"/>
    </w:rPr>
  </w:style>
  <w:style w:type="paragraph" w:styleId="46">
    <w:name w:val="toc 4"/>
    <w:basedOn w:val="ae"/>
    <w:next w:val="ae"/>
    <w:autoRedefine/>
    <w:uiPriority w:val="39"/>
    <w:unhideWhenUsed/>
    <w:rsid w:val="00436EE7"/>
    <w:pPr>
      <w:widowControl/>
      <w:tabs>
        <w:tab w:val="right" w:leader="dot" w:pos="9911"/>
      </w:tabs>
      <w:spacing w:line="288" w:lineRule="auto"/>
      <w:ind w:left="658"/>
    </w:pPr>
    <w:rPr>
      <w:rFonts w:eastAsiaTheme="minorHAnsi" w:cstheme="minorBidi"/>
      <w:szCs w:val="22"/>
      <w:lang w:eastAsia="en-US"/>
    </w:rPr>
  </w:style>
  <w:style w:type="paragraph" w:styleId="55">
    <w:name w:val="toc 5"/>
    <w:basedOn w:val="ae"/>
    <w:next w:val="ae"/>
    <w:autoRedefine/>
    <w:uiPriority w:val="39"/>
    <w:unhideWhenUsed/>
    <w:rsid w:val="00436EE7"/>
    <w:pPr>
      <w:widowControl/>
      <w:spacing w:line="288" w:lineRule="auto"/>
      <w:ind w:left="879"/>
    </w:pPr>
    <w:rPr>
      <w:rFonts w:eastAsiaTheme="minorHAnsi" w:cstheme="minorBidi"/>
      <w:szCs w:val="22"/>
      <w:lang w:eastAsia="en-US"/>
    </w:rPr>
  </w:style>
  <w:style w:type="paragraph" w:styleId="63">
    <w:name w:val="toc 6"/>
    <w:basedOn w:val="ae"/>
    <w:next w:val="ae"/>
    <w:autoRedefine/>
    <w:uiPriority w:val="39"/>
    <w:unhideWhenUsed/>
    <w:rsid w:val="00436EE7"/>
    <w:pPr>
      <w:widowControl/>
      <w:spacing w:line="288" w:lineRule="auto"/>
      <w:ind w:left="1100"/>
    </w:pPr>
    <w:rPr>
      <w:rFonts w:eastAsiaTheme="minorHAnsi" w:cstheme="minorBidi"/>
      <w:szCs w:val="22"/>
      <w:lang w:eastAsia="en-US"/>
    </w:rPr>
  </w:style>
  <w:style w:type="paragraph" w:styleId="72">
    <w:name w:val="toc 7"/>
    <w:basedOn w:val="ae"/>
    <w:next w:val="ae"/>
    <w:autoRedefine/>
    <w:uiPriority w:val="39"/>
    <w:unhideWhenUsed/>
    <w:rsid w:val="00436EE7"/>
    <w:pPr>
      <w:widowControl/>
      <w:spacing w:line="288" w:lineRule="auto"/>
      <w:ind w:left="1321"/>
    </w:pPr>
    <w:rPr>
      <w:rFonts w:eastAsiaTheme="minorHAnsi" w:cstheme="minorBidi"/>
      <w:szCs w:val="22"/>
      <w:lang w:eastAsia="en-US"/>
    </w:rPr>
  </w:style>
  <w:style w:type="paragraph" w:styleId="82">
    <w:name w:val="toc 8"/>
    <w:basedOn w:val="ae"/>
    <w:next w:val="ae"/>
    <w:autoRedefine/>
    <w:uiPriority w:val="39"/>
    <w:unhideWhenUsed/>
    <w:rsid w:val="00436EE7"/>
    <w:pPr>
      <w:widowControl/>
      <w:spacing w:line="288" w:lineRule="auto"/>
      <w:ind w:left="1542"/>
    </w:pPr>
    <w:rPr>
      <w:rFonts w:eastAsiaTheme="minorHAnsi" w:cstheme="minorBidi"/>
      <w:sz w:val="24"/>
      <w:szCs w:val="22"/>
      <w:lang w:eastAsia="en-US"/>
    </w:rPr>
  </w:style>
  <w:style w:type="paragraph" w:styleId="91">
    <w:name w:val="toc 9"/>
    <w:basedOn w:val="ae"/>
    <w:next w:val="ae"/>
    <w:autoRedefine/>
    <w:uiPriority w:val="39"/>
    <w:unhideWhenUsed/>
    <w:rsid w:val="00436EE7"/>
    <w:pPr>
      <w:widowControl/>
      <w:spacing w:line="288" w:lineRule="auto"/>
      <w:ind w:left="1758"/>
    </w:pPr>
    <w:rPr>
      <w:rFonts w:eastAsiaTheme="minorHAnsi" w:cstheme="minorBidi"/>
      <w:szCs w:val="22"/>
      <w:lang w:eastAsia="en-US"/>
    </w:rPr>
  </w:style>
  <w:style w:type="character" w:styleId="af6">
    <w:name w:val="Hyperlink"/>
    <w:basedOn w:val="af"/>
    <w:uiPriority w:val="99"/>
    <w:unhideWhenUsed/>
    <w:rsid w:val="00436EE7"/>
    <w:rPr>
      <w:color w:val="0000FF" w:themeColor="hyperlink"/>
      <w:u w:val="single"/>
    </w:rPr>
  </w:style>
  <w:style w:type="paragraph" w:styleId="af7">
    <w:name w:val="footer"/>
    <w:basedOn w:val="ae"/>
    <w:link w:val="af8"/>
    <w:uiPriority w:val="99"/>
    <w:rsid w:val="00436EE7"/>
    <w:pPr>
      <w:tabs>
        <w:tab w:val="center" w:pos="4677"/>
        <w:tab w:val="right" w:pos="9355"/>
      </w:tabs>
    </w:pPr>
  </w:style>
  <w:style w:type="character" w:styleId="af9">
    <w:name w:val="page number"/>
    <w:basedOn w:val="af"/>
    <w:rsid w:val="00436EE7"/>
    <w:rPr>
      <w:rFonts w:ascii="Arial" w:hAnsi="Arial"/>
      <w:sz w:val="24"/>
    </w:rPr>
  </w:style>
  <w:style w:type="paragraph" w:styleId="afa">
    <w:name w:val="Balloon Text"/>
    <w:basedOn w:val="ae"/>
    <w:link w:val="afb"/>
    <w:semiHidden/>
    <w:rsid w:val="00436EE7"/>
    <w:rPr>
      <w:rFonts w:ascii="Tahoma" w:hAnsi="Tahoma"/>
      <w:sz w:val="16"/>
      <w:szCs w:val="16"/>
    </w:rPr>
  </w:style>
  <w:style w:type="paragraph" w:styleId="a7">
    <w:name w:val="Bibliography"/>
    <w:basedOn w:val="ae"/>
    <w:next w:val="ae"/>
    <w:uiPriority w:val="37"/>
    <w:semiHidden/>
    <w:unhideWhenUsed/>
    <w:rsid w:val="00436EE7"/>
    <w:pPr>
      <w:widowControl/>
      <w:numPr>
        <w:numId w:val="13"/>
      </w:numPr>
      <w:spacing w:before="120"/>
      <w:jc w:val="both"/>
    </w:pPr>
  </w:style>
  <w:style w:type="character" w:customStyle="1" w:styleId="15">
    <w:name w:val="Заголовок 1 Знак"/>
    <w:aliases w:val="L заголовок 1 Знак,H1 Знак,Chapter Headline Знак,. Знак,Название спецификации Знак"/>
    <w:basedOn w:val="af"/>
    <w:link w:val="13"/>
    <w:rsid w:val="00436EE7"/>
    <w:rPr>
      <w:rFonts w:eastAsiaTheme="majorEastAsia" w:cstheme="majorBidi"/>
      <w:b/>
      <w:bCs/>
      <w:kern w:val="28"/>
      <w:sz w:val="28"/>
      <w:szCs w:val="28"/>
      <w:lang w:eastAsia="en-US"/>
    </w:rPr>
  </w:style>
  <w:style w:type="character" w:customStyle="1" w:styleId="25">
    <w:name w:val="Заголовок 2 Знак"/>
    <w:basedOn w:val="af"/>
    <w:link w:val="22"/>
    <w:qFormat/>
    <w:rsid w:val="00436EE7"/>
    <w:rPr>
      <w:rFonts w:eastAsiaTheme="minorHAnsi" w:cs="Arial"/>
      <w:b/>
      <w:kern w:val="28"/>
      <w:sz w:val="28"/>
      <w:szCs w:val="28"/>
      <w:lang w:eastAsia="en-US"/>
    </w:rPr>
  </w:style>
  <w:style w:type="character" w:customStyle="1" w:styleId="36">
    <w:name w:val="Заголовок 3 Знак"/>
    <w:basedOn w:val="af"/>
    <w:link w:val="33"/>
    <w:qFormat/>
    <w:rsid w:val="00436EE7"/>
    <w:rPr>
      <w:rFonts w:eastAsiaTheme="minorHAnsi" w:cs="Arial"/>
      <w:b/>
      <w:sz w:val="28"/>
      <w:lang w:eastAsia="en-US"/>
    </w:rPr>
  </w:style>
  <w:style w:type="character" w:customStyle="1" w:styleId="44">
    <w:name w:val="Заголовок 4 Знак"/>
    <w:basedOn w:val="af"/>
    <w:link w:val="43"/>
    <w:rsid w:val="00436EE7"/>
    <w:rPr>
      <w:rFonts w:eastAsiaTheme="minorHAnsi" w:cs="Arial"/>
      <w:b/>
      <w:sz w:val="28"/>
      <w:lang w:eastAsia="en-US"/>
    </w:rPr>
  </w:style>
  <w:style w:type="character" w:customStyle="1" w:styleId="54">
    <w:name w:val="Заголовок 5 Знак"/>
    <w:basedOn w:val="af"/>
    <w:link w:val="53"/>
    <w:rsid w:val="00436EE7"/>
    <w:rPr>
      <w:rFonts w:eastAsiaTheme="minorHAnsi" w:cs="Arial"/>
      <w:b/>
      <w:sz w:val="28"/>
      <w:szCs w:val="22"/>
      <w:lang w:eastAsia="en-US"/>
    </w:rPr>
  </w:style>
  <w:style w:type="paragraph" w:styleId="afc">
    <w:name w:val="Plain Text"/>
    <w:basedOn w:val="ae"/>
    <w:link w:val="afd"/>
    <w:locked/>
    <w:rsid w:val="00436EE7"/>
    <w:rPr>
      <w:rFonts w:ascii="Courier New" w:hAnsi="Courier New" w:cs="Courier New"/>
      <w:szCs w:val="20"/>
    </w:rPr>
  </w:style>
  <w:style w:type="paragraph" w:styleId="afe">
    <w:name w:val="caption"/>
    <w:aliases w:val="Название таблиц,Н_таблица,ТАБЛИЦА подпись,##,Название2,Название11,Заголовок Рисунков и Таблиц,Picture,Caption Char,Название объекта Знак1 Char,Название объекта Знак Знак Char,Знак Char,Название объекта Знак1,Название объекта Знак1 Знак"/>
    <w:basedOn w:val="ae"/>
    <w:next w:val="ae"/>
    <w:link w:val="aff"/>
    <w:autoRedefine/>
    <w:qFormat/>
    <w:rsid w:val="00912855"/>
    <w:pPr>
      <w:spacing w:before="120" w:line="360" w:lineRule="auto"/>
      <w:ind w:firstLine="851"/>
      <w:jc w:val="both"/>
    </w:pPr>
    <w:rPr>
      <w:bCs/>
      <w:szCs w:val="20"/>
    </w:rPr>
  </w:style>
  <w:style w:type="character" w:styleId="aff0">
    <w:name w:val="Strong"/>
    <w:basedOn w:val="af"/>
    <w:qFormat/>
    <w:rsid w:val="00436EE7"/>
    <w:rPr>
      <w:b/>
      <w:bCs/>
    </w:rPr>
  </w:style>
  <w:style w:type="paragraph" w:customStyle="1" w:styleId="64">
    <w:name w:val="Пункт 6"/>
    <w:basedOn w:val="61"/>
    <w:autoRedefine/>
    <w:qFormat/>
    <w:rsid w:val="00436EE7"/>
    <w:pPr>
      <w:tabs>
        <w:tab w:val="num" w:pos="2127"/>
      </w:tabs>
      <w:jc w:val="both"/>
      <w:outlineLvl w:val="9"/>
    </w:pPr>
    <w:rPr>
      <w:b w:val="0"/>
    </w:rPr>
  </w:style>
  <w:style w:type="paragraph" w:customStyle="1" w:styleId="73">
    <w:name w:val="Пункт 7"/>
    <w:basedOn w:val="70"/>
    <w:autoRedefine/>
    <w:qFormat/>
    <w:rsid w:val="00436EE7"/>
    <w:pPr>
      <w:tabs>
        <w:tab w:val="num" w:pos="2268"/>
      </w:tabs>
      <w:jc w:val="both"/>
      <w:outlineLvl w:val="9"/>
    </w:pPr>
    <w:rPr>
      <w:b w:val="0"/>
    </w:rPr>
  </w:style>
  <w:style w:type="paragraph" w:styleId="aff1">
    <w:name w:val="Document Map"/>
    <w:basedOn w:val="ae"/>
    <w:link w:val="aff2"/>
    <w:uiPriority w:val="99"/>
    <w:semiHidden/>
    <w:unhideWhenUsed/>
    <w:rsid w:val="00436EE7"/>
    <w:rPr>
      <w:rFonts w:ascii="Tahoma" w:hAnsi="Tahoma" w:cs="Tahoma"/>
      <w:sz w:val="16"/>
      <w:szCs w:val="16"/>
    </w:rPr>
  </w:style>
  <w:style w:type="character" w:styleId="aff3">
    <w:name w:val="annotation reference"/>
    <w:basedOn w:val="af"/>
    <w:uiPriority w:val="99"/>
    <w:rsid w:val="00436EE7"/>
    <w:rPr>
      <w:sz w:val="16"/>
      <w:szCs w:val="16"/>
    </w:rPr>
  </w:style>
  <w:style w:type="paragraph" w:styleId="aff4">
    <w:name w:val="annotation text"/>
    <w:basedOn w:val="ae"/>
    <w:link w:val="aff5"/>
    <w:uiPriority w:val="99"/>
    <w:rsid w:val="00436EE7"/>
    <w:rPr>
      <w:szCs w:val="20"/>
    </w:rPr>
  </w:style>
  <w:style w:type="paragraph" w:styleId="aff6">
    <w:name w:val="annotation subject"/>
    <w:basedOn w:val="aff4"/>
    <w:next w:val="aff4"/>
    <w:link w:val="aff7"/>
    <w:semiHidden/>
    <w:rsid w:val="00436EE7"/>
    <w:rPr>
      <w:b/>
      <w:bCs/>
    </w:rPr>
  </w:style>
  <w:style w:type="paragraph" w:customStyle="1" w:styleId="83">
    <w:name w:val="Пункт 8"/>
    <w:basedOn w:val="80"/>
    <w:autoRedefine/>
    <w:qFormat/>
    <w:rsid w:val="00436EE7"/>
    <w:pPr>
      <w:tabs>
        <w:tab w:val="num" w:pos="2552"/>
      </w:tabs>
      <w:jc w:val="both"/>
      <w:outlineLvl w:val="9"/>
    </w:pPr>
    <w:rPr>
      <w:b w:val="0"/>
    </w:rPr>
  </w:style>
  <w:style w:type="paragraph" w:customStyle="1" w:styleId="aff8">
    <w:name w:val="Название организации"/>
    <w:aliases w:val="логотип"/>
    <w:basedOn w:val="ae"/>
    <w:next w:val="ae"/>
    <w:rsid w:val="00436EE7"/>
    <w:pPr>
      <w:jc w:val="center"/>
    </w:pPr>
    <w:rPr>
      <w:caps/>
      <w:szCs w:val="20"/>
    </w:rPr>
  </w:style>
  <w:style w:type="character" w:customStyle="1" w:styleId="62">
    <w:name w:val="Заголовок 6 Знак"/>
    <w:basedOn w:val="af"/>
    <w:link w:val="61"/>
    <w:rsid w:val="00436EE7"/>
    <w:rPr>
      <w:rFonts w:eastAsiaTheme="minorHAnsi" w:cs="Arial"/>
      <w:b/>
      <w:sz w:val="28"/>
      <w:szCs w:val="22"/>
      <w:lang w:eastAsia="en-US"/>
    </w:rPr>
  </w:style>
  <w:style w:type="character" w:customStyle="1" w:styleId="71">
    <w:name w:val="Заголовок 7 Знак"/>
    <w:basedOn w:val="af"/>
    <w:link w:val="70"/>
    <w:rsid w:val="00436EE7"/>
    <w:rPr>
      <w:rFonts w:eastAsiaTheme="minorHAnsi" w:cs="Arial"/>
      <w:b/>
      <w:sz w:val="28"/>
      <w:szCs w:val="20"/>
      <w:lang w:eastAsia="en-US"/>
    </w:rPr>
  </w:style>
  <w:style w:type="character" w:customStyle="1" w:styleId="81">
    <w:name w:val="Заголовок 8 Знак"/>
    <w:basedOn w:val="af"/>
    <w:link w:val="80"/>
    <w:rsid w:val="00436EE7"/>
    <w:rPr>
      <w:rFonts w:eastAsiaTheme="minorHAnsi" w:cs="Arial"/>
      <w:b/>
      <w:sz w:val="28"/>
      <w:szCs w:val="20"/>
      <w:lang w:eastAsia="en-US"/>
    </w:rPr>
  </w:style>
  <w:style w:type="character" w:customStyle="1" w:styleId="90">
    <w:name w:val="Заголовок 9 Знак"/>
    <w:basedOn w:val="af"/>
    <w:link w:val="9"/>
    <w:rsid w:val="00436EE7"/>
    <w:rPr>
      <w:rFonts w:eastAsiaTheme="minorHAnsi" w:cs="Arial"/>
      <w:b/>
      <w:sz w:val="28"/>
      <w:szCs w:val="20"/>
      <w:lang w:eastAsia="en-US"/>
    </w:rPr>
  </w:style>
  <w:style w:type="paragraph" w:styleId="aff9">
    <w:name w:val="Normal Indent"/>
    <w:basedOn w:val="ae"/>
    <w:link w:val="affa"/>
    <w:rsid w:val="00436EE7"/>
    <w:pPr>
      <w:widowControl/>
      <w:spacing w:before="120" w:line="360" w:lineRule="auto"/>
      <w:ind w:firstLine="851"/>
      <w:jc w:val="both"/>
    </w:pPr>
  </w:style>
  <w:style w:type="paragraph" w:customStyle="1" w:styleId="affb">
    <w:name w:val="Заголовок без номера"/>
    <w:basedOn w:val="22"/>
    <w:next w:val="ae"/>
    <w:qFormat/>
    <w:rsid w:val="00436EE7"/>
    <w:pPr>
      <w:pageBreakBefore/>
      <w:numPr>
        <w:ilvl w:val="0"/>
        <w:numId w:val="0"/>
      </w:numPr>
      <w:ind w:firstLine="851"/>
      <w:outlineLvl w:val="0"/>
    </w:pPr>
  </w:style>
  <w:style w:type="paragraph" w:customStyle="1" w:styleId="a4">
    <w:name w:val="Заголовок приложения"/>
    <w:basedOn w:val="13"/>
    <w:next w:val="aff9"/>
    <w:qFormat/>
    <w:rsid w:val="0045777C"/>
    <w:pPr>
      <w:numPr>
        <w:numId w:val="18"/>
      </w:numPr>
      <w:tabs>
        <w:tab w:val="clear" w:pos="340"/>
        <w:tab w:val="left" w:pos="2268"/>
      </w:tabs>
      <w:jc w:val="center"/>
    </w:pPr>
    <w:rPr>
      <w:rFonts w:eastAsia="Times New Roman" w:cs="Arial"/>
      <w:caps/>
      <w:kern w:val="32"/>
      <w:szCs w:val="32"/>
      <w:lang w:eastAsia="ru-RU"/>
    </w:rPr>
  </w:style>
  <w:style w:type="character" w:styleId="affc">
    <w:name w:val="endnote reference"/>
    <w:basedOn w:val="af"/>
    <w:rsid w:val="00436EE7"/>
    <w:rPr>
      <w:rFonts w:ascii="Arial" w:hAnsi="Arial"/>
      <w:dstrike w:val="0"/>
      <w:color w:val="auto"/>
      <w:sz w:val="24"/>
      <w:szCs w:val="24"/>
      <w:u w:val="none"/>
      <w:vertAlign w:val="baseline"/>
    </w:rPr>
  </w:style>
  <w:style w:type="character" w:styleId="HTML">
    <w:name w:val="HTML Keyboard"/>
    <w:basedOn w:val="af"/>
    <w:rsid w:val="00436EE7"/>
    <w:rPr>
      <w:rFonts w:ascii="Courier New" w:hAnsi="Courier New" w:cs="Courier New"/>
      <w:sz w:val="20"/>
      <w:szCs w:val="20"/>
    </w:rPr>
  </w:style>
  <w:style w:type="table" w:styleId="17">
    <w:name w:val="Table Classic 1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f0"/>
    <w:rsid w:val="00436EE7"/>
    <w:pPr>
      <w:spacing w:line="360" w:lineRule="auto"/>
      <w:ind w:firstLine="851"/>
    </w:pPr>
    <w:rPr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0">
    <w:name w:val="HTML Code"/>
    <w:basedOn w:val="af"/>
    <w:rsid w:val="00436EE7"/>
    <w:rPr>
      <w:rFonts w:ascii="Courier New" w:hAnsi="Courier New" w:cs="Courier New"/>
      <w:sz w:val="20"/>
      <w:szCs w:val="20"/>
    </w:rPr>
  </w:style>
  <w:style w:type="paragraph" w:styleId="affd">
    <w:name w:val="Body Text First Indent"/>
    <w:basedOn w:val="affe"/>
    <w:link w:val="afff"/>
    <w:locked/>
    <w:rsid w:val="00436EE7"/>
    <w:pPr>
      <w:ind w:firstLine="210"/>
    </w:pPr>
  </w:style>
  <w:style w:type="character" w:customStyle="1" w:styleId="afff">
    <w:name w:val="Красная строка Знак"/>
    <w:basedOn w:val="afff0"/>
    <w:link w:val="affd"/>
    <w:rsid w:val="00436EE7"/>
    <w:rPr>
      <w:sz w:val="28"/>
    </w:rPr>
  </w:style>
  <w:style w:type="paragraph" w:styleId="28">
    <w:name w:val="Body Text First Indent 2"/>
    <w:basedOn w:val="afff1"/>
    <w:link w:val="29"/>
    <w:locked/>
    <w:rsid w:val="00436EE7"/>
    <w:pPr>
      <w:ind w:firstLine="210"/>
    </w:pPr>
  </w:style>
  <w:style w:type="character" w:customStyle="1" w:styleId="29">
    <w:name w:val="Красная строка 2 Знак"/>
    <w:basedOn w:val="afff2"/>
    <w:link w:val="28"/>
    <w:rsid w:val="00436EE7"/>
    <w:rPr>
      <w:sz w:val="28"/>
    </w:rPr>
  </w:style>
  <w:style w:type="paragraph" w:styleId="afff3">
    <w:name w:val="Title"/>
    <w:basedOn w:val="ae"/>
    <w:next w:val="ae"/>
    <w:link w:val="afff4"/>
    <w:qFormat/>
    <w:rsid w:val="00436EE7"/>
    <w:pPr>
      <w:keepNext/>
      <w:pageBreakBefore/>
      <w:spacing w:before="240" w:after="60" w:line="360" w:lineRule="auto"/>
      <w:jc w:val="center"/>
      <w:outlineLvl w:val="0"/>
    </w:pPr>
    <w:rPr>
      <w:rFonts w:cs="Arial"/>
      <w:b/>
      <w:bCs/>
      <w:kern w:val="28"/>
      <w:szCs w:val="32"/>
    </w:rPr>
  </w:style>
  <w:style w:type="character" w:customStyle="1" w:styleId="afff4">
    <w:name w:val="Заголовок Знак"/>
    <w:basedOn w:val="af"/>
    <w:link w:val="afff3"/>
    <w:rsid w:val="00436EE7"/>
    <w:rPr>
      <w:rFonts w:cs="Arial"/>
      <w:b/>
      <w:bCs/>
      <w:kern w:val="28"/>
      <w:sz w:val="28"/>
      <w:szCs w:val="32"/>
    </w:rPr>
  </w:style>
  <w:style w:type="paragraph" w:styleId="ac">
    <w:name w:val="List Bullet"/>
    <w:basedOn w:val="ae"/>
    <w:autoRedefine/>
    <w:qFormat/>
    <w:rsid w:val="00436EE7"/>
    <w:pPr>
      <w:widowControl/>
      <w:numPr>
        <w:numId w:val="3"/>
      </w:numPr>
      <w:spacing w:before="120" w:line="360" w:lineRule="auto"/>
      <w:contextualSpacing/>
      <w:jc w:val="both"/>
    </w:pPr>
  </w:style>
  <w:style w:type="paragraph" w:styleId="24">
    <w:name w:val="List Bullet 2"/>
    <w:basedOn w:val="ac"/>
    <w:rsid w:val="00436EE7"/>
    <w:pPr>
      <w:numPr>
        <w:ilvl w:val="1"/>
      </w:numPr>
      <w:spacing w:before="0"/>
      <w:contextualSpacing w:val="0"/>
    </w:pPr>
  </w:style>
  <w:style w:type="paragraph" w:styleId="35">
    <w:name w:val="List Bullet 3"/>
    <w:basedOn w:val="ac"/>
    <w:rsid w:val="00436EE7"/>
    <w:pPr>
      <w:numPr>
        <w:ilvl w:val="2"/>
      </w:numPr>
      <w:spacing w:before="0"/>
      <w:contextualSpacing w:val="0"/>
    </w:pPr>
  </w:style>
  <w:style w:type="paragraph" w:styleId="40">
    <w:name w:val="List Bullet 4"/>
    <w:basedOn w:val="ac"/>
    <w:rsid w:val="00436EE7"/>
    <w:pPr>
      <w:numPr>
        <w:numId w:val="4"/>
      </w:numPr>
      <w:spacing w:before="0"/>
      <w:contextualSpacing w:val="0"/>
    </w:pPr>
  </w:style>
  <w:style w:type="paragraph" w:styleId="50">
    <w:name w:val="List Bullet 5"/>
    <w:basedOn w:val="ac"/>
    <w:rsid w:val="00436EE7"/>
    <w:pPr>
      <w:numPr>
        <w:numId w:val="5"/>
      </w:numPr>
      <w:spacing w:before="0"/>
      <w:contextualSpacing w:val="0"/>
    </w:pPr>
  </w:style>
  <w:style w:type="character" w:customStyle="1" w:styleId="af8">
    <w:name w:val="Нижний колонтитул Знак"/>
    <w:basedOn w:val="af"/>
    <w:link w:val="af7"/>
    <w:uiPriority w:val="99"/>
    <w:rsid w:val="00436EE7"/>
    <w:rPr>
      <w:sz w:val="28"/>
    </w:rPr>
  </w:style>
  <w:style w:type="character" w:styleId="afff5">
    <w:name w:val="line number"/>
    <w:basedOn w:val="af"/>
    <w:rsid w:val="00436EE7"/>
    <w:rPr>
      <w:rFonts w:ascii="Arial" w:hAnsi="Arial"/>
      <w:sz w:val="24"/>
    </w:rPr>
  </w:style>
  <w:style w:type="paragraph" w:customStyle="1" w:styleId="ab">
    <w:name w:val="Нумеров.список"/>
    <w:basedOn w:val="ae"/>
    <w:rsid w:val="00436EE7"/>
    <w:pPr>
      <w:numPr>
        <w:numId w:val="6"/>
      </w:numPr>
      <w:spacing w:before="120" w:line="360" w:lineRule="auto"/>
      <w:contextualSpacing/>
      <w:jc w:val="both"/>
    </w:pPr>
  </w:style>
  <w:style w:type="paragraph" w:styleId="a">
    <w:name w:val="List Number"/>
    <w:basedOn w:val="ae"/>
    <w:rsid w:val="00436EE7"/>
    <w:pPr>
      <w:numPr>
        <w:numId w:val="7"/>
      </w:numPr>
      <w:spacing w:before="120" w:line="360" w:lineRule="auto"/>
      <w:contextualSpacing/>
      <w:jc w:val="both"/>
    </w:pPr>
  </w:style>
  <w:style w:type="paragraph" w:styleId="2">
    <w:name w:val="List Number 2"/>
    <w:basedOn w:val="a"/>
    <w:autoRedefine/>
    <w:rsid w:val="00436EE7"/>
    <w:pPr>
      <w:numPr>
        <w:numId w:val="8"/>
      </w:numPr>
      <w:spacing w:before="0"/>
      <w:contextualSpacing w:val="0"/>
    </w:pPr>
  </w:style>
  <w:style w:type="paragraph" w:styleId="3">
    <w:name w:val="List Number 3"/>
    <w:basedOn w:val="a"/>
    <w:rsid w:val="00436EE7"/>
    <w:pPr>
      <w:numPr>
        <w:numId w:val="9"/>
      </w:numPr>
      <w:spacing w:before="0"/>
      <w:contextualSpacing w:val="0"/>
    </w:pPr>
  </w:style>
  <w:style w:type="paragraph" w:styleId="4">
    <w:name w:val="List Number 4"/>
    <w:basedOn w:val="a"/>
    <w:rsid w:val="00436EE7"/>
    <w:pPr>
      <w:numPr>
        <w:numId w:val="10"/>
      </w:numPr>
      <w:spacing w:before="0"/>
      <w:contextualSpacing w:val="0"/>
    </w:pPr>
  </w:style>
  <w:style w:type="paragraph" w:styleId="5">
    <w:name w:val="List Number 5"/>
    <w:basedOn w:val="a"/>
    <w:rsid w:val="00436EE7"/>
    <w:pPr>
      <w:numPr>
        <w:numId w:val="11"/>
      </w:numPr>
      <w:spacing w:before="0"/>
      <w:contextualSpacing w:val="0"/>
    </w:pPr>
  </w:style>
  <w:style w:type="character" w:styleId="HTML1">
    <w:name w:val="HTML Sample"/>
    <w:basedOn w:val="af"/>
    <w:rsid w:val="00436EE7"/>
    <w:rPr>
      <w:rFonts w:ascii="Courier New" w:hAnsi="Courier New" w:cs="Courier New"/>
    </w:rPr>
  </w:style>
  <w:style w:type="character" w:customStyle="1" w:styleId="affa">
    <w:name w:val="Обычный отступ Знак"/>
    <w:basedOn w:val="af"/>
    <w:link w:val="aff9"/>
    <w:rsid w:val="00436EE7"/>
    <w:rPr>
      <w:sz w:val="28"/>
    </w:rPr>
  </w:style>
  <w:style w:type="paragraph" w:styleId="afff6">
    <w:name w:val="Subtitle"/>
    <w:basedOn w:val="ae"/>
    <w:link w:val="afff7"/>
    <w:qFormat/>
    <w:rsid w:val="00436EE7"/>
    <w:pPr>
      <w:spacing w:after="60"/>
      <w:jc w:val="center"/>
    </w:pPr>
    <w:rPr>
      <w:rFonts w:cs="Arial"/>
    </w:rPr>
  </w:style>
  <w:style w:type="character" w:customStyle="1" w:styleId="afff7">
    <w:name w:val="Подзаголовок Знак"/>
    <w:basedOn w:val="af"/>
    <w:link w:val="afff6"/>
    <w:rsid w:val="00436EE7"/>
    <w:rPr>
      <w:rFonts w:cs="Arial"/>
      <w:sz w:val="28"/>
    </w:rPr>
  </w:style>
  <w:style w:type="paragraph" w:customStyle="1" w:styleId="af5">
    <w:name w:val="Содержание"/>
    <w:basedOn w:val="ae"/>
    <w:next w:val="16"/>
    <w:rsid w:val="00436EE7"/>
    <w:pPr>
      <w:keepNext/>
      <w:keepLines/>
      <w:pageBreakBefore/>
      <w:widowControl/>
      <w:tabs>
        <w:tab w:val="left" w:pos="1418"/>
      </w:tabs>
      <w:spacing w:before="120" w:after="240" w:line="360" w:lineRule="auto"/>
      <w:jc w:val="center"/>
    </w:pPr>
    <w:rPr>
      <w:rFonts w:cs="Arial"/>
      <w:b/>
      <w:bCs/>
      <w:kern w:val="32"/>
      <w:szCs w:val="28"/>
    </w:rPr>
  </w:style>
  <w:style w:type="paragraph" w:customStyle="1" w:styleId="afff8">
    <w:name w:val="Приложение"/>
    <w:basedOn w:val="af5"/>
    <w:next w:val="ae"/>
    <w:rsid w:val="00436EE7"/>
    <w:pPr>
      <w:spacing w:after="0"/>
      <w:outlineLvl w:val="0"/>
    </w:pPr>
  </w:style>
  <w:style w:type="paragraph" w:customStyle="1" w:styleId="a9">
    <w:name w:val="Заголовок раздела приложения"/>
    <w:basedOn w:val="13"/>
    <w:next w:val="aff9"/>
    <w:qFormat/>
    <w:rsid w:val="0045777C"/>
    <w:pPr>
      <w:pageBreakBefore w:val="0"/>
      <w:numPr>
        <w:numId w:val="19"/>
      </w:numPr>
      <w:tabs>
        <w:tab w:val="clear" w:pos="1276"/>
        <w:tab w:val="left" w:pos="1418"/>
      </w:tabs>
      <w:ind w:left="0" w:firstLine="851"/>
      <w:outlineLvl w:val="9"/>
    </w:pPr>
    <w:rPr>
      <w:rFonts w:eastAsia="Times New Roman" w:cs="Arial"/>
      <w:kern w:val="32"/>
      <w:szCs w:val="32"/>
      <w:lang w:eastAsia="ru-RU"/>
    </w:rPr>
  </w:style>
  <w:style w:type="paragraph" w:customStyle="1" w:styleId="afff9">
    <w:name w:val="Примечание"/>
    <w:basedOn w:val="ae"/>
    <w:next w:val="45"/>
    <w:link w:val="afffa"/>
    <w:autoRedefine/>
    <w:rsid w:val="00436EE7"/>
    <w:pPr>
      <w:widowControl/>
      <w:spacing w:before="120" w:after="240"/>
      <w:ind w:firstLine="851"/>
      <w:jc w:val="both"/>
    </w:pPr>
  </w:style>
  <w:style w:type="character" w:customStyle="1" w:styleId="afffa">
    <w:name w:val="Примечание Знак"/>
    <w:basedOn w:val="affa"/>
    <w:link w:val="afff9"/>
    <w:rsid w:val="00436EE7"/>
    <w:rPr>
      <w:sz w:val="28"/>
    </w:rPr>
  </w:style>
  <w:style w:type="paragraph" w:styleId="afffb">
    <w:name w:val="Closing"/>
    <w:basedOn w:val="ae"/>
    <w:link w:val="afffc"/>
    <w:rsid w:val="00436EE7"/>
    <w:pPr>
      <w:ind w:left="4252"/>
    </w:pPr>
  </w:style>
  <w:style w:type="character" w:customStyle="1" w:styleId="afffc">
    <w:name w:val="Прощание Знак"/>
    <w:basedOn w:val="af"/>
    <w:link w:val="afffb"/>
    <w:rsid w:val="00436EE7"/>
    <w:rPr>
      <w:sz w:val="28"/>
    </w:rPr>
  </w:style>
  <w:style w:type="paragraph" w:customStyle="1" w:styleId="2a">
    <w:name w:val="Пункт 2"/>
    <w:basedOn w:val="22"/>
    <w:autoRedefine/>
    <w:qFormat/>
    <w:rsid w:val="0065308F"/>
    <w:pPr>
      <w:keepNext w:val="0"/>
      <w:keepLines w:val="0"/>
      <w:tabs>
        <w:tab w:val="clear" w:pos="1560"/>
        <w:tab w:val="left" w:pos="1134"/>
      </w:tabs>
      <w:spacing w:before="120" w:after="0" w:line="240" w:lineRule="auto"/>
      <w:ind w:left="-284"/>
      <w:jc w:val="both"/>
      <w:outlineLvl w:val="9"/>
    </w:pPr>
    <w:rPr>
      <w:b w:val="0"/>
    </w:rPr>
  </w:style>
  <w:style w:type="paragraph" w:customStyle="1" w:styleId="39">
    <w:name w:val="Пункт 3"/>
    <w:basedOn w:val="33"/>
    <w:autoRedefine/>
    <w:qFormat/>
    <w:rsid w:val="00BE5DF9"/>
    <w:pPr>
      <w:keepNext w:val="0"/>
      <w:keepLines w:val="0"/>
      <w:tabs>
        <w:tab w:val="num" w:pos="1560"/>
      </w:tabs>
      <w:spacing w:after="0"/>
      <w:ind w:left="0" w:firstLine="851"/>
      <w:jc w:val="both"/>
      <w:outlineLvl w:val="9"/>
    </w:pPr>
    <w:rPr>
      <w:b w:val="0"/>
    </w:rPr>
  </w:style>
  <w:style w:type="paragraph" w:customStyle="1" w:styleId="afffd">
    <w:name w:val="Рисунок"/>
    <w:basedOn w:val="ae"/>
    <w:next w:val="afffe"/>
    <w:autoRedefine/>
    <w:rsid w:val="00AD3EF1"/>
    <w:pPr>
      <w:keepNext/>
      <w:spacing w:before="240"/>
      <w:jc w:val="center"/>
    </w:pPr>
  </w:style>
  <w:style w:type="paragraph" w:customStyle="1" w:styleId="afffe">
    <w:name w:val="Рисунок_подпись"/>
    <w:basedOn w:val="ae"/>
    <w:autoRedefine/>
    <w:rsid w:val="00AD3EF1"/>
    <w:pPr>
      <w:spacing w:before="120" w:after="240" w:line="360" w:lineRule="auto"/>
      <w:jc w:val="center"/>
    </w:pPr>
  </w:style>
  <w:style w:type="table" w:styleId="affff">
    <w:name w:val="Table Grid"/>
    <w:aliases w:val="Моя таблица,Сетка таблицы GR,Tabla Microsoft Servicios,MCS Table 1,MCS Standard Table"/>
    <w:basedOn w:val="af0"/>
    <w:rsid w:val="00436E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2">
    <w:name w:val="HTML Preformatted"/>
    <w:basedOn w:val="ae"/>
    <w:link w:val="HTML3"/>
    <w:rsid w:val="00436EE7"/>
    <w:rPr>
      <w:rFonts w:ascii="Courier New" w:hAnsi="Courier New" w:cs="Courier New"/>
      <w:szCs w:val="20"/>
    </w:rPr>
  </w:style>
  <w:style w:type="character" w:customStyle="1" w:styleId="HTML3">
    <w:name w:val="Стандартный HTML Знак"/>
    <w:basedOn w:val="af"/>
    <w:link w:val="HTML2"/>
    <w:rsid w:val="00436EE7"/>
    <w:rPr>
      <w:rFonts w:ascii="Courier New" w:hAnsi="Courier New" w:cs="Courier New"/>
      <w:sz w:val="28"/>
      <w:szCs w:val="20"/>
    </w:rPr>
  </w:style>
  <w:style w:type="table" w:styleId="2b">
    <w:name w:val="Table Columns 2"/>
    <w:basedOn w:val="af0"/>
    <w:rsid w:val="00436EE7"/>
    <w:pPr>
      <w:spacing w:line="360" w:lineRule="auto"/>
      <w:ind w:firstLine="851"/>
    </w:pPr>
    <w:rPr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f0"/>
    <w:rsid w:val="00436EE7"/>
    <w:pPr>
      <w:spacing w:line="360" w:lineRule="auto"/>
      <w:ind w:firstLine="851"/>
    </w:pPr>
    <w:rPr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f0"/>
    <w:rsid w:val="00436EE7"/>
    <w:pPr>
      <w:spacing w:line="360" w:lineRule="auto"/>
      <w:ind w:firstLine="851"/>
    </w:pPr>
    <w:rPr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f0"/>
    <w:rsid w:val="00436EE7"/>
    <w:pPr>
      <w:spacing w:line="360" w:lineRule="auto"/>
      <w:ind w:firstLine="851"/>
    </w:pPr>
    <w:rPr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aff2">
    <w:name w:val="Схема документа Знак"/>
    <w:basedOn w:val="af"/>
    <w:link w:val="aff1"/>
    <w:uiPriority w:val="99"/>
    <w:semiHidden/>
    <w:rsid w:val="00436EE7"/>
    <w:rPr>
      <w:rFonts w:ascii="Tahoma" w:hAnsi="Tahoma" w:cs="Tahoma"/>
      <w:sz w:val="16"/>
      <w:szCs w:val="16"/>
    </w:rPr>
  </w:style>
  <w:style w:type="table" w:customStyle="1" w:styleId="affff0">
    <w:name w:val="таблица"/>
    <w:basedOn w:val="af0"/>
    <w:rsid w:val="00436EE7"/>
    <w:pPr>
      <w:spacing w:before="20" w:after="20"/>
    </w:pPr>
    <w:rPr>
      <w:sz w:val="18"/>
      <w:szCs w:val="20"/>
    </w:rPr>
    <w:tblPr>
      <w:tblStyleRowBandSize w:val="1"/>
      <w:tblStyleColBandSize w:val="1"/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</w:tblCellMar>
    </w:tblPr>
    <w:tcPr>
      <w:vAlign w:val="bottom"/>
    </w:tcPr>
    <w:tblStylePr w:type="firstRow">
      <w:pPr>
        <w:keepNext/>
        <w:keepLines w:val="0"/>
        <w:pageBreakBefore w:val="0"/>
        <w:widowControl/>
        <w:suppressLineNumbers w:val="0"/>
        <w:suppressAutoHyphens/>
        <w:wordWrap/>
        <w:spacing w:beforeLines="60" w:before="60" w:beforeAutospacing="0" w:afterLines="6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pPr>
        <w:wordWrap/>
        <w:spacing w:line="240" w:lineRule="auto"/>
      </w:pPr>
    </w:tblStylePr>
    <w:tblStylePr w:type="firstCol">
      <w:pPr>
        <w:wordWrap/>
        <w:spacing w:line="240" w:lineRule="auto"/>
      </w:pPr>
    </w:tblStylePr>
    <w:tblStylePr w:type="lastCol">
      <w:pPr>
        <w:wordWrap/>
        <w:spacing w:line="240" w:lineRule="auto"/>
      </w:pPr>
    </w:tblStylePr>
    <w:tblStylePr w:type="band1Vert">
      <w:pPr>
        <w:wordWrap/>
        <w:spacing w:line="240" w:lineRule="auto"/>
      </w:p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</w:tblStylePr>
    <w:tblStylePr w:type="band2Horz">
      <w:pPr>
        <w:wordWrap/>
        <w:spacing w:line="240" w:lineRule="auto"/>
      </w:pPr>
    </w:tblStylePr>
    <w:tblStylePr w:type="neCell">
      <w:pPr>
        <w:wordWrap/>
        <w:spacing w:line="240" w:lineRule="auto"/>
      </w:pPr>
    </w:tblStylePr>
    <w:tblStylePr w:type="nwCell">
      <w:pPr>
        <w:wordWrap/>
        <w:spacing w:line="240" w:lineRule="auto"/>
      </w:pPr>
    </w:tblStylePr>
    <w:tblStylePr w:type="seCell">
      <w:pPr>
        <w:wordWrap/>
        <w:spacing w:line="240" w:lineRule="auto"/>
      </w:pPr>
    </w:tblStylePr>
    <w:tblStylePr w:type="swCell">
      <w:pPr>
        <w:wordWrap/>
        <w:spacing w:line="240" w:lineRule="auto"/>
      </w:pPr>
    </w:tblStylePr>
  </w:style>
  <w:style w:type="paragraph" w:styleId="affff1">
    <w:name w:val="table of authorities"/>
    <w:basedOn w:val="ae"/>
    <w:next w:val="45"/>
    <w:rsid w:val="00436EE7"/>
    <w:pPr>
      <w:spacing w:line="360" w:lineRule="auto"/>
      <w:ind w:left="240" w:hanging="240"/>
      <w:jc w:val="both"/>
    </w:pPr>
  </w:style>
  <w:style w:type="paragraph" w:customStyle="1" w:styleId="affff2">
    <w:name w:val="Ст_Таблица_название"/>
    <w:basedOn w:val="ae"/>
    <w:next w:val="45"/>
    <w:rsid w:val="007011A9"/>
    <w:pPr>
      <w:keepNext/>
      <w:spacing w:before="240" w:line="360" w:lineRule="auto"/>
    </w:pPr>
  </w:style>
  <w:style w:type="paragraph" w:customStyle="1" w:styleId="affff3">
    <w:name w:val="Таблица_строки"/>
    <w:basedOn w:val="ae"/>
    <w:autoRedefine/>
    <w:qFormat/>
    <w:rsid w:val="00436EE7"/>
    <w:pPr>
      <w:tabs>
        <w:tab w:val="left" w:pos="2468"/>
        <w:tab w:val="left" w:pos="4931"/>
        <w:tab w:val="left" w:pos="7394"/>
      </w:tabs>
      <w:spacing w:before="20" w:after="20"/>
    </w:pPr>
    <w:rPr>
      <w:sz w:val="20"/>
    </w:rPr>
  </w:style>
  <w:style w:type="paragraph" w:customStyle="1" w:styleId="affff4">
    <w:name w:val="Таблица_шапка"/>
    <w:basedOn w:val="ae"/>
    <w:rsid w:val="00436EE7"/>
    <w:pPr>
      <w:keepNext/>
      <w:suppressAutoHyphens/>
      <w:spacing w:before="60" w:after="60"/>
      <w:jc w:val="center"/>
    </w:pPr>
    <w:rPr>
      <w:sz w:val="24"/>
    </w:rPr>
  </w:style>
  <w:style w:type="paragraph" w:customStyle="1" w:styleId="100">
    <w:name w:val="Таблица_шапка_10пт"/>
    <w:basedOn w:val="affff4"/>
    <w:next w:val="affff3"/>
    <w:rsid w:val="00436EE7"/>
    <w:rPr>
      <w:sz w:val="20"/>
    </w:rPr>
  </w:style>
  <w:style w:type="table" w:styleId="-3">
    <w:name w:val="Table List 3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afd">
    <w:name w:val="Текст Знак"/>
    <w:basedOn w:val="af"/>
    <w:link w:val="afc"/>
    <w:rsid w:val="00436EE7"/>
    <w:rPr>
      <w:rFonts w:ascii="Courier New" w:hAnsi="Courier New" w:cs="Courier New"/>
      <w:sz w:val="28"/>
      <w:szCs w:val="20"/>
    </w:rPr>
  </w:style>
  <w:style w:type="character" w:customStyle="1" w:styleId="afb">
    <w:name w:val="Текст выноски Знак"/>
    <w:basedOn w:val="af"/>
    <w:link w:val="afa"/>
    <w:semiHidden/>
    <w:rsid w:val="00436EE7"/>
    <w:rPr>
      <w:rFonts w:ascii="Tahoma" w:hAnsi="Tahoma"/>
      <w:sz w:val="16"/>
      <w:szCs w:val="16"/>
    </w:rPr>
  </w:style>
  <w:style w:type="paragraph" w:styleId="affff5">
    <w:name w:val="endnote text"/>
    <w:basedOn w:val="ae"/>
    <w:link w:val="affff6"/>
    <w:rsid w:val="00436EE7"/>
    <w:pPr>
      <w:spacing w:line="360" w:lineRule="auto"/>
      <w:jc w:val="both"/>
    </w:pPr>
    <w:rPr>
      <w:szCs w:val="20"/>
    </w:rPr>
  </w:style>
  <w:style w:type="character" w:customStyle="1" w:styleId="affff6">
    <w:name w:val="Текст концевой сноски Знак"/>
    <w:basedOn w:val="af"/>
    <w:link w:val="affff5"/>
    <w:rsid w:val="00436EE7"/>
    <w:rPr>
      <w:sz w:val="28"/>
      <w:szCs w:val="20"/>
    </w:rPr>
  </w:style>
  <w:style w:type="character" w:customStyle="1" w:styleId="aff5">
    <w:name w:val="Текст примечания Знак"/>
    <w:basedOn w:val="af"/>
    <w:link w:val="aff4"/>
    <w:uiPriority w:val="99"/>
    <w:rsid w:val="00436EE7"/>
    <w:rPr>
      <w:sz w:val="28"/>
      <w:szCs w:val="20"/>
    </w:rPr>
  </w:style>
  <w:style w:type="character" w:customStyle="1" w:styleId="aff7">
    <w:name w:val="Тема примечания Знак"/>
    <w:basedOn w:val="aff5"/>
    <w:link w:val="aff6"/>
    <w:semiHidden/>
    <w:rsid w:val="00436EE7"/>
    <w:rPr>
      <w:b/>
      <w:bCs/>
      <w:sz w:val="28"/>
      <w:szCs w:val="20"/>
    </w:rPr>
  </w:style>
  <w:style w:type="paragraph" w:customStyle="1" w:styleId="affff7">
    <w:name w:val="Титул_шапка"/>
    <w:basedOn w:val="ae"/>
    <w:autoRedefine/>
    <w:rsid w:val="0045089A"/>
    <w:pPr>
      <w:keepNext/>
      <w:keepLines/>
      <w:spacing w:before="60" w:after="60"/>
      <w:jc w:val="center"/>
    </w:pPr>
    <w:rPr>
      <w:rFonts w:cs="Arial"/>
      <w:bCs/>
      <w:kern w:val="32"/>
      <w:szCs w:val="28"/>
    </w:rPr>
  </w:style>
  <w:style w:type="paragraph" w:customStyle="1" w:styleId="affff8">
    <w:name w:val="Титул_название документа"/>
    <w:basedOn w:val="ae"/>
    <w:rsid w:val="00436EE7"/>
    <w:pPr>
      <w:spacing w:before="120" w:after="60"/>
      <w:jc w:val="center"/>
    </w:pPr>
    <w:rPr>
      <w:rFonts w:cs="Arial"/>
      <w:bCs/>
      <w:kern w:val="28"/>
      <w:szCs w:val="28"/>
    </w:rPr>
  </w:style>
  <w:style w:type="paragraph" w:customStyle="1" w:styleId="affff9">
    <w:name w:val="Титул_Название изделия"/>
    <w:basedOn w:val="ae"/>
    <w:qFormat/>
    <w:rsid w:val="00436EE7"/>
    <w:pPr>
      <w:keepLines/>
      <w:spacing w:before="240" w:after="120" w:line="360" w:lineRule="auto"/>
      <w:jc w:val="center"/>
    </w:pPr>
    <w:rPr>
      <w:caps/>
    </w:rPr>
  </w:style>
  <w:style w:type="paragraph" w:customStyle="1" w:styleId="affffa">
    <w:name w:val="Титул_шапка_подпись"/>
    <w:basedOn w:val="affff7"/>
    <w:rsid w:val="00436EE7"/>
    <w:pPr>
      <w:jc w:val="right"/>
    </w:pPr>
  </w:style>
  <w:style w:type="paragraph" w:customStyle="1" w:styleId="affffb">
    <w:name w:val="Титульный"/>
    <w:basedOn w:val="ae"/>
    <w:next w:val="affe"/>
    <w:qFormat/>
    <w:rsid w:val="00436EE7"/>
    <w:pPr>
      <w:spacing w:after="480"/>
      <w:jc w:val="center"/>
    </w:pPr>
    <w:rPr>
      <w:caps/>
    </w:rPr>
  </w:style>
  <w:style w:type="paragraph" w:customStyle="1" w:styleId="affffc">
    <w:name w:val="Титульный_строчный"/>
    <w:basedOn w:val="ae"/>
    <w:next w:val="affe"/>
    <w:qFormat/>
    <w:rsid w:val="00436EE7"/>
    <w:pPr>
      <w:spacing w:before="120" w:after="240"/>
      <w:jc w:val="center"/>
    </w:pPr>
  </w:style>
  <w:style w:type="table" w:customStyle="1" w:styleId="affffd">
    <w:name w:val="Таблица обычная"/>
    <w:basedOn w:val="af0"/>
    <w:uiPriority w:val="99"/>
    <w:rsid w:val="00436EE7"/>
    <w:pPr>
      <w:spacing w:before="20" w:after="2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paragraph" w:customStyle="1" w:styleId="57">
    <w:name w:val="Пункт 5"/>
    <w:basedOn w:val="53"/>
    <w:autoRedefine/>
    <w:qFormat/>
    <w:rsid w:val="00436EE7"/>
    <w:pPr>
      <w:keepNext w:val="0"/>
      <w:keepLines w:val="0"/>
      <w:tabs>
        <w:tab w:val="num" w:pos="1843"/>
      </w:tabs>
      <w:jc w:val="both"/>
      <w:outlineLvl w:val="9"/>
    </w:pPr>
    <w:rPr>
      <w:b w:val="0"/>
    </w:rPr>
  </w:style>
  <w:style w:type="paragraph" w:customStyle="1" w:styleId="92">
    <w:name w:val="Пункт 9"/>
    <w:basedOn w:val="9"/>
    <w:autoRedefine/>
    <w:qFormat/>
    <w:rsid w:val="00436EE7"/>
    <w:pPr>
      <w:tabs>
        <w:tab w:val="num" w:pos="2694"/>
      </w:tabs>
      <w:jc w:val="both"/>
      <w:outlineLvl w:val="9"/>
    </w:pPr>
    <w:rPr>
      <w:b w:val="0"/>
    </w:rPr>
  </w:style>
  <w:style w:type="paragraph" w:styleId="a3">
    <w:name w:val="List Paragraph"/>
    <w:aliases w:val="SL_Абзац списка,Bullet List,FooterText,numbered,Paragraphe de liste1,lp1,Normal,Нумерованый список,List Paragraph1,Elenco Normale,Use Case List Paragraph,List Paragraph,Подпись рисунка,Маркированный список_уровень1,Абзац основного текста,СТ"/>
    <w:basedOn w:val="ae"/>
    <w:link w:val="affffe"/>
    <w:uiPriority w:val="34"/>
    <w:qFormat/>
    <w:locked/>
    <w:rsid w:val="00436EE7"/>
    <w:pPr>
      <w:numPr>
        <w:numId w:val="1"/>
      </w:numPr>
      <w:contextualSpacing/>
    </w:pPr>
  </w:style>
  <w:style w:type="paragraph" w:styleId="afffff">
    <w:name w:val="Date"/>
    <w:basedOn w:val="ae"/>
    <w:next w:val="ae"/>
    <w:link w:val="afffff0"/>
    <w:locked/>
    <w:rsid w:val="00436EE7"/>
    <w:pPr>
      <w:spacing w:line="360" w:lineRule="auto"/>
      <w:ind w:firstLine="851"/>
      <w:jc w:val="both"/>
    </w:pPr>
  </w:style>
  <w:style w:type="character" w:customStyle="1" w:styleId="afffff0">
    <w:name w:val="Дата Знак"/>
    <w:basedOn w:val="af"/>
    <w:link w:val="afffff"/>
    <w:rsid w:val="00436EE7"/>
    <w:rPr>
      <w:sz w:val="28"/>
    </w:rPr>
  </w:style>
  <w:style w:type="paragraph" w:styleId="afffff1">
    <w:name w:val="Note Heading"/>
    <w:basedOn w:val="ae"/>
    <w:next w:val="ae"/>
    <w:link w:val="afffff2"/>
    <w:locked/>
    <w:rsid w:val="00436EE7"/>
  </w:style>
  <w:style w:type="character" w:customStyle="1" w:styleId="afffff2">
    <w:name w:val="Заголовок записки Знак"/>
    <w:basedOn w:val="af"/>
    <w:link w:val="afffff1"/>
    <w:rsid w:val="00436EE7"/>
    <w:rPr>
      <w:sz w:val="28"/>
    </w:rPr>
  </w:style>
  <w:style w:type="character" w:styleId="afffff3">
    <w:name w:val="Placeholder Text"/>
    <w:basedOn w:val="af"/>
    <w:uiPriority w:val="99"/>
    <w:semiHidden/>
    <w:rsid w:val="00436EE7"/>
    <w:rPr>
      <w:color w:val="808080"/>
    </w:rPr>
  </w:style>
  <w:style w:type="table" w:styleId="afffff4">
    <w:name w:val="Table Elegant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f0"/>
    <w:rsid w:val="00436EE7"/>
    <w:pPr>
      <w:spacing w:line="360" w:lineRule="auto"/>
      <w:ind w:firstLine="851"/>
    </w:pPr>
    <w:rPr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ody Text"/>
    <w:basedOn w:val="ae"/>
    <w:link w:val="afff0"/>
    <w:uiPriority w:val="99"/>
    <w:rsid w:val="00436EE7"/>
    <w:pPr>
      <w:spacing w:after="120"/>
    </w:pPr>
  </w:style>
  <w:style w:type="character" w:customStyle="1" w:styleId="afff0">
    <w:name w:val="Основной текст Знак"/>
    <w:basedOn w:val="af"/>
    <w:link w:val="affe"/>
    <w:uiPriority w:val="99"/>
    <w:rsid w:val="00436EE7"/>
    <w:rPr>
      <w:sz w:val="28"/>
    </w:rPr>
  </w:style>
  <w:style w:type="paragraph" w:styleId="afff1">
    <w:name w:val="Body Text Indent"/>
    <w:basedOn w:val="ae"/>
    <w:link w:val="afff2"/>
    <w:rsid w:val="00436EE7"/>
    <w:pPr>
      <w:spacing w:after="120"/>
      <w:ind w:left="283"/>
    </w:pPr>
  </w:style>
  <w:style w:type="character" w:customStyle="1" w:styleId="afff2">
    <w:name w:val="Основной текст с отступом Знак"/>
    <w:basedOn w:val="af"/>
    <w:link w:val="afff1"/>
    <w:rsid w:val="00436EE7"/>
    <w:rPr>
      <w:sz w:val="28"/>
    </w:rPr>
  </w:style>
  <w:style w:type="paragraph" w:customStyle="1" w:styleId="afffff5">
    <w:name w:val="Лист регистрации изменений"/>
    <w:basedOn w:val="afff3"/>
    <w:next w:val="affff4"/>
    <w:rsid w:val="00436EE7"/>
    <w:pPr>
      <w:outlineLvl w:val="9"/>
    </w:pPr>
  </w:style>
  <w:style w:type="numbering" w:customStyle="1" w:styleId="121">
    <w:name w:val="Маркированный 12пт 1 интервал"/>
    <w:uiPriority w:val="99"/>
    <w:rsid w:val="00436EE7"/>
    <w:pPr>
      <w:numPr>
        <w:numId w:val="2"/>
      </w:numPr>
    </w:pPr>
  </w:style>
  <w:style w:type="paragraph" w:styleId="2d">
    <w:name w:val="envelope return"/>
    <w:basedOn w:val="ae"/>
    <w:rsid w:val="00436EE7"/>
    <w:rPr>
      <w:rFonts w:cs="Arial"/>
      <w:szCs w:val="20"/>
    </w:rPr>
  </w:style>
  <w:style w:type="table" w:styleId="19">
    <w:name w:val="Table 3D effects 1"/>
    <w:basedOn w:val="af0"/>
    <w:rsid w:val="00436EE7"/>
    <w:pPr>
      <w:spacing w:line="360" w:lineRule="auto"/>
      <w:ind w:firstLine="851"/>
    </w:pPr>
    <w:rPr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f0"/>
    <w:rsid w:val="00436EE7"/>
    <w:pPr>
      <w:spacing w:line="360" w:lineRule="auto"/>
      <w:ind w:firstLine="851"/>
    </w:pPr>
    <w:rPr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0"/>
    <w:rsid w:val="00436EE7"/>
    <w:pPr>
      <w:spacing w:line="360" w:lineRule="auto"/>
      <w:ind w:firstLine="851"/>
    </w:pPr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Normal (Web)"/>
    <w:basedOn w:val="ae"/>
    <w:uiPriority w:val="99"/>
    <w:rsid w:val="00436EE7"/>
  </w:style>
  <w:style w:type="paragraph" w:customStyle="1" w:styleId="afffff7">
    <w:name w:val="Обычный по центру"/>
    <w:basedOn w:val="ae"/>
    <w:qFormat/>
    <w:rsid w:val="00436EE7"/>
    <w:pPr>
      <w:jc w:val="center"/>
    </w:pPr>
  </w:style>
  <w:style w:type="paragraph" w:customStyle="1" w:styleId="84">
    <w:name w:val="Обычный_8пт"/>
    <w:basedOn w:val="afffff7"/>
    <w:qFormat/>
    <w:rsid w:val="00436EE7"/>
    <w:rPr>
      <w:sz w:val="16"/>
    </w:rPr>
  </w:style>
  <w:style w:type="character" w:styleId="HTML4">
    <w:name w:val="HTML Definition"/>
    <w:basedOn w:val="af"/>
    <w:rsid w:val="00436EE7"/>
    <w:rPr>
      <w:i/>
      <w:iCs/>
    </w:rPr>
  </w:style>
  <w:style w:type="paragraph" w:styleId="2f">
    <w:name w:val="Body Text 2"/>
    <w:basedOn w:val="ae"/>
    <w:link w:val="2f0"/>
    <w:rsid w:val="00436EE7"/>
    <w:pPr>
      <w:spacing w:after="120" w:line="480" w:lineRule="auto"/>
    </w:pPr>
  </w:style>
  <w:style w:type="character" w:customStyle="1" w:styleId="2f0">
    <w:name w:val="Основной текст 2 Знак"/>
    <w:basedOn w:val="af"/>
    <w:link w:val="2f"/>
    <w:rsid w:val="00436EE7"/>
    <w:rPr>
      <w:sz w:val="28"/>
    </w:rPr>
  </w:style>
  <w:style w:type="paragraph" w:styleId="3c">
    <w:name w:val="Body Text 3"/>
    <w:basedOn w:val="ae"/>
    <w:link w:val="3d"/>
    <w:rsid w:val="00436EE7"/>
    <w:pPr>
      <w:spacing w:after="120"/>
    </w:pPr>
    <w:rPr>
      <w:sz w:val="16"/>
      <w:szCs w:val="16"/>
    </w:rPr>
  </w:style>
  <w:style w:type="character" w:customStyle="1" w:styleId="3d">
    <w:name w:val="Основной текст 3 Знак"/>
    <w:basedOn w:val="af"/>
    <w:link w:val="3c"/>
    <w:rsid w:val="00436EE7"/>
    <w:rPr>
      <w:sz w:val="16"/>
      <w:szCs w:val="16"/>
    </w:rPr>
  </w:style>
  <w:style w:type="paragraph" w:styleId="2f1">
    <w:name w:val="Body Text Indent 2"/>
    <w:basedOn w:val="ae"/>
    <w:link w:val="2f2"/>
    <w:rsid w:val="00436EE7"/>
    <w:pPr>
      <w:spacing w:after="120" w:line="480" w:lineRule="auto"/>
      <w:ind w:left="283"/>
    </w:pPr>
  </w:style>
  <w:style w:type="character" w:customStyle="1" w:styleId="2f2">
    <w:name w:val="Основной текст с отступом 2 Знак"/>
    <w:basedOn w:val="af"/>
    <w:link w:val="2f1"/>
    <w:rsid w:val="00436EE7"/>
    <w:rPr>
      <w:sz w:val="28"/>
    </w:rPr>
  </w:style>
  <w:style w:type="paragraph" w:styleId="3e">
    <w:name w:val="Body Text Indent 3"/>
    <w:basedOn w:val="ae"/>
    <w:link w:val="3f"/>
    <w:rsid w:val="00436EE7"/>
    <w:pPr>
      <w:spacing w:after="120"/>
      <w:ind w:left="283"/>
    </w:pPr>
    <w:rPr>
      <w:sz w:val="16"/>
      <w:szCs w:val="16"/>
    </w:rPr>
  </w:style>
  <w:style w:type="character" w:customStyle="1" w:styleId="3f">
    <w:name w:val="Основной текст с отступом 3 Знак"/>
    <w:basedOn w:val="af"/>
    <w:link w:val="3e"/>
    <w:rsid w:val="00436EE7"/>
    <w:rPr>
      <w:sz w:val="16"/>
      <w:szCs w:val="16"/>
    </w:rPr>
  </w:style>
  <w:style w:type="character" w:styleId="HTML5">
    <w:name w:val="HTML Variable"/>
    <w:basedOn w:val="af"/>
    <w:rsid w:val="00436EE7"/>
    <w:rPr>
      <w:i/>
      <w:iCs/>
    </w:rPr>
  </w:style>
  <w:style w:type="character" w:styleId="HTML6">
    <w:name w:val="HTML Typewriter"/>
    <w:basedOn w:val="af"/>
    <w:rsid w:val="00436EE7"/>
    <w:rPr>
      <w:rFonts w:ascii="Courier New" w:hAnsi="Courier New" w:cs="Courier New"/>
      <w:sz w:val="20"/>
      <w:szCs w:val="20"/>
    </w:rPr>
  </w:style>
  <w:style w:type="paragraph" w:styleId="afffff8">
    <w:name w:val="Signature"/>
    <w:basedOn w:val="ae"/>
    <w:link w:val="afffff9"/>
    <w:rsid w:val="00436EE7"/>
    <w:pPr>
      <w:ind w:left="4252"/>
    </w:pPr>
  </w:style>
  <w:style w:type="character" w:customStyle="1" w:styleId="afffff9">
    <w:name w:val="Подпись Знак"/>
    <w:basedOn w:val="af"/>
    <w:link w:val="afffff8"/>
    <w:rsid w:val="00436EE7"/>
    <w:rPr>
      <w:sz w:val="28"/>
    </w:rPr>
  </w:style>
  <w:style w:type="paragraph" w:styleId="afffffa">
    <w:name w:val="Salutation"/>
    <w:basedOn w:val="ae"/>
    <w:next w:val="ae"/>
    <w:link w:val="afffffb"/>
    <w:locked/>
    <w:rsid w:val="00436EE7"/>
  </w:style>
  <w:style w:type="character" w:customStyle="1" w:styleId="afffffb">
    <w:name w:val="Приветствие Знак"/>
    <w:basedOn w:val="af"/>
    <w:link w:val="afffffa"/>
    <w:rsid w:val="00436EE7"/>
    <w:rPr>
      <w:sz w:val="28"/>
    </w:rPr>
  </w:style>
  <w:style w:type="paragraph" w:customStyle="1" w:styleId="afffffc">
    <w:name w:val="Приложение (тип приложения)"/>
    <w:basedOn w:val="ae"/>
    <w:next w:val="ae"/>
    <w:rsid w:val="00436EE7"/>
    <w:pPr>
      <w:spacing w:line="360" w:lineRule="auto"/>
      <w:jc w:val="center"/>
      <w:outlineLvl w:val="0"/>
    </w:pPr>
  </w:style>
  <w:style w:type="paragraph" w:styleId="afffffd">
    <w:name w:val="List Continue"/>
    <w:basedOn w:val="ae"/>
    <w:rsid w:val="00436EE7"/>
    <w:pPr>
      <w:spacing w:after="120"/>
      <w:ind w:left="283"/>
    </w:pPr>
  </w:style>
  <w:style w:type="paragraph" w:styleId="2f3">
    <w:name w:val="List Continue 2"/>
    <w:basedOn w:val="ae"/>
    <w:rsid w:val="00436EE7"/>
    <w:pPr>
      <w:spacing w:after="120"/>
      <w:ind w:left="566"/>
    </w:pPr>
  </w:style>
  <w:style w:type="paragraph" w:styleId="3f0">
    <w:name w:val="List Continue 3"/>
    <w:basedOn w:val="ae"/>
    <w:rsid w:val="00436EE7"/>
    <w:pPr>
      <w:spacing w:after="120"/>
      <w:ind w:left="849"/>
    </w:pPr>
  </w:style>
  <w:style w:type="paragraph" w:styleId="49">
    <w:name w:val="List Continue 4"/>
    <w:basedOn w:val="ae"/>
    <w:rsid w:val="00436EE7"/>
    <w:pPr>
      <w:spacing w:after="120"/>
      <w:ind w:left="1132"/>
    </w:pPr>
  </w:style>
  <w:style w:type="paragraph" w:styleId="58">
    <w:name w:val="List Continue 5"/>
    <w:basedOn w:val="ae"/>
    <w:rsid w:val="00436EE7"/>
    <w:pPr>
      <w:spacing w:after="120"/>
      <w:ind w:left="1415"/>
    </w:pPr>
  </w:style>
  <w:style w:type="character" w:styleId="afffffe">
    <w:name w:val="FollowedHyperlink"/>
    <w:basedOn w:val="af"/>
    <w:rsid w:val="00436EE7"/>
    <w:rPr>
      <w:color w:val="800080"/>
      <w:u w:val="single"/>
    </w:rPr>
  </w:style>
  <w:style w:type="table" w:styleId="1a">
    <w:name w:val="Table Simple 1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f0"/>
    <w:rsid w:val="00436EE7"/>
    <w:pPr>
      <w:spacing w:line="360" w:lineRule="auto"/>
      <w:ind w:firstLine="851"/>
    </w:pPr>
    <w:rPr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Grid 1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0"/>
    <w:rsid w:val="00436EE7"/>
    <w:pPr>
      <w:spacing w:line="360" w:lineRule="auto"/>
      <w:ind w:firstLine="851"/>
    </w:pPr>
    <w:rPr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5">
    <w:name w:val="Table Grid 8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c">
    <w:name w:val="Сетка таблицы1"/>
    <w:basedOn w:val="af0"/>
    <w:next w:val="affff"/>
    <w:uiPriority w:val="59"/>
    <w:rsid w:val="00436E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ff">
    <w:name w:val="Table Contemporary"/>
    <w:basedOn w:val="af0"/>
    <w:rsid w:val="00436EE7"/>
    <w:pPr>
      <w:spacing w:line="360" w:lineRule="auto"/>
      <w:ind w:firstLine="851"/>
    </w:pPr>
    <w:rPr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0">
    <w:name w:val="List"/>
    <w:basedOn w:val="ae"/>
    <w:rsid w:val="00436EE7"/>
    <w:pPr>
      <w:ind w:left="283" w:hanging="283"/>
    </w:pPr>
  </w:style>
  <w:style w:type="paragraph" w:styleId="2f6">
    <w:name w:val="List 2"/>
    <w:basedOn w:val="ae"/>
    <w:rsid w:val="00436EE7"/>
    <w:pPr>
      <w:ind w:left="566" w:hanging="283"/>
    </w:pPr>
  </w:style>
  <w:style w:type="paragraph" w:styleId="3f3">
    <w:name w:val="List 3"/>
    <w:basedOn w:val="ae"/>
    <w:rsid w:val="00436EE7"/>
    <w:pPr>
      <w:ind w:left="849" w:hanging="283"/>
    </w:pPr>
  </w:style>
  <w:style w:type="paragraph" w:styleId="4b">
    <w:name w:val="List 4"/>
    <w:basedOn w:val="ae"/>
    <w:rsid w:val="00436EE7"/>
    <w:pPr>
      <w:ind w:left="1132" w:hanging="283"/>
    </w:pPr>
  </w:style>
  <w:style w:type="paragraph" w:styleId="5a">
    <w:name w:val="List 5"/>
    <w:basedOn w:val="ae"/>
    <w:rsid w:val="00436EE7"/>
    <w:pPr>
      <w:ind w:left="1415" w:hanging="283"/>
    </w:pPr>
  </w:style>
  <w:style w:type="table" w:styleId="affffff1">
    <w:name w:val="Table Professional"/>
    <w:basedOn w:val="af0"/>
    <w:rsid w:val="00436EE7"/>
    <w:pPr>
      <w:spacing w:line="360" w:lineRule="auto"/>
      <w:ind w:firstLine="851"/>
    </w:pPr>
    <w:rPr>
      <w:rFonts w:ascii="Arial" w:hAnsi="Arial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1">
    <w:name w:val="Outline List 3"/>
    <w:basedOn w:val="af1"/>
    <w:rsid w:val="00436EE7"/>
    <w:pPr>
      <w:numPr>
        <w:numId w:val="16"/>
      </w:numPr>
    </w:pPr>
  </w:style>
  <w:style w:type="numbering" w:customStyle="1" w:styleId="10">
    <w:name w:val="Стиль1"/>
    <w:uiPriority w:val="99"/>
    <w:rsid w:val="00436EE7"/>
    <w:pPr>
      <w:numPr>
        <w:numId w:val="17"/>
      </w:numPr>
    </w:pPr>
  </w:style>
  <w:style w:type="table" w:styleId="1d">
    <w:name w:val="Table Columns 1"/>
    <w:basedOn w:val="af0"/>
    <w:rsid w:val="00436EE7"/>
    <w:pPr>
      <w:spacing w:line="360" w:lineRule="auto"/>
      <w:ind w:firstLine="851"/>
    </w:pPr>
    <w:rPr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93">
    <w:name w:val="Таблица_шапка_9пт"/>
    <w:basedOn w:val="affff4"/>
    <w:next w:val="affff3"/>
    <w:rsid w:val="00436EE7"/>
    <w:rPr>
      <w:sz w:val="18"/>
    </w:rPr>
  </w:style>
  <w:style w:type="table" w:styleId="-1">
    <w:name w:val="Table List 1"/>
    <w:basedOn w:val="af0"/>
    <w:rsid w:val="00436EE7"/>
    <w:pPr>
      <w:spacing w:line="360" w:lineRule="auto"/>
      <w:ind w:firstLine="851"/>
    </w:pPr>
    <w:rPr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f0"/>
    <w:rsid w:val="00436EE7"/>
    <w:pPr>
      <w:spacing w:line="360" w:lineRule="auto"/>
      <w:ind w:firstLine="851"/>
    </w:pPr>
    <w:rPr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5">
    <w:name w:val="Table List 5"/>
    <w:basedOn w:val="af0"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0"/>
    <w:rsid w:val="00436EE7"/>
    <w:pPr>
      <w:spacing w:line="360" w:lineRule="auto"/>
      <w:ind w:firstLine="851"/>
    </w:pPr>
    <w:rPr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0"/>
    <w:rsid w:val="00436EE7"/>
    <w:pPr>
      <w:spacing w:line="360" w:lineRule="auto"/>
      <w:ind w:firstLine="851"/>
    </w:pPr>
    <w:rPr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0"/>
    <w:rsid w:val="00436EE7"/>
    <w:pPr>
      <w:spacing w:line="360" w:lineRule="auto"/>
      <w:ind w:firstLine="851"/>
    </w:pPr>
    <w:rPr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f2">
    <w:name w:val="Table Theme"/>
    <w:basedOn w:val="af0"/>
    <w:rsid w:val="00436EE7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3">
    <w:name w:val="Термины и сокращения"/>
    <w:basedOn w:val="af0"/>
    <w:uiPriority w:val="99"/>
    <w:rsid w:val="00436EE7"/>
    <w:rPr>
      <w:szCs w:val="20"/>
    </w:rPr>
    <w:tblPr>
      <w:tblCellMar>
        <w:top w:w="57" w:type="dxa"/>
        <w:left w:w="57" w:type="dxa"/>
        <w:right w:w="57" w:type="dxa"/>
      </w:tblCellMar>
    </w:tblPr>
    <w:trPr>
      <w:cantSplit/>
    </w:trPr>
  </w:style>
  <w:style w:type="paragraph" w:customStyle="1" w:styleId="affffff4">
    <w:name w:val="Титул_ Лист утверждения"/>
    <w:basedOn w:val="affff7"/>
    <w:rsid w:val="00436EE7"/>
    <w:pPr>
      <w:jc w:val="left"/>
    </w:pPr>
  </w:style>
  <w:style w:type="table" w:styleId="1e">
    <w:name w:val="Table Colorful 1"/>
    <w:basedOn w:val="af0"/>
    <w:locked/>
    <w:rsid w:val="00436EE7"/>
    <w:pPr>
      <w:spacing w:line="360" w:lineRule="auto"/>
      <w:ind w:firstLine="851"/>
    </w:pPr>
    <w:rPr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f0"/>
    <w:locked/>
    <w:rsid w:val="00436EE7"/>
    <w:pPr>
      <w:spacing w:line="360" w:lineRule="auto"/>
      <w:ind w:firstLine="851"/>
    </w:pPr>
    <w:rPr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f0"/>
    <w:locked/>
    <w:rsid w:val="00436EE7"/>
    <w:pPr>
      <w:spacing w:line="360" w:lineRule="auto"/>
      <w:ind w:firstLine="851"/>
    </w:pPr>
    <w:rPr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5">
    <w:name w:val="Block Text"/>
    <w:basedOn w:val="ae"/>
    <w:locked/>
    <w:rsid w:val="00436EE7"/>
    <w:pPr>
      <w:spacing w:after="120"/>
      <w:ind w:left="1440" w:right="1440"/>
    </w:pPr>
  </w:style>
  <w:style w:type="character" w:styleId="HTML7">
    <w:name w:val="HTML Cite"/>
    <w:basedOn w:val="af"/>
    <w:locked/>
    <w:rsid w:val="00436EE7"/>
    <w:rPr>
      <w:i/>
      <w:iCs/>
    </w:rPr>
  </w:style>
  <w:style w:type="paragraph" w:styleId="affffff6">
    <w:name w:val="Message Header"/>
    <w:basedOn w:val="ae"/>
    <w:link w:val="affffff7"/>
    <w:locked/>
    <w:rsid w:val="00436E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affffff7">
    <w:name w:val="Шапка Знак"/>
    <w:basedOn w:val="af"/>
    <w:link w:val="affffff6"/>
    <w:rsid w:val="00436EE7"/>
    <w:rPr>
      <w:rFonts w:cs="Arial"/>
      <w:sz w:val="28"/>
      <w:shd w:val="pct20" w:color="auto" w:fill="auto"/>
    </w:rPr>
  </w:style>
  <w:style w:type="paragraph" w:styleId="affffff8">
    <w:name w:val="E-mail Signature"/>
    <w:basedOn w:val="ae"/>
    <w:link w:val="affffff9"/>
    <w:locked/>
    <w:rsid w:val="00436EE7"/>
  </w:style>
  <w:style w:type="character" w:customStyle="1" w:styleId="affffff9">
    <w:name w:val="Электронная подпись Знак"/>
    <w:basedOn w:val="af"/>
    <w:link w:val="affffff8"/>
    <w:rsid w:val="00436EE7"/>
    <w:rPr>
      <w:sz w:val="28"/>
    </w:rPr>
  </w:style>
  <w:style w:type="character" w:customStyle="1" w:styleId="101">
    <w:name w:val="Обычный_10"/>
    <w:basedOn w:val="af"/>
    <w:uiPriority w:val="1"/>
    <w:qFormat/>
    <w:rsid w:val="00436EE7"/>
    <w:rPr>
      <w:sz w:val="20"/>
      <w:szCs w:val="20"/>
    </w:rPr>
  </w:style>
  <w:style w:type="paragraph" w:customStyle="1" w:styleId="102">
    <w:name w:val="Ст_МелкийТекст_10"/>
    <w:basedOn w:val="ae"/>
    <w:rsid w:val="00436EE7"/>
    <w:pPr>
      <w:widowControl/>
      <w:tabs>
        <w:tab w:val="left" w:pos="851"/>
      </w:tabs>
    </w:pPr>
    <w:rPr>
      <w:rFonts w:eastAsiaTheme="minorHAnsi"/>
      <w:sz w:val="20"/>
      <w:szCs w:val="20"/>
      <w:lang w:eastAsia="en-US"/>
    </w:rPr>
  </w:style>
  <w:style w:type="paragraph" w:customStyle="1" w:styleId="120">
    <w:name w:val="Ст_МелкийТекст_12"/>
    <w:basedOn w:val="ae"/>
    <w:qFormat/>
    <w:rsid w:val="00436EE7"/>
    <w:pPr>
      <w:widowControl/>
      <w:tabs>
        <w:tab w:val="left" w:pos="851"/>
      </w:tabs>
    </w:pPr>
    <w:rPr>
      <w:rFonts w:eastAsiaTheme="minorHAnsi"/>
      <w:sz w:val="24"/>
      <w:lang w:val="en-US" w:eastAsia="en-US"/>
    </w:rPr>
  </w:style>
  <w:style w:type="paragraph" w:customStyle="1" w:styleId="affffffa">
    <w:name w:val="Ст_ОснБезОтступа"/>
    <w:basedOn w:val="ae"/>
    <w:rsid w:val="00436EE7"/>
    <w:pPr>
      <w:widowControl/>
      <w:tabs>
        <w:tab w:val="left" w:pos="851"/>
      </w:tabs>
      <w:spacing w:line="360" w:lineRule="auto"/>
    </w:pPr>
    <w:rPr>
      <w:rFonts w:eastAsiaTheme="minorHAnsi"/>
      <w:lang w:eastAsia="en-US"/>
    </w:rPr>
  </w:style>
  <w:style w:type="paragraph" w:customStyle="1" w:styleId="affffffb">
    <w:name w:val="Ст_РамкаКрупный"/>
    <w:rsid w:val="00436EE7"/>
    <w:pPr>
      <w:widowControl w:val="0"/>
    </w:pPr>
    <w:rPr>
      <w:rFonts w:ascii="Arial" w:eastAsiaTheme="minorHAnsi" w:hAnsi="Arial" w:cs="Arial"/>
      <w:i/>
      <w:sz w:val="20"/>
      <w:szCs w:val="20"/>
      <w:lang w:eastAsia="en-US"/>
    </w:rPr>
  </w:style>
  <w:style w:type="paragraph" w:customStyle="1" w:styleId="affffffc">
    <w:name w:val="Ст_РамкаМелкий"/>
    <w:rsid w:val="00436EE7"/>
    <w:pPr>
      <w:widowControl w:val="0"/>
    </w:pPr>
    <w:rPr>
      <w:rFonts w:ascii="Arial" w:eastAsiaTheme="minorHAnsi" w:hAnsi="Arial" w:cs="Arial"/>
      <w:i/>
      <w:spacing w:val="-2"/>
      <w:sz w:val="16"/>
      <w:szCs w:val="16"/>
      <w:lang w:eastAsia="en-US"/>
    </w:rPr>
  </w:style>
  <w:style w:type="paragraph" w:customStyle="1" w:styleId="affffffd">
    <w:name w:val="Ст_РисПодпись"/>
    <w:next w:val="ae"/>
    <w:qFormat/>
    <w:rsid w:val="00436EE7"/>
    <w:pPr>
      <w:spacing w:before="60" w:after="360" w:line="360" w:lineRule="auto"/>
      <w:jc w:val="center"/>
    </w:pPr>
    <w:rPr>
      <w:rFonts w:eastAsiaTheme="minorHAnsi"/>
      <w:sz w:val="28"/>
      <w:lang w:eastAsia="en-US"/>
    </w:rPr>
  </w:style>
  <w:style w:type="paragraph" w:customStyle="1" w:styleId="affffffe">
    <w:name w:val="Ст_Рисунок"/>
    <w:next w:val="ae"/>
    <w:qFormat/>
    <w:rsid w:val="00436EE7"/>
    <w:pPr>
      <w:keepNext/>
      <w:spacing w:before="260" w:after="60" w:line="360" w:lineRule="auto"/>
      <w:jc w:val="center"/>
    </w:pPr>
    <w:rPr>
      <w:rFonts w:eastAsiaTheme="minorHAnsi"/>
      <w:sz w:val="28"/>
      <w:lang w:eastAsia="en-US"/>
    </w:rPr>
  </w:style>
  <w:style w:type="paragraph" w:customStyle="1" w:styleId="a8">
    <w:name w:val="Ст_СписокМногоур_Марк_Отст"/>
    <w:rsid w:val="0045089A"/>
    <w:pPr>
      <w:numPr>
        <w:numId w:val="14"/>
      </w:numPr>
      <w:spacing w:line="360" w:lineRule="auto"/>
    </w:pPr>
    <w:rPr>
      <w:rFonts w:eastAsiaTheme="minorHAnsi"/>
      <w:sz w:val="28"/>
      <w:lang w:eastAsia="en-US"/>
    </w:rPr>
  </w:style>
  <w:style w:type="paragraph" w:customStyle="1" w:styleId="a5">
    <w:name w:val="Ст_СписокМногоур_Нум_Отст"/>
    <w:rsid w:val="00436EE7"/>
    <w:pPr>
      <w:numPr>
        <w:numId w:val="15"/>
      </w:numPr>
      <w:tabs>
        <w:tab w:val="left" w:pos="1276"/>
      </w:tabs>
      <w:spacing w:line="360" w:lineRule="auto"/>
      <w:jc w:val="both"/>
    </w:pPr>
    <w:rPr>
      <w:rFonts w:eastAsiaTheme="minorHAnsi"/>
      <w:sz w:val="28"/>
      <w:lang w:eastAsia="en-US"/>
    </w:rPr>
  </w:style>
  <w:style w:type="paragraph" w:customStyle="1" w:styleId="afffffff">
    <w:name w:val="Ст_ТекстАбзацасОтступом"/>
    <w:rsid w:val="00436EE7"/>
    <w:pPr>
      <w:tabs>
        <w:tab w:val="left" w:pos="851"/>
      </w:tabs>
      <w:spacing w:line="360" w:lineRule="auto"/>
      <w:ind w:firstLine="851"/>
      <w:jc w:val="both"/>
    </w:pPr>
    <w:rPr>
      <w:rFonts w:eastAsiaTheme="minorHAnsi"/>
      <w:sz w:val="28"/>
      <w:lang w:eastAsia="en-US"/>
    </w:rPr>
  </w:style>
  <w:style w:type="paragraph" w:customStyle="1" w:styleId="122">
    <w:name w:val="Стиль 12 пт По центру"/>
    <w:basedOn w:val="ae"/>
    <w:rsid w:val="00CC34E0"/>
    <w:pPr>
      <w:jc w:val="center"/>
    </w:pPr>
    <w:rPr>
      <w:sz w:val="24"/>
      <w:szCs w:val="20"/>
    </w:rPr>
  </w:style>
  <w:style w:type="paragraph" w:customStyle="1" w:styleId="51">
    <w:name w:val="Уровень 5"/>
    <w:basedOn w:val="a3"/>
    <w:qFormat/>
    <w:rsid w:val="009C0589"/>
    <w:pPr>
      <w:widowControl/>
      <w:numPr>
        <w:ilvl w:val="4"/>
        <w:numId w:val="20"/>
      </w:numPr>
      <w:spacing w:line="276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30">
    <w:name w:val="Уровень 3"/>
    <w:basedOn w:val="a3"/>
    <w:link w:val="3f5"/>
    <w:qFormat/>
    <w:rsid w:val="009C0589"/>
    <w:pPr>
      <w:widowControl/>
      <w:numPr>
        <w:ilvl w:val="2"/>
        <w:numId w:val="20"/>
      </w:numPr>
      <w:tabs>
        <w:tab w:val="left" w:pos="624"/>
      </w:tabs>
      <w:spacing w:before="240" w:after="120" w:line="276" w:lineRule="auto"/>
      <w:jc w:val="both"/>
    </w:pPr>
    <w:rPr>
      <w:rFonts w:asciiTheme="minorHAnsi" w:eastAsiaTheme="minorHAnsi" w:hAnsiTheme="minorHAnsi" w:cstheme="minorBidi"/>
      <w:sz w:val="24"/>
      <w:lang w:eastAsia="en-US"/>
    </w:rPr>
  </w:style>
  <w:style w:type="paragraph" w:customStyle="1" w:styleId="41">
    <w:name w:val="Уровень 4"/>
    <w:basedOn w:val="a3"/>
    <w:link w:val="4c"/>
    <w:qFormat/>
    <w:rsid w:val="009C0589"/>
    <w:pPr>
      <w:widowControl/>
      <w:numPr>
        <w:ilvl w:val="3"/>
        <w:numId w:val="20"/>
      </w:numPr>
      <w:spacing w:line="276" w:lineRule="auto"/>
      <w:jc w:val="both"/>
    </w:pPr>
    <w:rPr>
      <w:rFonts w:asciiTheme="minorHAnsi" w:eastAsiaTheme="minorHAnsi" w:hAnsiTheme="minorHAnsi" w:cstheme="minorBidi"/>
      <w:sz w:val="24"/>
      <w:lang w:eastAsia="en-US"/>
    </w:rPr>
  </w:style>
  <w:style w:type="paragraph" w:customStyle="1" w:styleId="20">
    <w:name w:val="Уровень 2"/>
    <w:basedOn w:val="22"/>
    <w:link w:val="2f8"/>
    <w:qFormat/>
    <w:rsid w:val="009C0589"/>
    <w:pPr>
      <w:numPr>
        <w:numId w:val="20"/>
      </w:numPr>
      <w:tabs>
        <w:tab w:val="clear" w:pos="1560"/>
        <w:tab w:val="left" w:pos="567"/>
      </w:tabs>
      <w:spacing w:after="120" w:line="240" w:lineRule="auto"/>
      <w:jc w:val="both"/>
    </w:pPr>
    <w:rPr>
      <w:rFonts w:ascii="Calibri" w:eastAsiaTheme="majorEastAsia" w:hAnsi="Calibri" w:cstheme="majorBidi"/>
      <w:bCs/>
      <w:kern w:val="0"/>
      <w:sz w:val="24"/>
      <w:szCs w:val="26"/>
    </w:rPr>
  </w:style>
  <w:style w:type="paragraph" w:customStyle="1" w:styleId="1">
    <w:name w:val="Уровень 1"/>
    <w:basedOn w:val="13"/>
    <w:qFormat/>
    <w:rsid w:val="009C0589"/>
    <w:pPr>
      <w:numPr>
        <w:numId w:val="20"/>
      </w:numPr>
      <w:tabs>
        <w:tab w:val="clear" w:pos="1276"/>
      </w:tabs>
      <w:spacing w:before="0" w:after="60" w:line="240" w:lineRule="auto"/>
      <w:jc w:val="both"/>
    </w:pPr>
    <w:rPr>
      <w:rFonts w:ascii="Calibri" w:hAnsi="Calibri"/>
      <w:kern w:val="0"/>
    </w:rPr>
  </w:style>
  <w:style w:type="character" w:customStyle="1" w:styleId="2f8">
    <w:name w:val="Уровень 2 Знак"/>
    <w:basedOn w:val="af"/>
    <w:link w:val="20"/>
    <w:rsid w:val="009C0589"/>
    <w:rPr>
      <w:rFonts w:ascii="Calibri" w:eastAsiaTheme="majorEastAsia" w:hAnsi="Calibri" w:cstheme="majorBidi"/>
      <w:b/>
      <w:bCs/>
      <w:szCs w:val="26"/>
      <w:lang w:eastAsia="en-US"/>
    </w:rPr>
  </w:style>
  <w:style w:type="paragraph" w:customStyle="1" w:styleId="6">
    <w:name w:val="Уровень 6"/>
    <w:basedOn w:val="51"/>
    <w:qFormat/>
    <w:rsid w:val="009C0589"/>
    <w:pPr>
      <w:numPr>
        <w:ilvl w:val="5"/>
      </w:numPr>
      <w:pBdr>
        <w:top w:val="single" w:sz="4" w:space="2" w:color="A6A6A6" w:themeColor="background1" w:themeShade="A6" w:shadow="1"/>
        <w:left w:val="single" w:sz="4" w:space="2" w:color="A6A6A6" w:themeColor="background1" w:themeShade="A6" w:shadow="1"/>
        <w:bottom w:val="single" w:sz="4" w:space="2" w:color="A6A6A6" w:themeColor="background1" w:themeShade="A6" w:shadow="1"/>
        <w:right w:val="single" w:sz="4" w:space="4" w:color="A6A6A6" w:themeColor="background1" w:themeShade="A6" w:shadow="1"/>
      </w:pBdr>
      <w:shd w:val="clear" w:color="auto" w:fill="FFFFDD"/>
      <w:ind w:right="113"/>
      <w:textboxTightWrap w:val="firstLineOnly"/>
    </w:pPr>
  </w:style>
  <w:style w:type="paragraph" w:customStyle="1" w:styleId="7">
    <w:name w:val="Уровень 7"/>
    <w:basedOn w:val="6"/>
    <w:qFormat/>
    <w:rsid w:val="009C0589"/>
    <w:pPr>
      <w:numPr>
        <w:ilvl w:val="6"/>
      </w:numPr>
      <w:shd w:val="clear" w:color="auto" w:fill="FFEAD5"/>
    </w:pPr>
  </w:style>
  <w:style w:type="paragraph" w:customStyle="1" w:styleId="8">
    <w:name w:val="Уровень 8"/>
    <w:basedOn w:val="7"/>
    <w:qFormat/>
    <w:rsid w:val="009C0589"/>
    <w:pPr>
      <w:numPr>
        <w:ilvl w:val="7"/>
      </w:numPr>
      <w:shd w:val="clear" w:color="auto" w:fill="D5FFEA"/>
    </w:pPr>
  </w:style>
  <w:style w:type="character" w:customStyle="1" w:styleId="3f5">
    <w:name w:val="Уровень 3 Знак"/>
    <w:basedOn w:val="af"/>
    <w:link w:val="30"/>
    <w:rsid w:val="009C0589"/>
    <w:rPr>
      <w:rFonts w:asciiTheme="minorHAnsi" w:eastAsiaTheme="minorHAnsi" w:hAnsiTheme="minorHAnsi" w:cstheme="minorBidi"/>
      <w:lang w:eastAsia="en-US"/>
    </w:rPr>
  </w:style>
  <w:style w:type="character" w:customStyle="1" w:styleId="4c">
    <w:name w:val="Уровень 4 Знак"/>
    <w:basedOn w:val="af"/>
    <w:link w:val="41"/>
    <w:rsid w:val="009C0589"/>
    <w:rPr>
      <w:rFonts w:asciiTheme="minorHAnsi" w:eastAsiaTheme="minorHAnsi" w:hAnsiTheme="minorHAnsi" w:cstheme="minorBidi"/>
      <w:lang w:eastAsia="en-US"/>
    </w:rPr>
  </w:style>
  <w:style w:type="paragraph" w:customStyle="1" w:styleId="SB1">
    <w:name w:val="SB_Зг_1"/>
    <w:basedOn w:val="a3"/>
    <w:next w:val="ae"/>
    <w:link w:val="SB10"/>
    <w:qFormat/>
    <w:rsid w:val="002C58A4"/>
    <w:pPr>
      <w:pageBreakBefore/>
      <w:widowControl/>
      <w:numPr>
        <w:numId w:val="21"/>
      </w:numPr>
      <w:tabs>
        <w:tab w:val="left" w:pos="993"/>
      </w:tabs>
      <w:spacing w:after="120" w:line="276" w:lineRule="auto"/>
      <w:outlineLvl w:val="0"/>
    </w:pPr>
    <w:rPr>
      <w:rFonts w:eastAsiaTheme="minorHAnsi"/>
      <w:b/>
      <w:sz w:val="32"/>
      <w:szCs w:val="32"/>
      <w:lang w:eastAsia="en-US"/>
    </w:rPr>
  </w:style>
  <w:style w:type="paragraph" w:customStyle="1" w:styleId="SB2">
    <w:name w:val="SB_Зг_2"/>
    <w:basedOn w:val="ae"/>
    <w:next w:val="ae"/>
    <w:link w:val="SB20"/>
    <w:qFormat/>
    <w:rsid w:val="002C58A4"/>
    <w:pPr>
      <w:keepNext/>
      <w:widowControl/>
      <w:numPr>
        <w:ilvl w:val="1"/>
        <w:numId w:val="21"/>
      </w:numPr>
      <w:tabs>
        <w:tab w:val="left" w:pos="1276"/>
      </w:tabs>
      <w:spacing w:before="120" w:after="120" w:line="276" w:lineRule="auto"/>
      <w:jc w:val="both"/>
      <w:outlineLvl w:val="1"/>
    </w:pPr>
    <w:rPr>
      <w:rFonts w:eastAsiaTheme="minorHAnsi"/>
      <w:b/>
      <w:szCs w:val="28"/>
      <w:lang w:eastAsia="en-US"/>
    </w:rPr>
  </w:style>
  <w:style w:type="character" w:customStyle="1" w:styleId="SB20">
    <w:name w:val="SB_Зг_2 Знак"/>
    <w:basedOn w:val="af"/>
    <w:link w:val="SB2"/>
    <w:rsid w:val="002C58A4"/>
    <w:rPr>
      <w:rFonts w:eastAsiaTheme="minorHAnsi"/>
      <w:b/>
      <w:sz w:val="28"/>
      <w:szCs w:val="28"/>
      <w:lang w:eastAsia="en-US"/>
    </w:rPr>
  </w:style>
  <w:style w:type="paragraph" w:customStyle="1" w:styleId="SB3">
    <w:name w:val="SB_Зг_3"/>
    <w:next w:val="ae"/>
    <w:qFormat/>
    <w:rsid w:val="002C58A4"/>
    <w:pPr>
      <w:keepNext/>
      <w:numPr>
        <w:ilvl w:val="2"/>
        <w:numId w:val="21"/>
      </w:numPr>
      <w:tabs>
        <w:tab w:val="left" w:pos="1418"/>
      </w:tabs>
      <w:spacing w:before="120" w:after="60" w:line="288" w:lineRule="auto"/>
      <w:jc w:val="both"/>
      <w:outlineLvl w:val="2"/>
    </w:pPr>
    <w:rPr>
      <w:rFonts w:eastAsiaTheme="minorHAnsi"/>
      <w:b/>
      <w:sz w:val="26"/>
      <w:szCs w:val="26"/>
    </w:rPr>
  </w:style>
  <w:style w:type="paragraph" w:customStyle="1" w:styleId="SB4">
    <w:name w:val="SB_Зг_4"/>
    <w:basedOn w:val="SB3"/>
    <w:next w:val="ae"/>
    <w:qFormat/>
    <w:rsid w:val="002C58A4"/>
    <w:pPr>
      <w:numPr>
        <w:ilvl w:val="3"/>
      </w:numPr>
      <w:tabs>
        <w:tab w:val="clear" w:pos="1418"/>
      </w:tabs>
      <w:ind w:left="1560" w:hanging="850"/>
      <w:outlineLvl w:val="3"/>
    </w:pPr>
  </w:style>
  <w:style w:type="paragraph" w:customStyle="1" w:styleId="afffffff0">
    <w:name w:val="Абзац"/>
    <w:basedOn w:val="ae"/>
    <w:link w:val="afffffff1"/>
    <w:qFormat/>
    <w:rsid w:val="002C58A4"/>
    <w:pPr>
      <w:widowControl/>
      <w:spacing w:line="360" w:lineRule="auto"/>
      <w:ind w:firstLine="851"/>
      <w:jc w:val="both"/>
    </w:pPr>
    <w:rPr>
      <w:bCs/>
      <w:szCs w:val="28"/>
    </w:rPr>
  </w:style>
  <w:style w:type="character" w:customStyle="1" w:styleId="afffffff1">
    <w:name w:val="Абзац Знак"/>
    <w:link w:val="afffffff0"/>
    <w:rsid w:val="002C58A4"/>
    <w:rPr>
      <w:bCs/>
      <w:sz w:val="28"/>
      <w:szCs w:val="28"/>
    </w:rPr>
  </w:style>
  <w:style w:type="character" w:customStyle="1" w:styleId="SB10">
    <w:name w:val="SB_Зг_1 Знак"/>
    <w:basedOn w:val="af"/>
    <w:link w:val="SB1"/>
    <w:rsid w:val="00C219A6"/>
    <w:rPr>
      <w:rFonts w:eastAsiaTheme="minorHAnsi"/>
      <w:b/>
      <w:sz w:val="32"/>
      <w:szCs w:val="32"/>
      <w:lang w:eastAsia="en-US"/>
    </w:rPr>
  </w:style>
  <w:style w:type="paragraph" w:customStyle="1" w:styleId="31">
    <w:name w:val="Маркированный список 3 (тбл)"/>
    <w:basedOn w:val="ae"/>
    <w:uiPriority w:val="99"/>
    <w:rsid w:val="00501E1B"/>
    <w:pPr>
      <w:numPr>
        <w:numId w:val="22"/>
      </w:numPr>
      <w:tabs>
        <w:tab w:val="num" w:pos="1701"/>
      </w:tabs>
      <w:suppressAutoHyphens/>
      <w:overflowPunct w:val="0"/>
      <w:autoSpaceDE w:val="0"/>
      <w:autoSpaceDN w:val="0"/>
      <w:adjustRightInd w:val="0"/>
      <w:spacing w:before="40" w:after="80"/>
      <w:ind w:left="1701" w:hanging="397"/>
      <w:jc w:val="both"/>
    </w:pPr>
    <w:rPr>
      <w:bCs/>
      <w:kern w:val="2"/>
      <w:sz w:val="24"/>
      <w:szCs w:val="18"/>
    </w:rPr>
  </w:style>
  <w:style w:type="paragraph" w:customStyle="1" w:styleId="SB">
    <w:name w:val="SB_А"/>
    <w:basedOn w:val="ae"/>
    <w:link w:val="SB0"/>
    <w:qFormat/>
    <w:rsid w:val="00501E1B"/>
    <w:pPr>
      <w:widowControl/>
      <w:spacing w:before="60" w:after="60" w:line="276" w:lineRule="auto"/>
      <w:ind w:firstLine="720"/>
      <w:jc w:val="both"/>
    </w:pPr>
    <w:rPr>
      <w:rFonts w:eastAsiaTheme="minorHAnsi" w:cstheme="minorBidi"/>
      <w:sz w:val="26"/>
      <w:szCs w:val="26"/>
      <w:lang w:eastAsia="en-US"/>
    </w:rPr>
  </w:style>
  <w:style w:type="character" w:customStyle="1" w:styleId="SB0">
    <w:name w:val="SB_А Знак"/>
    <w:basedOn w:val="af"/>
    <w:link w:val="SB"/>
    <w:rsid w:val="00501E1B"/>
    <w:rPr>
      <w:rFonts w:eastAsiaTheme="minorHAnsi" w:cstheme="minorBidi"/>
      <w:sz w:val="26"/>
      <w:szCs w:val="26"/>
      <w:lang w:eastAsia="en-US"/>
    </w:rPr>
  </w:style>
  <w:style w:type="character" w:customStyle="1" w:styleId="affffe">
    <w:name w:val="Абзац списка Знак"/>
    <w:aliases w:val="SL_Абзац списка Знак,Bullet List Знак,FooterText Знак,numbered Знак,Paragraphe de liste1 Знак,lp1 Знак,Normal Знак,Нумерованый список Знак,List Paragraph1 Знак,Elenco Normale Знак,Use Case List Paragraph Знак,List Paragraph Знак"/>
    <w:basedOn w:val="af"/>
    <w:link w:val="a3"/>
    <w:uiPriority w:val="34"/>
    <w:qFormat/>
    <w:rsid w:val="004F47D4"/>
    <w:rPr>
      <w:sz w:val="28"/>
    </w:rPr>
  </w:style>
  <w:style w:type="paragraph" w:customStyle="1" w:styleId="1f">
    <w:name w:val="!Обычный 1"/>
    <w:basedOn w:val="ae"/>
    <w:link w:val="1f0"/>
    <w:rsid w:val="00D0232F"/>
    <w:pPr>
      <w:widowControl/>
      <w:spacing w:before="60" w:after="60" w:line="360" w:lineRule="auto"/>
      <w:ind w:firstLine="709"/>
      <w:jc w:val="both"/>
    </w:pPr>
    <w:rPr>
      <w:sz w:val="24"/>
    </w:rPr>
  </w:style>
  <w:style w:type="paragraph" w:customStyle="1" w:styleId="11">
    <w:name w:val="!Дефис 1"/>
    <w:basedOn w:val="ae"/>
    <w:link w:val="1f1"/>
    <w:rsid w:val="00D0232F"/>
    <w:pPr>
      <w:keepLines/>
      <w:widowControl/>
      <w:numPr>
        <w:numId w:val="23"/>
      </w:numPr>
      <w:tabs>
        <w:tab w:val="left" w:pos="1134"/>
      </w:tabs>
      <w:spacing w:before="60" w:after="60" w:line="360" w:lineRule="auto"/>
      <w:jc w:val="both"/>
    </w:pPr>
    <w:rPr>
      <w:sz w:val="24"/>
    </w:rPr>
  </w:style>
  <w:style w:type="character" w:customStyle="1" w:styleId="1f0">
    <w:name w:val="!Обычный 1 Знак"/>
    <w:basedOn w:val="af"/>
    <w:link w:val="1f"/>
    <w:rsid w:val="00D0232F"/>
  </w:style>
  <w:style w:type="character" w:customStyle="1" w:styleId="1f1">
    <w:name w:val="!Дефис 1 Знак"/>
    <w:link w:val="11"/>
    <w:rsid w:val="00D0232F"/>
  </w:style>
  <w:style w:type="paragraph" w:customStyle="1" w:styleId="afffffff2">
    <w:name w:val="Название Таблица"/>
    <w:basedOn w:val="ae"/>
    <w:next w:val="ae"/>
    <w:autoRedefine/>
    <w:qFormat/>
    <w:rsid w:val="00F627E8"/>
    <w:pPr>
      <w:keepNext/>
      <w:keepLines/>
      <w:widowControl/>
      <w:spacing w:before="120" w:after="120"/>
      <w:ind w:left="170"/>
      <w:jc w:val="both"/>
    </w:pPr>
    <w:rPr>
      <w:b/>
      <w:sz w:val="24"/>
      <w:szCs w:val="27"/>
      <w:lang w:val="en-US"/>
    </w:rPr>
  </w:style>
  <w:style w:type="character" w:customStyle="1" w:styleId="aff">
    <w:name w:val="Название объекта Знак"/>
    <w:aliases w:val="Название таблиц Знак,Н_таблица Знак,ТАБЛИЦА подпись Знак,## Знак,Название2 Знак,Название11 Знак,Заголовок Рисунков и Таблиц Знак,Picture Знак,Caption Char Знак,Название объекта Знак1 Char Знак,Название объекта Знак Знак Char Знак"/>
    <w:link w:val="afe"/>
    <w:qFormat/>
    <w:rsid w:val="00912855"/>
    <w:rPr>
      <w:bCs/>
      <w:sz w:val="28"/>
      <w:szCs w:val="20"/>
    </w:rPr>
  </w:style>
  <w:style w:type="paragraph" w:customStyle="1" w:styleId="ATableName">
    <w:name w:val="A_Table_Name"/>
    <w:basedOn w:val="ae"/>
    <w:qFormat/>
    <w:rsid w:val="00554CA9"/>
    <w:pPr>
      <w:keepNext/>
      <w:keepLines/>
      <w:widowControl/>
      <w:numPr>
        <w:numId w:val="24"/>
      </w:numPr>
      <w:spacing w:before="240" w:after="120" w:line="276" w:lineRule="auto"/>
      <w:contextualSpacing/>
      <w:jc w:val="both"/>
    </w:pPr>
    <w:rPr>
      <w:rFonts w:ascii="Arial" w:hAnsi="Arial"/>
      <w:b/>
      <w:snapToGrid w:val="0"/>
      <w:sz w:val="24"/>
    </w:rPr>
  </w:style>
  <w:style w:type="paragraph" w:customStyle="1" w:styleId="afffffff3">
    <w:name w:val="!Текст_таблица"/>
    <w:basedOn w:val="ae"/>
    <w:qFormat/>
    <w:rsid w:val="00554CA9"/>
    <w:pPr>
      <w:widowControl/>
    </w:pPr>
    <w:rPr>
      <w:sz w:val="24"/>
      <w:lang w:eastAsia="ar-SA"/>
    </w:rPr>
  </w:style>
  <w:style w:type="paragraph" w:customStyle="1" w:styleId="afffffff4">
    <w:name w:val="Название рисунка"/>
    <w:basedOn w:val="afe"/>
    <w:qFormat/>
    <w:rsid w:val="00554CA9"/>
    <w:pPr>
      <w:keepNext/>
      <w:widowControl/>
      <w:suppressAutoHyphens/>
    </w:pPr>
    <w:rPr>
      <w:b/>
      <w:bCs w:val="0"/>
      <w:iCs/>
      <w:noProof/>
      <w:sz w:val="24"/>
      <w:szCs w:val="24"/>
      <w:lang w:eastAsia="ar-SA"/>
    </w:rPr>
  </w:style>
  <w:style w:type="paragraph" w:customStyle="1" w:styleId="afffffff5">
    <w:name w:val="!Заголовок таблица"/>
    <w:basedOn w:val="ae"/>
    <w:qFormat/>
    <w:rsid w:val="00554CA9"/>
    <w:pPr>
      <w:widowControl/>
      <w:suppressAutoHyphens/>
      <w:jc w:val="center"/>
    </w:pPr>
    <w:rPr>
      <w:b/>
      <w:sz w:val="24"/>
      <w:lang w:eastAsia="ar-SA"/>
    </w:rPr>
  </w:style>
  <w:style w:type="table" w:customStyle="1" w:styleId="2f9">
    <w:name w:val="Сетка таблицы2"/>
    <w:basedOn w:val="af0"/>
    <w:next w:val="affff"/>
    <w:uiPriority w:val="59"/>
    <w:rsid w:val="00301B9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ae"/>
    <w:rsid w:val="00720A7B"/>
    <w:pPr>
      <w:widowControl/>
      <w:spacing w:before="120" w:after="120"/>
    </w:pPr>
    <w:rPr>
      <w:rFonts w:ascii="Tahoma" w:hAnsi="Tahoma"/>
      <w:spacing w:val="10"/>
      <w:sz w:val="18"/>
      <w:szCs w:val="20"/>
      <w:lang w:eastAsia="ja-JP"/>
    </w:rPr>
  </w:style>
  <w:style w:type="paragraph" w:customStyle="1" w:styleId="210">
    <w:name w:val="Основной текст 21"/>
    <w:basedOn w:val="ae"/>
    <w:rsid w:val="00134E95"/>
    <w:pPr>
      <w:suppressAutoHyphens/>
      <w:jc w:val="center"/>
    </w:pPr>
    <w:rPr>
      <w:szCs w:val="20"/>
      <w:lang w:eastAsia="zh-CN"/>
    </w:rPr>
  </w:style>
  <w:style w:type="paragraph" w:customStyle="1" w:styleId="afffffff6">
    <w:name w:val="_Табл_текст"/>
    <w:basedOn w:val="ae"/>
    <w:uiPriority w:val="99"/>
    <w:qFormat/>
    <w:rsid w:val="00F92E38"/>
    <w:pPr>
      <w:widowControl/>
      <w:spacing w:after="40" w:line="360" w:lineRule="auto"/>
      <w:contextualSpacing/>
      <w:jc w:val="both"/>
    </w:pPr>
    <w:rPr>
      <w:sz w:val="20"/>
      <w:szCs w:val="20"/>
      <w:lang w:eastAsia="en-US"/>
    </w:rPr>
  </w:style>
  <w:style w:type="paragraph" w:customStyle="1" w:styleId="afffffff7">
    <w:name w:val="_текст в таблице"/>
    <w:basedOn w:val="ae"/>
    <w:rsid w:val="00F92E38"/>
    <w:pPr>
      <w:widowControl/>
    </w:pPr>
    <w:rPr>
      <w:sz w:val="20"/>
      <w:szCs w:val="20"/>
    </w:rPr>
  </w:style>
  <w:style w:type="paragraph" w:customStyle="1" w:styleId="2fa">
    <w:name w:val="Название документа 2"/>
    <w:basedOn w:val="13"/>
    <w:next w:val="ae"/>
    <w:uiPriority w:val="99"/>
    <w:rsid w:val="004723ED"/>
    <w:pPr>
      <w:pageBreakBefore w:val="0"/>
      <w:numPr>
        <w:numId w:val="0"/>
      </w:numPr>
      <w:tabs>
        <w:tab w:val="clear" w:pos="1276"/>
      </w:tabs>
      <w:spacing w:before="240" w:line="276" w:lineRule="auto"/>
      <w:jc w:val="center"/>
      <w:outlineLvl w:val="9"/>
    </w:pPr>
    <w:rPr>
      <w:rFonts w:eastAsia="Times New Roman" w:cs="Times New Roman"/>
      <w:b w:val="0"/>
      <w:caps/>
      <w:kern w:val="0"/>
      <w:lang w:val="x-none" w:eastAsia="x-none"/>
    </w:rPr>
  </w:style>
  <w:style w:type="paragraph" w:customStyle="1" w:styleId="ad">
    <w:name w:val="_Табл.Переч.а).за.Текст"/>
    <w:rsid w:val="004723ED"/>
    <w:pPr>
      <w:numPr>
        <w:numId w:val="25"/>
      </w:numPr>
      <w:spacing w:before="40"/>
      <w:ind w:left="0" w:firstLine="0"/>
      <w:jc w:val="both"/>
    </w:pPr>
    <w:rPr>
      <w:spacing w:val="-2"/>
      <w:szCs w:val="18"/>
    </w:rPr>
  </w:style>
  <w:style w:type="paragraph" w:customStyle="1" w:styleId="NIC-2">
    <w:name w:val="NIC_Обычный-2"/>
    <w:link w:val="NIC-20"/>
    <w:qFormat/>
    <w:rsid w:val="00C05A5D"/>
    <w:pPr>
      <w:spacing w:before="60" w:after="60" w:line="276" w:lineRule="auto"/>
      <w:ind w:firstLine="697"/>
      <w:jc w:val="both"/>
    </w:pPr>
    <w:rPr>
      <w:rFonts w:eastAsiaTheme="minorHAnsi" w:cstheme="minorBidi"/>
      <w:sz w:val="26"/>
      <w:szCs w:val="26"/>
    </w:rPr>
  </w:style>
  <w:style w:type="character" w:customStyle="1" w:styleId="NIC-20">
    <w:name w:val="NIC_Обычный-2 Знак"/>
    <w:link w:val="NIC-2"/>
    <w:qFormat/>
    <w:rsid w:val="00C05A5D"/>
    <w:rPr>
      <w:rFonts w:eastAsiaTheme="minorHAnsi" w:cstheme="minorBidi"/>
      <w:sz w:val="26"/>
      <w:szCs w:val="26"/>
    </w:rPr>
  </w:style>
  <w:style w:type="paragraph" w:customStyle="1" w:styleId="ABody">
    <w:name w:val="A_Body"/>
    <w:link w:val="ABody0"/>
    <w:rsid w:val="00C05A5D"/>
    <w:pPr>
      <w:keepLines/>
      <w:tabs>
        <w:tab w:val="left" w:pos="851"/>
      </w:tabs>
      <w:spacing w:before="120" w:after="120" w:line="276" w:lineRule="auto"/>
      <w:ind w:firstLine="851"/>
      <w:contextualSpacing/>
      <w:jc w:val="both"/>
    </w:pPr>
    <w:rPr>
      <w:rFonts w:ascii="Arial" w:hAnsi="Arial"/>
      <w:snapToGrid w:val="0"/>
      <w:lang w:val="en-US"/>
    </w:rPr>
  </w:style>
  <w:style w:type="character" w:customStyle="1" w:styleId="ABody0">
    <w:name w:val="A_Body Знак"/>
    <w:link w:val="ABody"/>
    <w:rsid w:val="00C05A5D"/>
    <w:rPr>
      <w:rFonts w:ascii="Arial" w:hAnsi="Arial"/>
      <w:snapToGrid w:val="0"/>
      <w:lang w:val="en-US"/>
    </w:rPr>
  </w:style>
  <w:style w:type="paragraph" w:customStyle="1" w:styleId="afffffff8">
    <w:name w:val="ГС_Основной_текст"/>
    <w:link w:val="afffffff9"/>
    <w:rsid w:val="00361771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snapToGrid w:val="0"/>
    </w:rPr>
  </w:style>
  <w:style w:type="paragraph" w:customStyle="1" w:styleId="afffffffa">
    <w:name w:val="ГС_МелкийТекст"/>
    <w:link w:val="afffffffb"/>
    <w:qFormat/>
    <w:rsid w:val="00361771"/>
    <w:pPr>
      <w:spacing w:before="40" w:after="40"/>
    </w:pPr>
    <w:rPr>
      <w:rFonts w:eastAsia="ArialMT"/>
      <w:sz w:val="20"/>
      <w:szCs w:val="22"/>
    </w:rPr>
  </w:style>
  <w:style w:type="paragraph" w:customStyle="1" w:styleId="a2">
    <w:name w:val="ГС_НумСтрокиТабл"/>
    <w:rsid w:val="00361771"/>
    <w:pPr>
      <w:numPr>
        <w:numId w:val="28"/>
      </w:numPr>
      <w:spacing w:before="40" w:after="40"/>
    </w:pPr>
    <w:rPr>
      <w:sz w:val="20"/>
      <w:szCs w:val="20"/>
    </w:rPr>
  </w:style>
  <w:style w:type="paragraph" w:customStyle="1" w:styleId="afffffffc">
    <w:name w:val="ГС_НазвСтолбца"/>
    <w:basedOn w:val="afffffffa"/>
    <w:link w:val="afffffffd"/>
    <w:rsid w:val="00361771"/>
    <w:pPr>
      <w:keepNext/>
      <w:jc w:val="center"/>
    </w:pPr>
    <w:rPr>
      <w:b/>
      <w:bCs/>
    </w:rPr>
  </w:style>
  <w:style w:type="paragraph" w:customStyle="1" w:styleId="a0">
    <w:name w:val="ГС_СписМелкМарк"/>
    <w:rsid w:val="00361771"/>
    <w:pPr>
      <w:numPr>
        <w:numId w:val="27"/>
      </w:numPr>
      <w:tabs>
        <w:tab w:val="left" w:pos="284"/>
        <w:tab w:val="left" w:pos="567"/>
        <w:tab w:val="left" w:pos="851"/>
        <w:tab w:val="left" w:pos="1134"/>
      </w:tabs>
      <w:spacing w:before="40" w:after="40"/>
    </w:pPr>
    <w:rPr>
      <w:sz w:val="20"/>
    </w:rPr>
  </w:style>
  <w:style w:type="character" w:customStyle="1" w:styleId="afffffff9">
    <w:name w:val="ГС_Основной_текст Знак"/>
    <w:link w:val="afffffff8"/>
    <w:rsid w:val="00361771"/>
    <w:rPr>
      <w:snapToGrid w:val="0"/>
    </w:rPr>
  </w:style>
  <w:style w:type="character" w:customStyle="1" w:styleId="afffffffb">
    <w:name w:val="ГС_МелкийТекст Знак"/>
    <w:link w:val="afffffffa"/>
    <w:qFormat/>
    <w:locked/>
    <w:rsid w:val="00361771"/>
    <w:rPr>
      <w:rFonts w:eastAsia="ArialMT"/>
      <w:sz w:val="20"/>
      <w:szCs w:val="22"/>
    </w:rPr>
  </w:style>
  <w:style w:type="character" w:customStyle="1" w:styleId="afffffffd">
    <w:name w:val="ГС_НазвСтолбца Знак"/>
    <w:link w:val="afffffffc"/>
    <w:rsid w:val="00361771"/>
    <w:rPr>
      <w:rFonts w:eastAsia="ArialMT"/>
      <w:b/>
      <w:bCs/>
      <w:sz w:val="20"/>
      <w:szCs w:val="22"/>
    </w:rPr>
  </w:style>
  <w:style w:type="paragraph" w:customStyle="1" w:styleId="phconfirmstampstamp">
    <w:name w:val="ph_confirmstamp_stamp"/>
    <w:basedOn w:val="ae"/>
    <w:rsid w:val="006611DE"/>
    <w:pPr>
      <w:widowControl/>
      <w:spacing w:before="20" w:after="120"/>
    </w:pPr>
    <w:rPr>
      <w:sz w:val="24"/>
      <w:szCs w:val="20"/>
    </w:rPr>
  </w:style>
  <w:style w:type="paragraph" w:customStyle="1" w:styleId="phconfirmstamptitle">
    <w:name w:val="ph_confirmstamp_title"/>
    <w:basedOn w:val="ae"/>
    <w:next w:val="phconfirmstampstamp"/>
    <w:rsid w:val="006611DE"/>
    <w:pPr>
      <w:widowControl/>
      <w:spacing w:before="20" w:after="120"/>
    </w:pPr>
    <w:rPr>
      <w:caps/>
      <w:sz w:val="24"/>
    </w:rPr>
  </w:style>
  <w:style w:type="paragraph" w:customStyle="1" w:styleId="afffffffe">
    <w:name w:val="_Перечисление_а)"/>
    <w:rsid w:val="00187769"/>
    <w:pPr>
      <w:spacing w:before="40"/>
      <w:ind w:firstLine="601"/>
      <w:jc w:val="both"/>
    </w:pPr>
    <w:rPr>
      <w:rFonts w:ascii="Arial" w:hAnsi="Arial"/>
      <w:spacing w:val="-2"/>
      <w:sz w:val="22"/>
      <w:szCs w:val="22"/>
    </w:rPr>
  </w:style>
  <w:style w:type="paragraph" w:customStyle="1" w:styleId="123">
    <w:name w:val="ГОСТ Обычный 12"/>
    <w:link w:val="124"/>
    <w:rsid w:val="00EE1988"/>
    <w:pPr>
      <w:tabs>
        <w:tab w:val="left" w:pos="1276"/>
      </w:tabs>
      <w:spacing w:line="360" w:lineRule="auto"/>
      <w:ind w:firstLine="851"/>
      <w:jc w:val="both"/>
    </w:pPr>
  </w:style>
  <w:style w:type="character" w:customStyle="1" w:styleId="124">
    <w:name w:val="ГОСТ Обычный 12 Знак"/>
    <w:link w:val="123"/>
    <w:rsid w:val="00EE1988"/>
  </w:style>
  <w:style w:type="table" w:customStyle="1" w:styleId="GR1">
    <w:name w:val="Сетка таблицы GR1"/>
    <w:basedOn w:val="af0"/>
    <w:next w:val="affff"/>
    <w:rsid w:val="00D777C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0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3f6">
    <w:name w:val="Название документа 3"/>
    <w:basedOn w:val="ae"/>
    <w:rsid w:val="00145107"/>
    <w:pPr>
      <w:widowControl/>
      <w:suppressAutoHyphens/>
      <w:jc w:val="center"/>
    </w:pPr>
    <w:rPr>
      <w:b/>
      <w:bCs/>
      <w:sz w:val="24"/>
    </w:rPr>
  </w:style>
  <w:style w:type="paragraph" w:customStyle="1" w:styleId="affffffff">
    <w:name w:val="МЭШ_текст основной"/>
    <w:qFormat/>
    <w:rsid w:val="005E3374"/>
    <w:pPr>
      <w:spacing w:line="312" w:lineRule="auto"/>
      <w:ind w:firstLine="709"/>
      <w:contextualSpacing/>
      <w:jc w:val="both"/>
    </w:pPr>
    <w:rPr>
      <w:rFonts w:eastAsiaTheme="minorHAnsi"/>
      <w:lang w:eastAsia="en-US"/>
    </w:rPr>
  </w:style>
  <w:style w:type="paragraph" w:customStyle="1" w:styleId="12">
    <w:name w:val="МЭШ_заголовок 1ур"/>
    <w:next w:val="ae"/>
    <w:link w:val="1f2"/>
    <w:qFormat/>
    <w:rsid w:val="005E3374"/>
    <w:pPr>
      <w:keepNext/>
      <w:keepLines/>
      <w:pageBreakBefore/>
      <w:numPr>
        <w:numId w:val="32"/>
      </w:numPr>
      <w:spacing w:after="60" w:line="312" w:lineRule="auto"/>
      <w:contextualSpacing/>
      <w:outlineLvl w:val="0"/>
    </w:pPr>
    <w:rPr>
      <w:rFonts w:ascii="Times New Roman Полужирный" w:eastAsiaTheme="minorHAnsi" w:hAnsi="Times New Roman Полужирный"/>
      <w:b/>
      <w:bCs/>
      <w:sz w:val="26"/>
      <w:szCs w:val="26"/>
      <w:lang w:eastAsia="en-US"/>
    </w:rPr>
  </w:style>
  <w:style w:type="paragraph" w:customStyle="1" w:styleId="21">
    <w:name w:val="МЭШ_заголовок 2ур"/>
    <w:next w:val="ae"/>
    <w:qFormat/>
    <w:rsid w:val="005E3374"/>
    <w:pPr>
      <w:keepNext/>
      <w:keepLines/>
      <w:numPr>
        <w:ilvl w:val="1"/>
        <w:numId w:val="32"/>
      </w:numPr>
      <w:spacing w:before="120" w:after="60" w:line="312" w:lineRule="auto"/>
      <w:contextualSpacing/>
      <w:outlineLvl w:val="1"/>
    </w:pPr>
    <w:rPr>
      <w:rFonts w:eastAsiaTheme="minorHAnsi"/>
      <w:b/>
      <w:bCs/>
      <w:lang w:eastAsia="en-US"/>
    </w:rPr>
  </w:style>
  <w:style w:type="paragraph" w:customStyle="1" w:styleId="32">
    <w:name w:val="МЭШ_заголовок 3ур"/>
    <w:next w:val="ae"/>
    <w:qFormat/>
    <w:rsid w:val="005E3374"/>
    <w:pPr>
      <w:keepNext/>
      <w:keepLines/>
      <w:numPr>
        <w:ilvl w:val="2"/>
        <w:numId w:val="32"/>
      </w:numPr>
      <w:spacing w:before="120" w:after="60" w:line="312" w:lineRule="auto"/>
      <w:contextualSpacing/>
      <w:outlineLvl w:val="2"/>
    </w:pPr>
    <w:rPr>
      <w:rFonts w:eastAsiaTheme="minorHAnsi"/>
      <w:b/>
      <w:lang w:eastAsia="en-US"/>
    </w:rPr>
  </w:style>
  <w:style w:type="paragraph" w:customStyle="1" w:styleId="42">
    <w:name w:val="МЭШ_заголовок 4ур"/>
    <w:next w:val="ae"/>
    <w:qFormat/>
    <w:rsid w:val="005E3374"/>
    <w:pPr>
      <w:keepNext/>
      <w:keepLines/>
      <w:numPr>
        <w:ilvl w:val="3"/>
        <w:numId w:val="32"/>
      </w:numPr>
      <w:spacing w:before="120" w:after="60" w:line="312" w:lineRule="auto"/>
      <w:contextualSpacing/>
      <w:outlineLvl w:val="3"/>
    </w:pPr>
    <w:rPr>
      <w:rFonts w:eastAsiaTheme="minorHAnsi"/>
      <w:b/>
      <w:bCs/>
      <w:lang w:eastAsia="en-US"/>
    </w:rPr>
  </w:style>
  <w:style w:type="paragraph" w:customStyle="1" w:styleId="52">
    <w:name w:val="МЭШ_заголовок 5ур"/>
    <w:next w:val="ae"/>
    <w:qFormat/>
    <w:rsid w:val="005E3374"/>
    <w:pPr>
      <w:keepNext/>
      <w:keepLines/>
      <w:numPr>
        <w:ilvl w:val="4"/>
        <w:numId w:val="32"/>
      </w:numPr>
      <w:spacing w:before="120" w:after="60" w:line="312" w:lineRule="auto"/>
      <w:contextualSpacing/>
      <w:outlineLvl w:val="4"/>
    </w:pPr>
    <w:rPr>
      <w:rFonts w:eastAsiaTheme="minorHAnsi"/>
      <w:b/>
      <w:bCs/>
      <w:lang w:eastAsia="en-US"/>
    </w:rPr>
  </w:style>
  <w:style w:type="numbering" w:customStyle="1" w:styleId="a6">
    <w:name w:val="МЭШ_нумерация"/>
    <w:uiPriority w:val="99"/>
    <w:rsid w:val="005E3374"/>
    <w:pPr>
      <w:numPr>
        <w:numId w:val="40"/>
      </w:numPr>
    </w:pPr>
  </w:style>
  <w:style w:type="paragraph" w:customStyle="1" w:styleId="14">
    <w:name w:val="_Нумерованный 1"/>
    <w:basedOn w:val="ae"/>
    <w:qFormat/>
    <w:rsid w:val="000B4D49"/>
    <w:pPr>
      <w:numPr>
        <w:numId w:val="34"/>
      </w:numPr>
      <w:autoSpaceDN w:val="0"/>
      <w:adjustRightInd w:val="0"/>
      <w:spacing w:line="360" w:lineRule="atLeast"/>
      <w:jc w:val="both"/>
      <w:textAlignment w:val="baseline"/>
    </w:pPr>
    <w:rPr>
      <w:sz w:val="24"/>
    </w:rPr>
  </w:style>
  <w:style w:type="paragraph" w:customStyle="1" w:styleId="23">
    <w:name w:val="_Нумерованный 2"/>
    <w:basedOn w:val="14"/>
    <w:qFormat/>
    <w:rsid w:val="000B4D49"/>
    <w:pPr>
      <w:numPr>
        <w:ilvl w:val="1"/>
      </w:numPr>
      <w:tabs>
        <w:tab w:val="clear" w:pos="1701"/>
        <w:tab w:val="num" w:pos="360"/>
      </w:tabs>
      <w:ind w:left="2291" w:hanging="360"/>
    </w:pPr>
  </w:style>
  <w:style w:type="paragraph" w:customStyle="1" w:styleId="34">
    <w:name w:val="_Нумерованный 3"/>
    <w:basedOn w:val="23"/>
    <w:rsid w:val="000B4D49"/>
    <w:pPr>
      <w:numPr>
        <w:ilvl w:val="2"/>
      </w:numPr>
      <w:tabs>
        <w:tab w:val="clear" w:pos="1701"/>
        <w:tab w:val="num" w:pos="360"/>
      </w:tabs>
      <w:ind w:left="3011" w:hanging="360"/>
    </w:pPr>
  </w:style>
  <w:style w:type="character" w:customStyle="1" w:styleId="1f2">
    <w:name w:val="МЭШ_заголовок 1ур Знак"/>
    <w:basedOn w:val="af"/>
    <w:link w:val="12"/>
    <w:rsid w:val="000B4D49"/>
    <w:rPr>
      <w:rFonts w:ascii="Times New Roman Полужирный" w:eastAsiaTheme="minorHAnsi" w:hAnsi="Times New Roman Полужирный"/>
      <w:b/>
      <w:bCs/>
      <w:sz w:val="26"/>
      <w:szCs w:val="26"/>
      <w:lang w:eastAsia="en-US"/>
    </w:rPr>
  </w:style>
  <w:style w:type="paragraph" w:customStyle="1" w:styleId="aa">
    <w:name w:val="ГС_Список_МаркОтст"/>
    <w:link w:val="affffffff0"/>
    <w:qFormat/>
    <w:rsid w:val="000B4D49"/>
    <w:pPr>
      <w:numPr>
        <w:numId w:val="35"/>
      </w:numPr>
      <w:tabs>
        <w:tab w:val="left" w:pos="851"/>
        <w:tab w:val="left" w:pos="1588"/>
        <w:tab w:val="left" w:pos="1985"/>
      </w:tabs>
      <w:spacing w:after="60" w:line="360" w:lineRule="auto"/>
      <w:contextualSpacing/>
      <w:jc w:val="both"/>
    </w:pPr>
    <w:rPr>
      <w:szCs w:val="20"/>
    </w:rPr>
  </w:style>
  <w:style w:type="character" w:customStyle="1" w:styleId="affffffff0">
    <w:name w:val="ГС_Список_МаркОтст Знак"/>
    <w:link w:val="aa"/>
    <w:qFormat/>
    <w:rsid w:val="000B4D49"/>
    <w:rPr>
      <w:szCs w:val="20"/>
    </w:rPr>
  </w:style>
  <w:style w:type="paragraph" w:customStyle="1" w:styleId="affffffff1">
    <w:name w:val="Таб. влево (обычный)"/>
    <w:basedOn w:val="ae"/>
    <w:link w:val="affffffff2"/>
    <w:qFormat/>
    <w:rsid w:val="000B4D49"/>
    <w:pPr>
      <w:keepLines/>
      <w:widowControl/>
      <w:spacing w:before="60" w:after="60"/>
    </w:pPr>
    <w:rPr>
      <w:sz w:val="24"/>
      <w:lang w:eastAsia="en-US"/>
    </w:rPr>
  </w:style>
  <w:style w:type="character" w:customStyle="1" w:styleId="affffffff2">
    <w:name w:val="Таб. влево (обычный) Знак"/>
    <w:link w:val="affffffff1"/>
    <w:rsid w:val="000B4D49"/>
    <w:rPr>
      <w:lang w:eastAsia="en-US"/>
    </w:rPr>
  </w:style>
  <w:style w:type="paragraph" w:customStyle="1" w:styleId="affffffff3">
    <w:name w:val="Таб. заголовок"/>
    <w:basedOn w:val="ae"/>
    <w:link w:val="affffffff4"/>
    <w:qFormat/>
    <w:rsid w:val="000B4D49"/>
    <w:pPr>
      <w:keepNext/>
      <w:keepLines/>
      <w:widowControl/>
      <w:spacing w:before="60" w:after="60"/>
      <w:jc w:val="center"/>
    </w:pPr>
    <w:rPr>
      <w:rFonts w:cs="Arial"/>
      <w:b/>
      <w:sz w:val="24"/>
      <w:szCs w:val="20"/>
    </w:rPr>
  </w:style>
  <w:style w:type="character" w:customStyle="1" w:styleId="affffffff4">
    <w:name w:val="Таб. заголовок Знак"/>
    <w:link w:val="affffffff3"/>
    <w:rsid w:val="000B4D49"/>
    <w:rPr>
      <w:rFonts w:cs="Arial"/>
      <w:b/>
      <w:szCs w:val="20"/>
    </w:rPr>
  </w:style>
  <w:style w:type="paragraph" w:customStyle="1" w:styleId="NIC1">
    <w:name w:val="NIC_список_1"/>
    <w:next w:val="NIC-2"/>
    <w:qFormat/>
    <w:rsid w:val="0065308F"/>
    <w:pPr>
      <w:numPr>
        <w:numId w:val="37"/>
      </w:numPr>
      <w:spacing w:line="360" w:lineRule="auto"/>
      <w:contextualSpacing/>
      <w:jc w:val="both"/>
    </w:pPr>
    <w:rPr>
      <w:rFonts w:eastAsia="Calibri" w:cstheme="minorBidi"/>
      <w:sz w:val="26"/>
      <w:szCs w:val="26"/>
    </w:rPr>
  </w:style>
  <w:style w:type="numbering" w:customStyle="1" w:styleId="60">
    <w:name w:val="Импортированный стиль 6"/>
    <w:rsid w:val="00431B52"/>
    <w:pPr>
      <w:numPr>
        <w:numId w:val="41"/>
      </w:numPr>
    </w:pPr>
  </w:style>
  <w:style w:type="paragraph" w:styleId="affffffff5">
    <w:name w:val="Revision"/>
    <w:hidden/>
    <w:uiPriority w:val="99"/>
    <w:semiHidden/>
    <w:rsid w:val="004C3C4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22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7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ndexDisk\&#1044;&#1086;&#1082;&#1091;&#1084;&#1077;&#1085;&#1090;&#1072;&#1094;&#1080;&#1103;\!&#1064;&#1072;&#1073;&#1083;&#1086;&#1085;&#1099;\&#1064;&#1072;&#1073;&#1083;&#1086;&#1085;&#1099;%20&#1076;&#1086;&#1082;&#1091;&#1084;&#1077;&#1085;&#1090;&#1086;&#1074;%20&#1043;&#1054;&#1057;&#1058;34\06_&#1054;&#1073;&#1097;&#1077;&#1077;%20&#1086;&#1087;&#1080;&#1089;&#1072;&#1085;&#1080;&#1077;%20&#1089;&#1080;&#1089;&#1090;&#1077;&#1084;&#1099;%20&#1055;&#104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18CFC-9735-4AB8-9694-2D508BD0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06_Общее описание системы ПД.dotx</Template>
  <TotalTime>478</TotalTime>
  <Pages>74</Pages>
  <Words>12640</Words>
  <Characters>62321</Characters>
  <Application>Microsoft Office Word</Application>
  <DocSecurity>0</DocSecurity>
  <Lines>2596</Lines>
  <Paragraphs>1362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Наименование системы (ее части)</vt:lpstr>
      <vt:lpstr>Руководство по эксплуатации</vt:lpstr>
    </vt:vector>
  </TitlesOfParts>
  <Company>ООО «СОЛАР СЕКЬЮРИТИ»</Company>
  <LinksUpToDate>false</LinksUpToDate>
  <CharactersWithSpaces>73599</CharactersWithSpaces>
  <SharedDoc>false</SharedDoc>
  <HLinks>
    <vt:vector size="90" baseType="variant">
      <vt:variant>
        <vt:i4>2818165</vt:i4>
      </vt:variant>
      <vt:variant>
        <vt:i4>90</vt:i4>
      </vt:variant>
      <vt:variant>
        <vt:i4>0</vt:i4>
      </vt:variant>
      <vt:variant>
        <vt:i4>5</vt:i4>
      </vt:variant>
      <vt:variant>
        <vt:lpwstr>http://www.rarlab.com/download.htm</vt:lpwstr>
      </vt:variant>
      <vt:variant>
        <vt:lpwstr/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_Toc340230562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_Toc340230561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_Toc340230560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_Toc340230559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_Toc340230558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_Toc340230557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_Toc340230556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_Toc340230554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_Toc340230553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_Toc340230552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_Toc340230551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_Toc340230550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_Toc340230549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_Toc340230548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системы (ее части)</dc:title>
  <dc:subject/>
  <dc:creator>Алена Куликова</dc:creator>
  <cp:keywords>Техническое задание на создание СЗПДн</cp:keywords>
  <dc:description/>
  <cp:lastModifiedBy>Алена Куликова</cp:lastModifiedBy>
  <cp:revision>311</cp:revision>
  <cp:lastPrinted>2016-07-18T08:55:00Z</cp:lastPrinted>
  <dcterms:created xsi:type="dcterms:W3CDTF">2024-03-24T21:11:00Z</dcterms:created>
  <dcterms:modified xsi:type="dcterms:W3CDTF">2024-04-07T18:56:00Z</dcterms:modified>
  <cp:category>Документация</cp:category>
  <cp:contentStatus>проект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НЕГА.421457.001</vt:lpwstr>
  </property>
  <property fmtid="{D5CDD505-2E9C-101B-9397-08002B2CF9AE}" pid="3" name="Разработал">
    <vt:lpwstr>Иванов</vt:lpwstr>
  </property>
  <property fmtid="{D5CDD505-2E9C-101B-9397-08002B2CF9AE}" pid="4" name="Проверил">
    <vt:lpwstr>Петров</vt:lpwstr>
  </property>
  <property fmtid="{D5CDD505-2E9C-101B-9397-08002B2CF9AE}" pid="5" name="Н.контроль">
    <vt:lpwstr>Сидоров</vt:lpwstr>
  </property>
  <property fmtid="{D5CDD505-2E9C-101B-9397-08002B2CF9AE}" pid="6" name="Утвердил">
    <vt:lpwstr>Лебедев</vt:lpwstr>
  </property>
</Properties>
</file>